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5F679" w14:textId="77777777" w:rsidR="00CF446C" w:rsidRDefault="00CF446C" w:rsidP="00A70529">
      <w:pPr>
        <w:ind w:firstLine="0"/>
        <w:rPr>
          <w:rFonts w:ascii="Times New Roman" w:hAnsi="Times New Roman"/>
          <w:sz w:val="22"/>
          <w:szCs w:val="22"/>
        </w:rPr>
      </w:pPr>
    </w:p>
    <w:p w14:paraId="3F306521" w14:textId="26BC8F26" w:rsidR="00A70529" w:rsidRPr="00FF1FA2" w:rsidRDefault="002922D0" w:rsidP="00A70529">
      <w:pPr>
        <w:ind w:firstLine="0"/>
        <w:rPr>
          <w:rFonts w:ascii="Times New Roman" w:hAnsi="Times New Roman"/>
          <w:sz w:val="22"/>
          <w:szCs w:val="22"/>
        </w:rPr>
      </w:pPr>
      <w:r w:rsidRPr="00FF1FA2">
        <w:rPr>
          <w:rFonts w:ascii="Times New Roman" w:hAnsi="Times New Roman"/>
          <w:sz w:val="22"/>
          <w:szCs w:val="22"/>
        </w:rPr>
        <w:t>Friday</w:t>
      </w:r>
      <w:r w:rsidR="00A70529" w:rsidRPr="00FF1FA2">
        <w:rPr>
          <w:rFonts w:ascii="Times New Roman" w:hAnsi="Times New Roman"/>
          <w:sz w:val="22"/>
          <w:szCs w:val="22"/>
        </w:rPr>
        <w:t xml:space="preserve">, </w:t>
      </w:r>
      <w:r w:rsidRPr="002A46F2">
        <w:rPr>
          <w:rFonts w:ascii="Times New Roman" w:hAnsi="Times New Roman"/>
          <w:sz w:val="22"/>
          <w:szCs w:val="22"/>
          <w:highlight w:val="yellow"/>
        </w:rPr>
        <w:t>December</w:t>
      </w:r>
      <w:r w:rsidR="00A70529" w:rsidRPr="002A46F2">
        <w:rPr>
          <w:rFonts w:ascii="Times New Roman" w:hAnsi="Times New Roman"/>
          <w:sz w:val="22"/>
          <w:szCs w:val="22"/>
          <w:highlight w:val="yellow"/>
        </w:rPr>
        <w:t xml:space="preserve"> </w:t>
      </w:r>
      <w:r w:rsidR="00CA196C" w:rsidRPr="002A46F2">
        <w:rPr>
          <w:rFonts w:ascii="Times New Roman" w:hAnsi="Times New Roman"/>
          <w:sz w:val="22"/>
          <w:szCs w:val="22"/>
          <w:highlight w:val="yellow"/>
        </w:rPr>
        <w:t>1</w:t>
      </w:r>
      <w:r w:rsidRPr="002A46F2">
        <w:rPr>
          <w:rFonts w:ascii="Times New Roman" w:hAnsi="Times New Roman"/>
          <w:sz w:val="22"/>
          <w:szCs w:val="22"/>
          <w:highlight w:val="yellow"/>
        </w:rPr>
        <w:t>0</w:t>
      </w:r>
      <w:r w:rsidR="00A70529" w:rsidRPr="002A46F2">
        <w:rPr>
          <w:rFonts w:ascii="Times New Roman" w:hAnsi="Times New Roman"/>
          <w:sz w:val="22"/>
          <w:szCs w:val="22"/>
          <w:highlight w:val="yellow"/>
          <w:vertAlign w:val="superscript"/>
        </w:rPr>
        <w:t>th</w:t>
      </w:r>
      <w:r w:rsidR="00A70529" w:rsidRPr="00FF1FA2">
        <w:rPr>
          <w:rFonts w:ascii="Times New Roman" w:hAnsi="Times New Roman"/>
          <w:sz w:val="22"/>
          <w:szCs w:val="22"/>
        </w:rPr>
        <w:t>, 20</w:t>
      </w:r>
      <w:r w:rsidRPr="00FF1FA2">
        <w:rPr>
          <w:rFonts w:ascii="Times New Roman" w:hAnsi="Times New Roman"/>
          <w:sz w:val="22"/>
          <w:szCs w:val="22"/>
        </w:rPr>
        <w:t>2</w:t>
      </w:r>
      <w:r w:rsidR="002A46F2">
        <w:rPr>
          <w:rFonts w:ascii="Times New Roman" w:hAnsi="Times New Roman"/>
          <w:sz w:val="22"/>
          <w:szCs w:val="22"/>
        </w:rPr>
        <w:t>2</w:t>
      </w:r>
    </w:p>
    <w:p w14:paraId="3EA47735" w14:textId="77777777" w:rsidR="00A70529" w:rsidRPr="00FF1FA2" w:rsidRDefault="00A70529" w:rsidP="00A70529">
      <w:pPr>
        <w:ind w:firstLine="0"/>
        <w:rPr>
          <w:rFonts w:ascii="Times New Roman" w:hAnsi="Times New Roman"/>
          <w:sz w:val="22"/>
          <w:szCs w:val="22"/>
        </w:rPr>
      </w:pPr>
    </w:p>
    <w:p w14:paraId="467E0C63" w14:textId="6AA35550" w:rsidR="00A70529" w:rsidRPr="00FF1FA2" w:rsidRDefault="00A70529" w:rsidP="00A70529">
      <w:pPr>
        <w:ind w:firstLine="0"/>
        <w:rPr>
          <w:rFonts w:ascii="Times New Roman" w:hAnsi="Times New Roman"/>
          <w:i/>
          <w:sz w:val="22"/>
          <w:szCs w:val="22"/>
        </w:rPr>
      </w:pPr>
      <w:r w:rsidRPr="00FF1FA2">
        <w:rPr>
          <w:rFonts w:ascii="Times New Roman" w:hAnsi="Times New Roman"/>
          <w:sz w:val="22"/>
          <w:szCs w:val="22"/>
        </w:rPr>
        <w:t xml:space="preserve">To: </w:t>
      </w:r>
      <w:r w:rsidR="008168A9" w:rsidRPr="00FF1FA2">
        <w:rPr>
          <w:rFonts w:ascii="Times New Roman" w:hAnsi="Times New Roman"/>
          <w:sz w:val="22"/>
          <w:szCs w:val="22"/>
        </w:rPr>
        <w:t xml:space="preserve">Editorial Board of </w:t>
      </w:r>
      <w:r w:rsidR="002922D0" w:rsidRPr="00FF1FA2">
        <w:rPr>
          <w:rFonts w:ascii="Times New Roman" w:hAnsi="Times New Roman"/>
          <w:i/>
          <w:sz w:val="22"/>
          <w:szCs w:val="22"/>
        </w:rPr>
        <w:t>Cortex</w:t>
      </w:r>
    </w:p>
    <w:p w14:paraId="4A9E71F4" w14:textId="3B866C3E" w:rsidR="003046D2" w:rsidRDefault="003046D2" w:rsidP="00086B46">
      <w:pPr>
        <w:ind w:firstLine="0"/>
        <w:rPr>
          <w:rFonts w:ascii="Times New Roman" w:hAnsi="Times New Roman"/>
          <w:sz w:val="22"/>
          <w:szCs w:val="22"/>
        </w:rPr>
      </w:pPr>
    </w:p>
    <w:p w14:paraId="2EF34EC1" w14:textId="5E81EF06"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w:t>
      </w:r>
      <w:r w:rsidR="00EC5577">
        <w:rPr>
          <w:rFonts w:ascii="Times New Roman" w:hAnsi="Times New Roman"/>
          <w:sz w:val="22"/>
          <w:szCs w:val="22"/>
        </w:rPr>
        <w:t xml:space="preserve"> </w:t>
      </w:r>
    </w:p>
    <w:p w14:paraId="52943E31" w14:textId="7F0CDE1C" w:rsidR="00A70529" w:rsidRPr="005E590B" w:rsidRDefault="00FF1FA2" w:rsidP="005E590B">
      <w:pPr>
        <w:pStyle w:val="Heading1"/>
        <w:shd w:val="clear" w:color="auto" w:fill="FFFFFF"/>
        <w:ind w:firstLine="90"/>
        <w:rPr>
          <w:rFonts w:ascii="Times New Roman" w:eastAsia="Times New Roman" w:hAnsi="Times New Roman" w:cs="Times New Roman"/>
          <w:b w:val="0"/>
          <w:bCs w:val="0"/>
          <w:color w:val="000000" w:themeColor="text1"/>
          <w:sz w:val="22"/>
          <w:szCs w:val="22"/>
        </w:rPr>
      </w:pPr>
      <w:r>
        <w:rPr>
          <w:rFonts w:ascii="Times New Roman" w:hAnsi="Times New Roman" w:cs="Times New Roman"/>
          <w:b w:val="0"/>
          <w:bCs w:val="0"/>
          <w:sz w:val="22"/>
          <w:szCs w:val="22"/>
        </w:rPr>
        <w:t xml:space="preserve">     </w:t>
      </w:r>
      <w:r w:rsidR="00A70529" w:rsidRPr="00FF1FA2">
        <w:rPr>
          <w:rFonts w:ascii="Times New Roman" w:hAnsi="Times New Roman" w:cs="Times New Roman"/>
          <w:b w:val="0"/>
          <w:bCs w:val="0"/>
          <w:sz w:val="22"/>
          <w:szCs w:val="22"/>
        </w:rPr>
        <w:t xml:space="preserve">We are </w:t>
      </w:r>
      <w:r w:rsidR="003208E7">
        <w:rPr>
          <w:rFonts w:ascii="Times New Roman" w:hAnsi="Times New Roman" w:cs="Times New Roman"/>
          <w:b w:val="0"/>
          <w:bCs w:val="0"/>
          <w:sz w:val="22"/>
          <w:szCs w:val="22"/>
        </w:rPr>
        <w:t>re-</w:t>
      </w:r>
      <w:r w:rsidR="00CA196C" w:rsidRPr="00FF1FA2">
        <w:rPr>
          <w:rFonts w:ascii="Times New Roman" w:hAnsi="Times New Roman" w:cs="Times New Roman"/>
          <w:b w:val="0"/>
          <w:bCs w:val="0"/>
          <w:sz w:val="22"/>
          <w:szCs w:val="22"/>
        </w:rPr>
        <w:t xml:space="preserve">submitting </w:t>
      </w:r>
      <w:r w:rsidR="00A70529" w:rsidRPr="00FF1FA2">
        <w:rPr>
          <w:rFonts w:ascii="Times New Roman" w:hAnsi="Times New Roman" w:cs="Times New Roman"/>
          <w:b w:val="0"/>
          <w:bCs w:val="0"/>
          <w:sz w:val="22"/>
          <w:szCs w:val="22"/>
        </w:rPr>
        <w:t xml:space="preserve">our manuscript, </w:t>
      </w:r>
      <w:r w:rsidR="003208E7" w:rsidRPr="003208E7">
        <w:rPr>
          <w:rFonts w:ascii="Times New Roman" w:hAnsi="Times New Roman" w:cs="Times New Roman"/>
          <w:b w:val="0"/>
          <w:bCs w:val="0"/>
          <w:sz w:val="22"/>
          <w:szCs w:val="22"/>
          <w:lang w:bidi="en-US"/>
        </w:rPr>
        <w:t xml:space="preserve">CORTEX-D-21-00884 </w:t>
      </w:r>
      <w:r w:rsidR="00A70529" w:rsidRPr="00FF1FA2">
        <w:rPr>
          <w:rFonts w:ascii="Times New Roman" w:hAnsi="Times New Roman" w:cs="Times New Roman"/>
          <w:b w:val="0"/>
          <w:bCs w:val="0"/>
          <w:sz w:val="22"/>
          <w:szCs w:val="22"/>
        </w:rPr>
        <w:t>“</w:t>
      </w:r>
      <w:r w:rsidR="008168A9" w:rsidRPr="00FF1FA2">
        <w:rPr>
          <w:rFonts w:ascii="Times New Roman" w:eastAsia="Times New Roman" w:hAnsi="Times New Roman" w:cs="Times New Roman"/>
          <w:b w:val="0"/>
          <w:bCs w:val="0"/>
          <w:sz w:val="22"/>
          <w:szCs w:val="22"/>
        </w:rPr>
        <w:t>Most experiments on exposure effects in speech perception do not</w:t>
      </w:r>
      <w:r w:rsidRPr="00FF1FA2">
        <w:rPr>
          <w:rFonts w:ascii="Times New Roman" w:eastAsia="Times New Roman" w:hAnsi="Times New Roman" w:cs="Times New Roman"/>
          <w:b w:val="0"/>
          <w:bCs w:val="0"/>
          <w:sz w:val="22"/>
          <w:szCs w:val="22"/>
        </w:rPr>
        <w:t xml:space="preserve"> </w:t>
      </w:r>
      <w:r w:rsidR="008168A9" w:rsidRPr="008168A9">
        <w:rPr>
          <w:rFonts w:ascii="Times New Roman" w:eastAsia="Times New Roman" w:hAnsi="Times New Roman" w:cs="Times New Roman"/>
          <w:b w:val="0"/>
          <w:bCs w:val="0"/>
          <w:sz w:val="22"/>
          <w:szCs w:val="22"/>
        </w:rPr>
        <w:t>distinguish between underlying mechanisms</w:t>
      </w:r>
      <w:r w:rsidRPr="00FF1FA2">
        <w:rPr>
          <w:rFonts w:ascii="Times New Roman" w:eastAsia="Times New Roman" w:hAnsi="Times New Roman" w:cs="Times New Roman"/>
          <w:b w:val="0"/>
          <w:bCs w:val="0"/>
          <w:sz w:val="22"/>
          <w:szCs w:val="22"/>
        </w:rPr>
        <w:t>: A computational review</w:t>
      </w:r>
      <w:r w:rsidR="00A70529" w:rsidRPr="00FF1FA2">
        <w:rPr>
          <w:rFonts w:ascii="Times New Roman" w:hAnsi="Times New Roman" w:cs="Times New Roman"/>
          <w:b w:val="0"/>
          <w:bCs w:val="0"/>
          <w:sz w:val="22"/>
          <w:szCs w:val="22"/>
        </w:rPr>
        <w:t xml:space="preserve">”, authored by </w:t>
      </w:r>
      <w:r w:rsidRPr="00FF1FA2">
        <w:rPr>
          <w:rFonts w:ascii="Times New Roman" w:hAnsi="Times New Roman" w:cs="Times New Roman"/>
          <w:b w:val="0"/>
          <w:bCs w:val="0"/>
          <w:sz w:val="22"/>
          <w:szCs w:val="22"/>
        </w:rPr>
        <w:t>Xin Xie,</w:t>
      </w:r>
      <w:r w:rsidR="00A70529" w:rsidRPr="00FF1FA2">
        <w:rPr>
          <w:rFonts w:ascii="Times New Roman" w:hAnsi="Times New Roman" w:cs="Times New Roman"/>
          <w:b w:val="0"/>
          <w:bCs w:val="0"/>
          <w:sz w:val="22"/>
          <w:szCs w:val="22"/>
        </w:rPr>
        <w:t xml:space="preserve"> Florian Jaeger, </w:t>
      </w:r>
      <w:r w:rsidRPr="00FF1FA2">
        <w:rPr>
          <w:rFonts w:ascii="Times New Roman" w:hAnsi="Times New Roman" w:cs="Times New Roman"/>
          <w:b w:val="0"/>
          <w:bCs w:val="0"/>
          <w:sz w:val="22"/>
          <w:szCs w:val="22"/>
        </w:rPr>
        <w:t xml:space="preserve">and Chigusa Kurumada </w:t>
      </w:r>
      <w:r w:rsidR="00A70529" w:rsidRPr="00FF1FA2">
        <w:rPr>
          <w:rFonts w:ascii="Times New Roman" w:hAnsi="Times New Roman" w:cs="Times New Roman"/>
          <w:b w:val="0"/>
          <w:bCs w:val="0"/>
          <w:sz w:val="22"/>
          <w:szCs w:val="22"/>
        </w:rPr>
        <w:t xml:space="preserve">for consideration for </w:t>
      </w:r>
      <w:r w:rsidRPr="00FF1FA2">
        <w:rPr>
          <w:rFonts w:ascii="Times New Roman" w:hAnsi="Times New Roman" w:cs="Times New Roman"/>
          <w:b w:val="0"/>
          <w:bCs w:val="0"/>
          <w:sz w:val="22"/>
          <w:szCs w:val="22"/>
        </w:rPr>
        <w:t xml:space="preserve">the special </w:t>
      </w:r>
      <w:r w:rsidRPr="00FF1FA2">
        <w:rPr>
          <w:rFonts w:ascii="Times New Roman" w:hAnsi="Times New Roman" w:cs="Times New Roman"/>
          <w:b w:val="0"/>
          <w:bCs w:val="0"/>
          <w:color w:val="000000" w:themeColor="text1"/>
          <w:sz w:val="22"/>
          <w:szCs w:val="22"/>
        </w:rPr>
        <w:t xml:space="preserve">issue </w:t>
      </w:r>
      <w:r w:rsidRPr="00512BC5">
        <w:rPr>
          <w:rFonts w:ascii="Times New Roman" w:hAnsi="Times New Roman" w:cs="Times New Roman"/>
          <w:b w:val="0"/>
          <w:bCs w:val="0"/>
          <w:i/>
          <w:iCs/>
          <w:color w:val="000000" w:themeColor="text1"/>
          <w:sz w:val="22"/>
          <w:szCs w:val="22"/>
        </w:rPr>
        <w:t>Mapping sound to meaning under challenging conditions: converging findings and open questions across methods</w:t>
      </w:r>
      <w:r w:rsidRPr="0073703C">
        <w:rPr>
          <w:rFonts w:ascii="Times New Roman" w:hAnsi="Times New Roman" w:cs="Times New Roman"/>
          <w:b w:val="0"/>
          <w:bCs w:val="0"/>
          <w:color w:val="000000" w:themeColor="text1"/>
          <w:sz w:val="22"/>
          <w:szCs w:val="22"/>
        </w:rPr>
        <w:t xml:space="preserve">. </w:t>
      </w:r>
      <w:r w:rsidR="00A70529" w:rsidRPr="0073703C">
        <w:rPr>
          <w:rFonts w:ascii="Times New Roman" w:hAnsi="Times New Roman" w:cs="Times New Roman"/>
          <w:b w:val="0"/>
          <w:bCs w:val="0"/>
          <w:color w:val="000000" w:themeColor="text1"/>
          <w:sz w:val="22"/>
          <w:szCs w:val="22"/>
        </w:rPr>
        <w:t xml:space="preserve">The manuscript is original, not previously published, and not under concurrent consideration elsewhere. </w:t>
      </w:r>
    </w:p>
    <w:p w14:paraId="16B7606E" w14:textId="77A38DAD" w:rsidR="003208E7" w:rsidRPr="00EC64A2" w:rsidRDefault="003208E7" w:rsidP="00086B46">
      <w:pPr>
        <w:rPr>
          <w:rFonts w:ascii="Times New Roman" w:hAnsi="Times New Roman"/>
          <w:b/>
          <w:bCs/>
          <w:sz w:val="22"/>
          <w:szCs w:val="22"/>
        </w:rPr>
      </w:pPr>
      <w:r>
        <w:rPr>
          <w:rFonts w:ascii="Times New Roman" w:hAnsi="Times New Roman"/>
          <w:sz w:val="22"/>
          <w:szCs w:val="22"/>
        </w:rPr>
        <w:t xml:space="preserve">We are grateful for the highly constructive (and encouraging) reviews we received from you and the reviewers. </w:t>
      </w:r>
      <w:r w:rsidR="0082799B">
        <w:rPr>
          <w:rFonts w:ascii="Times New Roman" w:hAnsi="Times New Roman"/>
          <w:sz w:val="22"/>
          <w:szCs w:val="22"/>
        </w:rPr>
        <w:t>As you summarized in your letter, b</w:t>
      </w:r>
      <w:r>
        <w:rPr>
          <w:rFonts w:ascii="Times New Roman" w:hAnsi="Times New Roman"/>
          <w:sz w:val="22"/>
          <w:szCs w:val="22"/>
        </w:rPr>
        <w:t>oth reviewers pointed to a need to (1) clarify the goals and scope of this manuscript, (2) clarify the take-home points, in particular whether there exist conditions for which any of the proposed mechanisms can be ruled out, and (3) shorten the manuscript to make it more accessible, potentially by moving parts of the framework into the SI.</w:t>
      </w:r>
      <w:r w:rsidR="0082799B">
        <w:rPr>
          <w:rFonts w:ascii="Times New Roman" w:hAnsi="Times New Roman"/>
          <w:sz w:val="22"/>
          <w:szCs w:val="22"/>
        </w:rPr>
        <w:t xml:space="preserve"> Finally, R2 pointed out that </w:t>
      </w:r>
      <w:r w:rsidR="00C36217">
        <w:rPr>
          <w:rFonts w:ascii="Times New Roman" w:hAnsi="Times New Roman"/>
          <w:sz w:val="22"/>
          <w:szCs w:val="22"/>
        </w:rPr>
        <w:t xml:space="preserve">(4) </w:t>
      </w:r>
      <w:r w:rsidR="0082799B">
        <w:rPr>
          <w:rFonts w:ascii="Times New Roman" w:hAnsi="Times New Roman"/>
          <w:sz w:val="22"/>
          <w:szCs w:val="22"/>
        </w:rPr>
        <w:t>our presentation of neuro-imaging work was lacking and not well integrated with the rest of the manuscript.</w:t>
      </w:r>
      <w:r w:rsidR="00C36217">
        <w:rPr>
          <w:rFonts w:ascii="Times New Roman" w:hAnsi="Times New Roman"/>
          <w:sz w:val="22"/>
          <w:szCs w:val="22"/>
        </w:rPr>
        <w:t xml:space="preserve"> We summarize the revisions we made to address these points here, and then respond to the remaining comments point by point.</w:t>
      </w:r>
      <w:r w:rsidR="004503FE">
        <w:rPr>
          <w:rFonts w:ascii="Times New Roman" w:hAnsi="Times New Roman"/>
          <w:sz w:val="22"/>
          <w:szCs w:val="22"/>
        </w:rPr>
        <w:t xml:space="preserve"> </w:t>
      </w:r>
      <w:r w:rsidR="005E590B" w:rsidRPr="005E590B">
        <w:rPr>
          <w:rFonts w:ascii="Times New Roman" w:hAnsi="Times New Roman"/>
          <w:sz w:val="22"/>
          <w:szCs w:val="22"/>
          <w:highlight w:val="yellow"/>
        </w:rPr>
        <w:t>Given the substantial revisions, we have not tracked changes. Only Sections 2-4 have remained relatively unchanged.</w:t>
      </w:r>
      <w:r w:rsidR="00EC64A2">
        <w:rPr>
          <w:rFonts w:ascii="Times New Roman" w:hAnsi="Times New Roman"/>
          <w:sz w:val="22"/>
          <w:szCs w:val="22"/>
        </w:rPr>
        <w:t xml:space="preserve"> </w:t>
      </w:r>
    </w:p>
    <w:p w14:paraId="2207A7CD" w14:textId="77777777" w:rsidR="003208E7" w:rsidRDefault="003208E7" w:rsidP="00086B46">
      <w:pPr>
        <w:rPr>
          <w:rFonts w:ascii="Times New Roman" w:hAnsi="Times New Roman"/>
          <w:sz w:val="22"/>
          <w:szCs w:val="22"/>
        </w:rPr>
      </w:pPr>
    </w:p>
    <w:p w14:paraId="6C94861C" w14:textId="7A8864CF" w:rsidR="00F1336B" w:rsidRPr="00F1336B" w:rsidRDefault="00C36217">
      <w:pPr>
        <w:pStyle w:val="ListParagraph"/>
        <w:numPr>
          <w:ilvl w:val="0"/>
          <w:numId w:val="8"/>
        </w:numPr>
        <w:ind w:left="0" w:firstLine="360"/>
        <w:rPr>
          <w:rFonts w:ascii="Times New Roman" w:hAnsi="Times New Roman"/>
          <w:b/>
          <w:bCs/>
          <w:sz w:val="22"/>
          <w:szCs w:val="22"/>
        </w:rPr>
      </w:pPr>
      <w:r w:rsidRPr="00C36217">
        <w:rPr>
          <w:rFonts w:ascii="Times New Roman" w:hAnsi="Times New Roman"/>
          <w:b/>
          <w:bCs/>
          <w:sz w:val="22"/>
          <w:szCs w:val="22"/>
        </w:rPr>
        <w:t>Clarifying goals</w:t>
      </w:r>
      <w:r w:rsidR="00745944">
        <w:rPr>
          <w:rFonts w:ascii="Times New Roman" w:hAnsi="Times New Roman"/>
          <w:b/>
          <w:bCs/>
          <w:sz w:val="22"/>
          <w:szCs w:val="22"/>
        </w:rPr>
        <w:t xml:space="preserve">, </w:t>
      </w:r>
      <w:r w:rsidRPr="00C36217">
        <w:rPr>
          <w:rFonts w:ascii="Times New Roman" w:hAnsi="Times New Roman"/>
          <w:b/>
          <w:bCs/>
          <w:sz w:val="22"/>
          <w:szCs w:val="22"/>
        </w:rPr>
        <w:t>scope</w:t>
      </w:r>
      <w:r w:rsidR="00745944">
        <w:rPr>
          <w:rFonts w:ascii="Times New Roman" w:hAnsi="Times New Roman"/>
          <w:b/>
          <w:bCs/>
          <w:sz w:val="22"/>
          <w:szCs w:val="22"/>
        </w:rPr>
        <w:t>, and contributions</w:t>
      </w:r>
      <w:r w:rsidRPr="00C36217">
        <w:rPr>
          <w:rFonts w:ascii="Times New Roman" w:hAnsi="Times New Roman"/>
          <w:b/>
          <w:bCs/>
          <w:sz w:val="22"/>
          <w:szCs w:val="22"/>
        </w:rPr>
        <w:t>.</w:t>
      </w:r>
      <w:r>
        <w:rPr>
          <w:rFonts w:ascii="Times New Roman" w:hAnsi="Times New Roman"/>
          <w:b/>
          <w:bCs/>
          <w:sz w:val="22"/>
          <w:szCs w:val="22"/>
        </w:rPr>
        <w:t xml:space="preserve"> </w:t>
      </w:r>
      <w:r>
        <w:rPr>
          <w:rFonts w:ascii="Times New Roman" w:hAnsi="Times New Roman"/>
          <w:sz w:val="22"/>
          <w:szCs w:val="22"/>
        </w:rPr>
        <w:t xml:space="preserve">This was particularly helpful feedback. </w:t>
      </w:r>
      <w:r w:rsidR="00F1336B">
        <w:rPr>
          <w:rFonts w:ascii="Times New Roman" w:hAnsi="Times New Roman"/>
          <w:sz w:val="22"/>
          <w:szCs w:val="22"/>
        </w:rPr>
        <w:t xml:space="preserve">We </w:t>
      </w:r>
      <w:r w:rsidR="002E1B8D">
        <w:rPr>
          <w:rFonts w:ascii="Times New Roman" w:hAnsi="Times New Roman"/>
          <w:sz w:val="22"/>
          <w:szCs w:val="22"/>
        </w:rPr>
        <w:t>have</w:t>
      </w:r>
      <w:r w:rsidR="00BF5637" w:rsidRPr="00F1336B">
        <w:rPr>
          <w:rFonts w:ascii="Times New Roman" w:hAnsi="Times New Roman"/>
          <w:sz w:val="22"/>
          <w:szCs w:val="22"/>
        </w:rPr>
        <w:t xml:space="preserve"> </w:t>
      </w:r>
      <w:r w:rsidR="00BF5637" w:rsidRPr="00BF5637">
        <w:rPr>
          <w:rFonts w:ascii="Times New Roman" w:hAnsi="Times New Roman"/>
          <w:sz w:val="22"/>
          <w:szCs w:val="22"/>
          <w:u w:val="single"/>
        </w:rPr>
        <w:t>completely revised the introduction</w:t>
      </w:r>
      <w:r w:rsidR="00BF5637">
        <w:rPr>
          <w:rFonts w:ascii="Times New Roman" w:hAnsi="Times New Roman"/>
          <w:sz w:val="22"/>
          <w:szCs w:val="22"/>
        </w:rPr>
        <w:t>:</w:t>
      </w:r>
    </w:p>
    <w:p w14:paraId="48FF0050" w14:textId="77777777" w:rsidR="00F1336B" w:rsidRDefault="00F1336B" w:rsidP="00F1336B">
      <w:pPr>
        <w:ind w:left="360" w:firstLine="0"/>
        <w:rPr>
          <w:rFonts w:ascii="Times New Roman" w:hAnsi="Times New Roman"/>
          <w:sz w:val="22"/>
          <w:szCs w:val="22"/>
        </w:rPr>
      </w:pPr>
    </w:p>
    <w:p w14:paraId="3108BCB9" w14:textId="7FB38915" w:rsidR="009F135E" w:rsidRDefault="00F1336B">
      <w:pPr>
        <w:pStyle w:val="ListParagraph"/>
        <w:numPr>
          <w:ilvl w:val="0"/>
          <w:numId w:val="9"/>
        </w:numPr>
        <w:ind w:left="360"/>
        <w:rPr>
          <w:rFonts w:ascii="Times New Roman" w:hAnsi="Times New Roman"/>
          <w:sz w:val="22"/>
          <w:szCs w:val="22"/>
        </w:rPr>
      </w:pPr>
      <w:r>
        <w:rPr>
          <w:rFonts w:ascii="Times New Roman" w:hAnsi="Times New Roman"/>
          <w:sz w:val="22"/>
          <w:szCs w:val="22"/>
        </w:rPr>
        <w:t xml:space="preserve">After the first introductory paragraph, </w:t>
      </w:r>
      <w:r w:rsidR="00BF5637">
        <w:rPr>
          <w:rFonts w:ascii="Times New Roman" w:hAnsi="Times New Roman"/>
          <w:sz w:val="22"/>
          <w:szCs w:val="22"/>
        </w:rPr>
        <w:t>the introduction</w:t>
      </w:r>
      <w:r>
        <w:rPr>
          <w:rFonts w:ascii="Times New Roman" w:hAnsi="Times New Roman"/>
          <w:sz w:val="22"/>
          <w:szCs w:val="22"/>
        </w:rPr>
        <w:t xml:space="preserve"> now provides a high-level overview of (a) our long-term goals </w:t>
      </w:r>
      <w:r w:rsidR="00BF5637">
        <w:rPr>
          <w:rFonts w:ascii="Times New Roman" w:hAnsi="Times New Roman"/>
          <w:sz w:val="22"/>
          <w:szCs w:val="22"/>
        </w:rPr>
        <w:t xml:space="preserve">to understand the </w:t>
      </w:r>
      <w:r w:rsidR="00BF5637">
        <w:rPr>
          <w:rFonts w:ascii="Times New Roman" w:hAnsi="Times New Roman"/>
          <w:i/>
          <w:iCs/>
          <w:sz w:val="22"/>
          <w:szCs w:val="22"/>
        </w:rPr>
        <w:t xml:space="preserve">mechanisms </w:t>
      </w:r>
      <w:r w:rsidR="00BF5637">
        <w:rPr>
          <w:rFonts w:ascii="Times New Roman" w:hAnsi="Times New Roman"/>
          <w:sz w:val="22"/>
          <w:szCs w:val="22"/>
        </w:rPr>
        <w:t xml:space="preserve">underlying adaptive speech perception </w:t>
      </w:r>
      <w:r>
        <w:rPr>
          <w:rFonts w:ascii="Times New Roman" w:hAnsi="Times New Roman"/>
          <w:sz w:val="22"/>
          <w:szCs w:val="22"/>
        </w:rPr>
        <w:t xml:space="preserve">and (b) the </w:t>
      </w:r>
      <w:r w:rsidRPr="002E1B8D">
        <w:rPr>
          <w:rFonts w:ascii="Times New Roman" w:hAnsi="Times New Roman"/>
          <w:sz w:val="22"/>
          <w:szCs w:val="22"/>
          <w:u w:val="single"/>
        </w:rPr>
        <w:t xml:space="preserve">three more </w:t>
      </w:r>
      <w:r w:rsidR="002E1B8D" w:rsidRPr="002E1B8D">
        <w:rPr>
          <w:rFonts w:ascii="Times New Roman" w:hAnsi="Times New Roman"/>
          <w:sz w:val="22"/>
          <w:szCs w:val="22"/>
          <w:u w:val="single"/>
        </w:rPr>
        <w:t>immediate</w:t>
      </w:r>
      <w:r w:rsidRPr="002E1B8D">
        <w:rPr>
          <w:rFonts w:ascii="Times New Roman" w:hAnsi="Times New Roman"/>
          <w:sz w:val="22"/>
          <w:szCs w:val="22"/>
          <w:u w:val="single"/>
        </w:rPr>
        <w:t xml:space="preserve"> goals of the present study</w:t>
      </w:r>
      <w:r>
        <w:rPr>
          <w:rFonts w:ascii="Times New Roman" w:hAnsi="Times New Roman"/>
          <w:sz w:val="22"/>
          <w:szCs w:val="22"/>
        </w:rPr>
        <w:t>: (</w:t>
      </w:r>
      <w:proofErr w:type="spellStart"/>
      <w:r>
        <w:rPr>
          <w:rFonts w:ascii="Times New Roman" w:hAnsi="Times New Roman"/>
          <w:sz w:val="22"/>
          <w:szCs w:val="22"/>
        </w:rPr>
        <w:t>i</w:t>
      </w:r>
      <w:proofErr w:type="spellEnd"/>
      <w:r>
        <w:rPr>
          <w:rFonts w:ascii="Times New Roman" w:hAnsi="Times New Roman"/>
          <w:sz w:val="22"/>
          <w:szCs w:val="22"/>
        </w:rPr>
        <w:t xml:space="preserve">) to introduce a new analytical framework—which we now call </w:t>
      </w:r>
      <w:r>
        <w:rPr>
          <w:rFonts w:ascii="Times New Roman" w:hAnsi="Times New Roman"/>
          <w:i/>
          <w:iCs/>
          <w:sz w:val="22"/>
          <w:szCs w:val="22"/>
        </w:rPr>
        <w:t>ASP</w:t>
      </w:r>
      <w:r>
        <w:rPr>
          <w:rFonts w:ascii="Times New Roman" w:hAnsi="Times New Roman"/>
          <w:sz w:val="22"/>
          <w:szCs w:val="22"/>
        </w:rPr>
        <w:t xml:space="preserve"> for </w:t>
      </w:r>
      <w:r>
        <w:rPr>
          <w:rFonts w:ascii="Times New Roman" w:hAnsi="Times New Roman"/>
          <w:i/>
          <w:iCs/>
          <w:sz w:val="22"/>
          <w:szCs w:val="22"/>
        </w:rPr>
        <w:t>Adaptive Speech Perception</w:t>
      </w:r>
      <w:r w:rsidR="00BF5637">
        <w:rPr>
          <w:rFonts w:ascii="Times New Roman" w:hAnsi="Times New Roman"/>
          <w:sz w:val="22"/>
          <w:szCs w:val="22"/>
        </w:rPr>
        <w:t>—that can support our long-term goals</w:t>
      </w:r>
      <w:r>
        <w:rPr>
          <w:rFonts w:ascii="Times New Roman" w:hAnsi="Times New Roman"/>
          <w:sz w:val="22"/>
          <w:szCs w:val="22"/>
        </w:rPr>
        <w:t xml:space="preserve">, (ii) to </w:t>
      </w:r>
      <w:r w:rsidR="00BF5637">
        <w:rPr>
          <w:rFonts w:ascii="Times New Roman" w:hAnsi="Times New Roman"/>
          <w:sz w:val="22"/>
          <w:szCs w:val="22"/>
        </w:rPr>
        <w:t>demonstrate the use of this framework through two simulation-based case studies, and (iii) to provide initial guidance on what factors determine whether an experiment can decide between competing hypotheses about adaptive speech perception.</w:t>
      </w:r>
      <w:r w:rsidR="002F6D46">
        <w:rPr>
          <w:rFonts w:ascii="Times New Roman" w:hAnsi="Times New Roman"/>
          <w:sz w:val="22"/>
          <w:szCs w:val="22"/>
        </w:rPr>
        <w:t xml:space="preserve"> </w:t>
      </w:r>
    </w:p>
    <w:p w14:paraId="28F824C6" w14:textId="77777777" w:rsidR="00745944" w:rsidRDefault="002F6D46">
      <w:pPr>
        <w:pStyle w:val="ListParagraph"/>
        <w:numPr>
          <w:ilvl w:val="0"/>
          <w:numId w:val="9"/>
        </w:numPr>
        <w:ind w:left="360"/>
        <w:rPr>
          <w:rFonts w:ascii="Times New Roman" w:hAnsi="Times New Roman"/>
          <w:sz w:val="22"/>
          <w:szCs w:val="22"/>
        </w:rPr>
      </w:pPr>
      <w:r>
        <w:rPr>
          <w:rFonts w:ascii="Times New Roman" w:hAnsi="Times New Roman"/>
          <w:sz w:val="22"/>
          <w:szCs w:val="22"/>
        </w:rPr>
        <w:t>Following this overview, a new subsection describes the “State of the field(s)”.</w:t>
      </w:r>
      <w:r w:rsidR="009F135E">
        <w:rPr>
          <w:rFonts w:ascii="Times New Roman" w:hAnsi="Times New Roman"/>
          <w:sz w:val="22"/>
          <w:szCs w:val="22"/>
        </w:rPr>
        <w:t xml:space="preserve"> This section</w:t>
      </w:r>
      <w:r w:rsidR="00D94FD1">
        <w:rPr>
          <w:rFonts w:ascii="Times New Roman" w:hAnsi="Times New Roman"/>
          <w:sz w:val="22"/>
          <w:szCs w:val="22"/>
        </w:rPr>
        <w:t xml:space="preserve"> reviews the field and states our contributions.</w:t>
      </w:r>
      <w:r w:rsidR="001B7210">
        <w:rPr>
          <w:rFonts w:ascii="Times New Roman" w:hAnsi="Times New Roman"/>
          <w:sz w:val="22"/>
          <w:szCs w:val="22"/>
        </w:rPr>
        <w:t xml:space="preserve"> This includes our classification of dozens of competing hypotheses into three qualitatively different types of hypotheses about adaptive speech perception (normalization, representational changes, and changes in decision-making)—something that we failed to highlight at all in the previous version.</w:t>
      </w:r>
      <w:r w:rsidR="00D94FD1">
        <w:rPr>
          <w:rFonts w:ascii="Times New Roman" w:hAnsi="Times New Roman"/>
          <w:sz w:val="22"/>
          <w:szCs w:val="22"/>
        </w:rPr>
        <w:t xml:space="preserve"> </w:t>
      </w:r>
    </w:p>
    <w:p w14:paraId="03D45D35" w14:textId="1EAB4692" w:rsidR="007A1555" w:rsidRDefault="00745944">
      <w:pPr>
        <w:pStyle w:val="ListParagraph"/>
        <w:numPr>
          <w:ilvl w:val="0"/>
          <w:numId w:val="9"/>
        </w:numPr>
        <w:ind w:left="360"/>
        <w:rPr>
          <w:rFonts w:ascii="Times New Roman" w:hAnsi="Times New Roman"/>
          <w:sz w:val="22"/>
          <w:szCs w:val="22"/>
        </w:rPr>
      </w:pPr>
      <w:r>
        <w:rPr>
          <w:rFonts w:ascii="Times New Roman" w:hAnsi="Times New Roman"/>
          <w:sz w:val="22"/>
          <w:szCs w:val="22"/>
        </w:rPr>
        <w:t>I</w:t>
      </w:r>
      <w:r w:rsidR="001B7210">
        <w:rPr>
          <w:rFonts w:ascii="Times New Roman" w:hAnsi="Times New Roman"/>
          <w:sz w:val="22"/>
          <w:szCs w:val="22"/>
        </w:rPr>
        <w:t>mportantly</w:t>
      </w:r>
      <w:r w:rsidR="00D94FD1">
        <w:rPr>
          <w:rFonts w:ascii="Times New Roman" w:hAnsi="Times New Roman"/>
          <w:sz w:val="22"/>
          <w:szCs w:val="22"/>
        </w:rPr>
        <w:t xml:space="preserve">, </w:t>
      </w:r>
      <w:r w:rsidRPr="00745944">
        <w:rPr>
          <w:rFonts w:ascii="Times New Roman" w:hAnsi="Times New Roman"/>
          <w:sz w:val="22"/>
          <w:szCs w:val="22"/>
          <w:u w:val="single"/>
        </w:rPr>
        <w:t>the previous version of the manuscript did not clearly state what we consider an important contribution</w:t>
      </w:r>
      <w:r>
        <w:rPr>
          <w:rFonts w:ascii="Times New Roman" w:hAnsi="Times New Roman"/>
          <w:sz w:val="22"/>
          <w:szCs w:val="22"/>
        </w:rPr>
        <w:t xml:space="preserve"> (reflected in feedback from R1). W</w:t>
      </w:r>
      <w:r w:rsidR="00D94FD1">
        <w:rPr>
          <w:rFonts w:ascii="Times New Roman" w:hAnsi="Times New Roman"/>
          <w:sz w:val="22"/>
          <w:szCs w:val="22"/>
        </w:rPr>
        <w:t xml:space="preserve">e are now clear that </w:t>
      </w:r>
      <w:r w:rsidR="00D94FD1" w:rsidRPr="00745944">
        <w:rPr>
          <w:rFonts w:ascii="Times New Roman" w:hAnsi="Times New Roman"/>
          <w:sz w:val="22"/>
          <w:szCs w:val="22"/>
        </w:rPr>
        <w:t>previous work left open whether its signature results distinguish between competing hypotheses</w:t>
      </w:r>
      <w:r w:rsidR="007A1555">
        <w:rPr>
          <w:rFonts w:ascii="Times New Roman" w:hAnsi="Times New Roman"/>
          <w:sz w:val="22"/>
          <w:szCs w:val="22"/>
        </w:rPr>
        <w:t xml:space="preserve">, resulting in a </w:t>
      </w:r>
      <w:r w:rsidR="007A1555">
        <w:rPr>
          <w:rFonts w:ascii="Times New Roman" w:hAnsi="Times New Roman"/>
          <w:i/>
          <w:iCs/>
          <w:sz w:val="22"/>
          <w:szCs w:val="22"/>
        </w:rPr>
        <w:t>possible</w:t>
      </w:r>
      <w:r w:rsidR="007A1555">
        <w:rPr>
          <w:rFonts w:ascii="Times New Roman" w:hAnsi="Times New Roman"/>
          <w:sz w:val="22"/>
          <w:szCs w:val="22"/>
        </w:rPr>
        <w:t xml:space="preserve"> empirical indeterminacy</w:t>
      </w:r>
      <w:r w:rsidR="00D94FD1" w:rsidRPr="001B7210">
        <w:rPr>
          <w:rFonts w:ascii="Times New Roman" w:hAnsi="Times New Roman"/>
          <w:sz w:val="22"/>
          <w:szCs w:val="22"/>
        </w:rPr>
        <w:t>. We believe that</w:t>
      </w:r>
      <w:r w:rsidR="00D94FD1" w:rsidRPr="00745944">
        <w:rPr>
          <w:rFonts w:ascii="Times New Roman" w:hAnsi="Times New Roman"/>
          <w:sz w:val="22"/>
          <w:szCs w:val="22"/>
        </w:rPr>
        <w:t xml:space="preserve"> our case studies are</w:t>
      </w:r>
      <w:r w:rsidR="00D94FD1">
        <w:rPr>
          <w:rFonts w:ascii="Times New Roman" w:hAnsi="Times New Roman"/>
          <w:sz w:val="22"/>
          <w:szCs w:val="22"/>
          <w:u w:val="single"/>
        </w:rPr>
        <w:t xml:space="preserve"> the first to </w:t>
      </w:r>
      <w:r w:rsidR="00D94FD1" w:rsidRPr="00745944">
        <w:rPr>
          <w:rFonts w:ascii="Times New Roman" w:hAnsi="Times New Roman"/>
          <w:i/>
          <w:iCs/>
          <w:sz w:val="22"/>
          <w:szCs w:val="22"/>
          <w:u w:val="single"/>
        </w:rPr>
        <w:t>show</w:t>
      </w:r>
      <w:r w:rsidR="00D94FD1">
        <w:rPr>
          <w:rFonts w:ascii="Times New Roman" w:hAnsi="Times New Roman"/>
          <w:sz w:val="22"/>
          <w:szCs w:val="22"/>
          <w:u w:val="single"/>
        </w:rPr>
        <w:t xml:space="preserve"> that the signature results of two influential lines of research can be accounted for by </w:t>
      </w:r>
      <w:r w:rsidR="00D94FD1" w:rsidRPr="00745944">
        <w:rPr>
          <w:rFonts w:ascii="Times New Roman" w:hAnsi="Times New Roman"/>
          <w:sz w:val="22"/>
          <w:szCs w:val="22"/>
          <w:u w:val="single"/>
        </w:rPr>
        <w:t>any</w:t>
      </w:r>
      <w:r w:rsidR="00D94FD1">
        <w:rPr>
          <w:rFonts w:ascii="Times New Roman" w:hAnsi="Times New Roman"/>
          <w:sz w:val="22"/>
          <w:szCs w:val="22"/>
          <w:u w:val="single"/>
        </w:rPr>
        <w:t xml:space="preserve"> of the </w:t>
      </w:r>
      <w:r w:rsidR="00D94FD1">
        <w:rPr>
          <w:rFonts w:ascii="Times New Roman" w:hAnsi="Times New Roman"/>
          <w:sz w:val="22"/>
          <w:szCs w:val="22"/>
          <w:u w:val="single"/>
        </w:rPr>
        <w:lastRenderedPageBreak/>
        <w:t>hypotheses</w:t>
      </w:r>
      <w:r w:rsidR="001B7210">
        <w:rPr>
          <w:rFonts w:ascii="Times New Roman" w:hAnsi="Times New Roman"/>
          <w:sz w:val="22"/>
          <w:szCs w:val="22"/>
        </w:rPr>
        <w:t xml:space="preserve">. </w:t>
      </w:r>
      <w:r w:rsidR="007A1555">
        <w:rPr>
          <w:rFonts w:ascii="Times New Roman" w:hAnsi="Times New Roman"/>
          <w:sz w:val="22"/>
          <w:szCs w:val="22"/>
        </w:rPr>
        <w:t xml:space="preserve">That is, we show that existing data from experiments on perceptual recalibration and accent adaptation are </w:t>
      </w:r>
      <w:r w:rsidR="007A1555" w:rsidRPr="00745944">
        <w:rPr>
          <w:rFonts w:ascii="Times New Roman" w:hAnsi="Times New Roman"/>
          <w:sz w:val="22"/>
          <w:szCs w:val="22"/>
        </w:rPr>
        <w:t>indeed</w:t>
      </w:r>
      <w:r w:rsidR="007A1555">
        <w:rPr>
          <w:rFonts w:ascii="Times New Roman" w:hAnsi="Times New Roman"/>
          <w:sz w:val="22"/>
          <w:szCs w:val="22"/>
        </w:rPr>
        <w:t xml:space="preserve"> empirically indeterminate.</w:t>
      </w:r>
      <w:r>
        <w:rPr>
          <w:rFonts w:ascii="Times New Roman" w:hAnsi="Times New Roman"/>
          <w:sz w:val="22"/>
          <w:szCs w:val="22"/>
        </w:rPr>
        <w:t xml:space="preserve"> This was </w:t>
      </w:r>
      <w:r>
        <w:rPr>
          <w:rFonts w:ascii="Times New Roman" w:hAnsi="Times New Roman"/>
          <w:i/>
          <w:iCs/>
          <w:sz w:val="22"/>
          <w:szCs w:val="22"/>
        </w:rPr>
        <w:t>not</w:t>
      </w:r>
      <w:r>
        <w:rPr>
          <w:rFonts w:ascii="Times New Roman" w:hAnsi="Times New Roman"/>
          <w:sz w:val="22"/>
          <w:szCs w:val="22"/>
        </w:rPr>
        <w:t xml:space="preserve"> previously known.</w:t>
      </w:r>
    </w:p>
    <w:p w14:paraId="422A3985" w14:textId="2EA17A0F" w:rsidR="002E1B8D" w:rsidRPr="00E86587" w:rsidRDefault="001B7210">
      <w:pPr>
        <w:pStyle w:val="ListParagraph"/>
        <w:numPr>
          <w:ilvl w:val="0"/>
          <w:numId w:val="9"/>
        </w:numPr>
        <w:ind w:left="360"/>
        <w:rPr>
          <w:rFonts w:ascii="Times New Roman" w:hAnsi="Times New Roman"/>
          <w:sz w:val="22"/>
          <w:szCs w:val="22"/>
        </w:rPr>
      </w:pPr>
      <w:r>
        <w:rPr>
          <w:rFonts w:ascii="Times New Roman" w:hAnsi="Times New Roman"/>
          <w:sz w:val="22"/>
          <w:szCs w:val="22"/>
        </w:rPr>
        <w:t xml:space="preserve">We have also substantially revised the text introducing each hypothesis to be clearer </w:t>
      </w:r>
      <w:r>
        <w:rPr>
          <w:rFonts w:ascii="Times New Roman" w:hAnsi="Times New Roman"/>
          <w:i/>
          <w:iCs/>
          <w:sz w:val="22"/>
          <w:szCs w:val="22"/>
        </w:rPr>
        <w:t>why it matters which of these hypotheses is supported</w:t>
      </w:r>
      <w:r>
        <w:rPr>
          <w:rFonts w:ascii="Times New Roman" w:hAnsi="Times New Roman"/>
          <w:sz w:val="22"/>
          <w:szCs w:val="22"/>
        </w:rPr>
        <w:t>.</w:t>
      </w:r>
    </w:p>
    <w:p w14:paraId="7C0680C2" w14:textId="77777777" w:rsidR="002E1B8D" w:rsidRPr="00F1336B" w:rsidRDefault="002E1B8D" w:rsidP="002E1B8D">
      <w:pPr>
        <w:ind w:firstLine="0"/>
        <w:rPr>
          <w:rFonts w:ascii="Times New Roman" w:hAnsi="Times New Roman"/>
          <w:b/>
          <w:bCs/>
          <w:sz w:val="22"/>
          <w:szCs w:val="22"/>
        </w:rPr>
      </w:pPr>
    </w:p>
    <w:p w14:paraId="362FEBDE" w14:textId="2BB1DF0B" w:rsidR="001646D4" w:rsidRPr="004F7B9D" w:rsidRDefault="002E1B8D" w:rsidP="004F7B9D">
      <w:pPr>
        <w:pStyle w:val="ListParagraph"/>
        <w:numPr>
          <w:ilvl w:val="0"/>
          <w:numId w:val="8"/>
        </w:numPr>
        <w:ind w:left="0" w:firstLine="360"/>
        <w:rPr>
          <w:rFonts w:ascii="Times New Roman" w:hAnsi="Times New Roman"/>
          <w:b/>
          <w:bCs/>
          <w:sz w:val="22"/>
          <w:szCs w:val="22"/>
        </w:rPr>
      </w:pPr>
      <w:r>
        <w:rPr>
          <w:rFonts w:ascii="Times New Roman" w:hAnsi="Times New Roman"/>
          <w:b/>
          <w:bCs/>
          <w:sz w:val="22"/>
          <w:szCs w:val="22"/>
        </w:rPr>
        <w:t>Clarify take-home points</w:t>
      </w:r>
      <w:r w:rsidR="001646D4">
        <w:rPr>
          <w:rFonts w:ascii="Times New Roman" w:hAnsi="Times New Roman"/>
          <w:b/>
          <w:bCs/>
          <w:sz w:val="22"/>
          <w:szCs w:val="22"/>
        </w:rPr>
        <w:t xml:space="preserve">. </w:t>
      </w:r>
      <w:r w:rsidR="00EC64A2">
        <w:rPr>
          <w:rFonts w:ascii="Times New Roman" w:hAnsi="Times New Roman"/>
          <w:sz w:val="22"/>
          <w:szCs w:val="22"/>
        </w:rPr>
        <w:t>Guided by their comments, w</w:t>
      </w:r>
      <w:r w:rsidR="004503FE">
        <w:rPr>
          <w:rFonts w:ascii="Times New Roman" w:hAnsi="Times New Roman"/>
          <w:sz w:val="22"/>
          <w:szCs w:val="22"/>
        </w:rPr>
        <w:t xml:space="preserve">e have completely restructured </w:t>
      </w:r>
      <w:r w:rsidR="00EC64A2">
        <w:rPr>
          <w:rFonts w:ascii="Times New Roman" w:hAnsi="Times New Roman"/>
          <w:sz w:val="22"/>
          <w:szCs w:val="22"/>
        </w:rPr>
        <w:t>it</w:t>
      </w:r>
      <w:r w:rsidR="004D6EB8">
        <w:rPr>
          <w:rFonts w:ascii="Times New Roman" w:hAnsi="Times New Roman"/>
          <w:sz w:val="22"/>
          <w:szCs w:val="22"/>
        </w:rPr>
        <w:t xml:space="preserve"> to clarify our take home points. After briefly summarizing the findings of our two case studies, the </w:t>
      </w:r>
      <w:r w:rsidR="004D6EB8" w:rsidRPr="004D6EB8">
        <w:rPr>
          <w:rFonts w:ascii="Times New Roman" w:hAnsi="Times New Roman"/>
          <w:sz w:val="22"/>
          <w:szCs w:val="22"/>
          <w:u w:val="single"/>
        </w:rPr>
        <w:t xml:space="preserve">revised discussion now </w:t>
      </w:r>
      <w:r w:rsidR="004D6EB8" w:rsidRPr="004D6EB8">
        <w:rPr>
          <w:rFonts w:ascii="Times New Roman" w:hAnsi="Times New Roman"/>
          <w:i/>
          <w:iCs/>
          <w:sz w:val="22"/>
          <w:szCs w:val="22"/>
          <w:u w:val="single"/>
        </w:rPr>
        <w:t>begins</w:t>
      </w:r>
      <w:r w:rsidR="004D6EB8" w:rsidRPr="004D6EB8">
        <w:rPr>
          <w:rFonts w:ascii="Times New Roman" w:hAnsi="Times New Roman"/>
          <w:sz w:val="22"/>
          <w:szCs w:val="22"/>
          <w:u w:val="single"/>
        </w:rPr>
        <w:t xml:space="preserve"> the discussion with a summary of recommendation for future work</w:t>
      </w:r>
      <w:r w:rsidR="004D6EB8">
        <w:rPr>
          <w:rFonts w:ascii="Times New Roman" w:hAnsi="Times New Roman"/>
          <w:sz w:val="22"/>
          <w:szCs w:val="22"/>
        </w:rPr>
        <w:t xml:space="preserve">. </w:t>
      </w:r>
      <w:r w:rsidR="00540305">
        <w:rPr>
          <w:rFonts w:ascii="Times New Roman" w:hAnsi="Times New Roman"/>
          <w:sz w:val="22"/>
          <w:szCs w:val="22"/>
        </w:rPr>
        <w:t>These recommendations necessarily remain general</w:t>
      </w:r>
      <w:r w:rsidR="007E2336">
        <w:rPr>
          <w:rFonts w:ascii="Times New Roman" w:hAnsi="Times New Roman"/>
          <w:sz w:val="22"/>
          <w:szCs w:val="22"/>
        </w:rPr>
        <w:t>:</w:t>
      </w:r>
    </w:p>
    <w:p w14:paraId="4935F8B9" w14:textId="3693B097" w:rsidR="004F7B9D" w:rsidRDefault="004F7B9D" w:rsidP="004D6EB8">
      <w:pPr>
        <w:ind w:firstLine="0"/>
        <w:rPr>
          <w:rFonts w:ascii="Times New Roman" w:hAnsi="Times New Roman"/>
          <w:sz w:val="22"/>
          <w:szCs w:val="22"/>
        </w:rPr>
      </w:pPr>
    </w:p>
    <w:p w14:paraId="7364DEDA" w14:textId="150261CE" w:rsidR="00F127B8" w:rsidRPr="00A12871" w:rsidRDefault="004F7B9D" w:rsidP="00A12871">
      <w:pPr>
        <w:pStyle w:val="ListParagraph"/>
        <w:numPr>
          <w:ilvl w:val="0"/>
          <w:numId w:val="9"/>
        </w:numPr>
        <w:ind w:left="360"/>
        <w:rPr>
          <w:rFonts w:ascii="Times New Roman" w:hAnsi="Times New Roman"/>
          <w:b/>
          <w:bCs/>
          <w:sz w:val="22"/>
          <w:szCs w:val="22"/>
        </w:rPr>
      </w:pPr>
      <w:commentRangeStart w:id="0"/>
      <w:r>
        <w:rPr>
          <w:rFonts w:ascii="Times New Roman" w:hAnsi="Times New Roman"/>
          <w:sz w:val="22"/>
          <w:szCs w:val="22"/>
        </w:rPr>
        <w:t>We are now clear right from the start</w:t>
      </w:r>
      <w:r w:rsidR="005B4807">
        <w:rPr>
          <w:rFonts w:ascii="Times New Roman" w:hAnsi="Times New Roman"/>
          <w:sz w:val="22"/>
          <w:szCs w:val="22"/>
        </w:rPr>
        <w:t xml:space="preserve"> of this section</w:t>
      </w:r>
      <w:r>
        <w:rPr>
          <w:rFonts w:ascii="Times New Roman" w:hAnsi="Times New Roman"/>
          <w:sz w:val="22"/>
          <w:szCs w:val="22"/>
        </w:rPr>
        <w:t xml:space="preserve"> that </w:t>
      </w:r>
      <w:r w:rsidRPr="008260CD">
        <w:rPr>
          <w:rFonts w:ascii="Times New Roman" w:hAnsi="Times New Roman"/>
          <w:sz w:val="22"/>
          <w:szCs w:val="22"/>
          <w:u w:val="single"/>
        </w:rPr>
        <w:t>we</w:t>
      </w:r>
      <w:r w:rsidRPr="004F7B9D">
        <w:rPr>
          <w:rFonts w:ascii="Times New Roman" w:hAnsi="Times New Roman"/>
          <w:sz w:val="22"/>
          <w:szCs w:val="22"/>
          <w:u w:val="single"/>
        </w:rPr>
        <w:t xml:space="preserve"> are not </w:t>
      </w:r>
      <w:r w:rsidR="005B4807" w:rsidRPr="008260CD">
        <w:rPr>
          <w:rFonts w:ascii="Times New Roman" w:hAnsi="Times New Roman"/>
          <w:sz w:val="22"/>
          <w:szCs w:val="22"/>
          <w:u w:val="single"/>
        </w:rPr>
        <w:t xml:space="preserve">yet </w:t>
      </w:r>
      <w:r w:rsidRPr="004F7B9D">
        <w:rPr>
          <w:rFonts w:ascii="Times New Roman" w:hAnsi="Times New Roman"/>
          <w:sz w:val="22"/>
          <w:szCs w:val="22"/>
          <w:u w:val="single"/>
        </w:rPr>
        <w:t xml:space="preserve">in a position to point to </w:t>
      </w:r>
      <w:r w:rsidRPr="008260CD">
        <w:rPr>
          <w:rFonts w:ascii="Times New Roman" w:hAnsi="Times New Roman"/>
          <w:sz w:val="22"/>
          <w:szCs w:val="22"/>
          <w:u w:val="single"/>
        </w:rPr>
        <w:t>trivial</w:t>
      </w:r>
      <w:r w:rsidRPr="004F7B9D">
        <w:rPr>
          <w:rFonts w:ascii="Times New Roman" w:hAnsi="Times New Roman"/>
          <w:sz w:val="22"/>
          <w:szCs w:val="22"/>
          <w:u w:val="single"/>
        </w:rPr>
        <w:t xml:space="preserve"> design choices that are guaranteed to distinguish between </w:t>
      </w:r>
      <w:r w:rsidR="008260CD" w:rsidRPr="008260CD">
        <w:rPr>
          <w:rFonts w:ascii="Times New Roman" w:hAnsi="Times New Roman"/>
          <w:sz w:val="22"/>
          <w:szCs w:val="22"/>
          <w:u w:val="single"/>
        </w:rPr>
        <w:t>all</w:t>
      </w:r>
      <w:r w:rsidRPr="004F7B9D">
        <w:rPr>
          <w:rFonts w:ascii="Times New Roman" w:hAnsi="Times New Roman"/>
          <w:sz w:val="22"/>
          <w:szCs w:val="22"/>
          <w:u w:val="single"/>
        </w:rPr>
        <w:t xml:space="preserve"> three mechanisms</w:t>
      </w:r>
      <w:r w:rsidR="005B4807" w:rsidRPr="008260CD">
        <w:rPr>
          <w:rFonts w:ascii="Times New Roman" w:hAnsi="Times New Roman"/>
          <w:sz w:val="22"/>
          <w:szCs w:val="22"/>
          <w:u w:val="single"/>
        </w:rPr>
        <w:t xml:space="preserve"> </w:t>
      </w:r>
      <w:r w:rsidR="005B4807" w:rsidRPr="008260CD">
        <w:rPr>
          <w:rFonts w:ascii="Times New Roman" w:hAnsi="Times New Roman"/>
          <w:i/>
          <w:iCs/>
          <w:sz w:val="22"/>
          <w:szCs w:val="22"/>
          <w:u w:val="single"/>
        </w:rPr>
        <w:t>without the need of quantitative model comparison</w:t>
      </w:r>
      <w:r w:rsidRPr="004F7B9D">
        <w:rPr>
          <w:rFonts w:ascii="Times New Roman" w:hAnsi="Times New Roman"/>
          <w:sz w:val="22"/>
          <w:szCs w:val="22"/>
        </w:rPr>
        <w:t xml:space="preserve"> (something that the rev</w:t>
      </w:r>
      <w:r>
        <w:rPr>
          <w:rFonts w:ascii="Times New Roman" w:hAnsi="Times New Roman"/>
          <w:sz w:val="22"/>
          <w:szCs w:val="22"/>
        </w:rPr>
        <w:t>iewers asked</w:t>
      </w:r>
      <w:commentRangeEnd w:id="0"/>
      <w:r>
        <w:rPr>
          <w:rStyle w:val="CommentReference"/>
        </w:rPr>
        <w:commentReference w:id="0"/>
      </w:r>
      <w:r w:rsidR="005536C0">
        <w:rPr>
          <w:rFonts w:ascii="Times New Roman" w:hAnsi="Times New Roman"/>
          <w:sz w:val="22"/>
          <w:szCs w:val="22"/>
        </w:rPr>
        <w:t xml:space="preserve">). </w:t>
      </w:r>
      <w:r w:rsidR="00071885" w:rsidRPr="00A12871">
        <w:rPr>
          <w:rFonts w:ascii="Times New Roman" w:hAnsi="Times New Roman"/>
          <w:sz w:val="22"/>
          <w:szCs w:val="22"/>
        </w:rPr>
        <w:t xml:space="preserve">So far, we have been able to identify only one </w:t>
      </w:r>
      <w:r w:rsidR="008260CD" w:rsidRPr="008260CD">
        <w:rPr>
          <w:rFonts w:ascii="Times New Roman" w:hAnsi="Times New Roman"/>
          <w:i/>
          <w:iCs/>
          <w:sz w:val="22"/>
          <w:szCs w:val="22"/>
        </w:rPr>
        <w:t>potential</w:t>
      </w:r>
      <w:r w:rsidR="00071885" w:rsidRPr="00A12871">
        <w:rPr>
          <w:rFonts w:ascii="Times New Roman" w:hAnsi="Times New Roman"/>
          <w:sz w:val="22"/>
          <w:szCs w:val="22"/>
        </w:rPr>
        <w:t xml:space="preserve"> ‘shortcut’ that does not require quantitative model </w:t>
      </w:r>
      <w:proofErr w:type="gramStart"/>
      <w:r w:rsidR="00071885" w:rsidRPr="00A12871">
        <w:rPr>
          <w:rFonts w:ascii="Times New Roman" w:hAnsi="Times New Roman"/>
          <w:sz w:val="22"/>
          <w:szCs w:val="22"/>
        </w:rPr>
        <w:t>comparisons, and</w:t>
      </w:r>
      <w:proofErr w:type="gramEnd"/>
      <w:r w:rsidR="00071885" w:rsidRPr="00A12871">
        <w:rPr>
          <w:rFonts w:ascii="Times New Roman" w:hAnsi="Times New Roman"/>
          <w:sz w:val="22"/>
          <w:szCs w:val="22"/>
        </w:rPr>
        <w:t xml:space="preserve"> </w:t>
      </w:r>
      <w:r w:rsidR="008260CD">
        <w:rPr>
          <w:rFonts w:ascii="Times New Roman" w:hAnsi="Times New Roman"/>
          <w:sz w:val="22"/>
          <w:szCs w:val="22"/>
        </w:rPr>
        <w:t>might be able to</w:t>
      </w:r>
      <w:r w:rsidR="00071885" w:rsidRPr="00A12871">
        <w:rPr>
          <w:rFonts w:ascii="Times New Roman" w:hAnsi="Times New Roman"/>
          <w:sz w:val="22"/>
          <w:szCs w:val="22"/>
        </w:rPr>
        <w:t xml:space="preserve"> reject one of the hypotheses (normalization) as sufficient explanation for a specific adaptive behavior. We now mention this approach</w:t>
      </w:r>
      <w:r w:rsidR="005B4807" w:rsidRPr="00A12871">
        <w:rPr>
          <w:rFonts w:ascii="Times New Roman" w:hAnsi="Times New Roman"/>
          <w:sz w:val="22"/>
          <w:szCs w:val="22"/>
        </w:rPr>
        <w:t xml:space="preserve">, as part of our </w:t>
      </w:r>
      <w:commentRangeStart w:id="1"/>
      <w:r w:rsidR="005B4807" w:rsidRPr="00A12871">
        <w:rPr>
          <w:rFonts w:ascii="Times New Roman" w:hAnsi="Times New Roman"/>
          <w:sz w:val="22"/>
          <w:szCs w:val="22"/>
        </w:rPr>
        <w:t>recommendations</w:t>
      </w:r>
      <w:commentRangeEnd w:id="1"/>
      <w:r w:rsidR="00A12871">
        <w:rPr>
          <w:rStyle w:val="CommentReference"/>
        </w:rPr>
        <w:commentReference w:id="1"/>
      </w:r>
      <w:r w:rsidR="00EC64A2">
        <w:rPr>
          <w:rFonts w:ascii="Times New Roman" w:hAnsi="Times New Roman"/>
          <w:sz w:val="22"/>
          <w:szCs w:val="22"/>
        </w:rPr>
        <w:t xml:space="preserve"> (p. </w:t>
      </w:r>
      <w:r w:rsidR="00EC64A2" w:rsidRPr="00EC64A2">
        <w:rPr>
          <w:rFonts w:ascii="Times New Roman" w:hAnsi="Times New Roman"/>
          <w:sz w:val="22"/>
          <w:szCs w:val="22"/>
          <w:highlight w:val="yellow"/>
        </w:rPr>
        <w:t>XXX</w:t>
      </w:r>
      <w:r w:rsidR="00EC64A2">
        <w:rPr>
          <w:rFonts w:ascii="Times New Roman" w:hAnsi="Times New Roman"/>
          <w:sz w:val="22"/>
          <w:szCs w:val="22"/>
        </w:rPr>
        <w:t>)</w:t>
      </w:r>
      <w:r w:rsidR="00071885" w:rsidRPr="00A12871">
        <w:rPr>
          <w:rFonts w:ascii="Times New Roman" w:hAnsi="Times New Roman"/>
          <w:sz w:val="22"/>
          <w:szCs w:val="22"/>
        </w:rPr>
        <w:t>.</w:t>
      </w:r>
      <w:r w:rsidR="008260CD">
        <w:rPr>
          <w:rFonts w:ascii="Times New Roman" w:hAnsi="Times New Roman"/>
          <w:sz w:val="22"/>
          <w:szCs w:val="22"/>
        </w:rPr>
        <w:t xml:space="preserve"> </w:t>
      </w:r>
    </w:p>
    <w:p w14:paraId="26EABF13" w14:textId="41FC5C8C" w:rsidR="00711D49" w:rsidRPr="00711D49" w:rsidRDefault="008260CD" w:rsidP="008260CD">
      <w:pPr>
        <w:pStyle w:val="ListParagraph"/>
        <w:numPr>
          <w:ilvl w:val="0"/>
          <w:numId w:val="9"/>
        </w:numPr>
        <w:ind w:left="360"/>
        <w:rPr>
          <w:rFonts w:ascii="Times New Roman" w:hAnsi="Times New Roman"/>
          <w:b/>
          <w:bCs/>
          <w:sz w:val="22"/>
          <w:szCs w:val="22"/>
          <w:highlight w:val="yellow"/>
        </w:rPr>
      </w:pPr>
      <w:r>
        <w:rPr>
          <w:rFonts w:ascii="Times New Roman" w:hAnsi="Times New Roman"/>
          <w:sz w:val="22"/>
          <w:szCs w:val="22"/>
        </w:rPr>
        <w:t>Even under our most optimistic estimate,</w:t>
      </w:r>
      <w:r w:rsidR="005B4807">
        <w:rPr>
          <w:rFonts w:ascii="Times New Roman" w:hAnsi="Times New Roman"/>
          <w:sz w:val="22"/>
          <w:szCs w:val="22"/>
        </w:rPr>
        <w:t xml:space="preserve"> this</w:t>
      </w:r>
      <w:r w:rsidR="005B4807">
        <w:rPr>
          <w:rFonts w:ascii="Times New Roman" w:hAnsi="Times New Roman"/>
          <w:sz w:val="22"/>
          <w:szCs w:val="22"/>
        </w:rPr>
        <w:t xml:space="preserve"> still leave</w:t>
      </w:r>
      <w:r w:rsidR="005B4807">
        <w:rPr>
          <w:rFonts w:ascii="Times New Roman" w:hAnsi="Times New Roman"/>
          <w:sz w:val="22"/>
          <w:szCs w:val="22"/>
        </w:rPr>
        <w:t>s</w:t>
      </w:r>
      <w:r w:rsidR="005B4807">
        <w:rPr>
          <w:rFonts w:ascii="Times New Roman" w:hAnsi="Times New Roman"/>
          <w:sz w:val="22"/>
          <w:szCs w:val="22"/>
        </w:rPr>
        <w:t xml:space="preserve"> </w:t>
      </w:r>
      <w:r>
        <w:rPr>
          <w:rFonts w:ascii="Times New Roman" w:hAnsi="Times New Roman"/>
          <w:sz w:val="22"/>
          <w:szCs w:val="22"/>
        </w:rPr>
        <w:t xml:space="preserve">at least </w:t>
      </w:r>
      <w:r w:rsidR="005B4807">
        <w:rPr>
          <w:rFonts w:ascii="Times New Roman" w:hAnsi="Times New Roman"/>
          <w:sz w:val="22"/>
          <w:szCs w:val="22"/>
        </w:rPr>
        <w:t>two mechanisms to be distinguished between</w:t>
      </w:r>
      <w:r>
        <w:rPr>
          <w:rFonts w:ascii="Times New Roman" w:hAnsi="Times New Roman"/>
          <w:sz w:val="22"/>
          <w:szCs w:val="22"/>
        </w:rPr>
        <w:t xml:space="preserve"> by means of quantitative model comparison</w:t>
      </w:r>
      <w:r w:rsidR="005B4807">
        <w:rPr>
          <w:rFonts w:ascii="Times New Roman" w:hAnsi="Times New Roman"/>
          <w:sz w:val="22"/>
          <w:szCs w:val="22"/>
        </w:rPr>
        <w:t>.</w:t>
      </w:r>
      <w:r w:rsidR="00EC64A2">
        <w:rPr>
          <w:rFonts w:ascii="Times New Roman" w:hAnsi="Times New Roman"/>
          <w:sz w:val="22"/>
          <w:szCs w:val="22"/>
        </w:rPr>
        <w:t xml:space="preserve"> Additionally, model comparison will likely be required to distinguish between more specific alternatives </w:t>
      </w:r>
      <w:r w:rsidR="00EC64A2">
        <w:rPr>
          <w:rFonts w:ascii="Times New Roman" w:hAnsi="Times New Roman"/>
          <w:i/>
          <w:iCs/>
          <w:sz w:val="22"/>
          <w:szCs w:val="22"/>
        </w:rPr>
        <w:t>within</w:t>
      </w:r>
      <w:r w:rsidR="00EC64A2">
        <w:rPr>
          <w:rFonts w:ascii="Times New Roman" w:hAnsi="Times New Roman"/>
          <w:sz w:val="22"/>
          <w:szCs w:val="22"/>
        </w:rPr>
        <w:t xml:space="preserve"> each of the three hypotheses—for example, to test whether category expansion or category shift explain a given adaptive behavior.</w:t>
      </w:r>
      <w:r w:rsidR="005B4807">
        <w:rPr>
          <w:rFonts w:ascii="Times New Roman" w:hAnsi="Times New Roman"/>
          <w:sz w:val="22"/>
          <w:szCs w:val="22"/>
        </w:rPr>
        <w:t xml:space="preserve"> </w:t>
      </w:r>
    </w:p>
    <w:p w14:paraId="39470219" w14:textId="6F4D322A" w:rsidR="005B4807" w:rsidRPr="002A46F2" w:rsidRDefault="00EC64A2" w:rsidP="002A46F2">
      <w:pPr>
        <w:pStyle w:val="ListParagraph"/>
        <w:numPr>
          <w:ilvl w:val="0"/>
          <w:numId w:val="9"/>
        </w:numPr>
        <w:ind w:left="360"/>
        <w:rPr>
          <w:rFonts w:ascii="Times New Roman" w:hAnsi="Times New Roman"/>
          <w:b/>
          <w:bCs/>
          <w:sz w:val="22"/>
          <w:szCs w:val="22"/>
        </w:rPr>
      </w:pPr>
      <w:r w:rsidRPr="002A46F2">
        <w:rPr>
          <w:rFonts w:ascii="Times New Roman" w:hAnsi="Times New Roman"/>
          <w:sz w:val="22"/>
          <w:szCs w:val="22"/>
        </w:rPr>
        <w:t xml:space="preserve">To facilitate such model comparisons, we </w:t>
      </w:r>
      <w:r w:rsidR="000D0802" w:rsidRPr="002A46F2">
        <w:rPr>
          <w:rFonts w:ascii="Times New Roman" w:hAnsi="Times New Roman"/>
          <w:sz w:val="22"/>
          <w:szCs w:val="22"/>
        </w:rPr>
        <w:t xml:space="preserve">make </w:t>
      </w:r>
      <w:r w:rsidRPr="002A46F2">
        <w:rPr>
          <w:rFonts w:ascii="Times New Roman" w:hAnsi="Times New Roman"/>
          <w:sz w:val="22"/>
          <w:szCs w:val="22"/>
        </w:rPr>
        <w:t xml:space="preserve">the same </w:t>
      </w:r>
      <w:r w:rsidR="000D0802" w:rsidRPr="002A46F2">
        <w:rPr>
          <w:rFonts w:ascii="Times New Roman" w:hAnsi="Times New Roman"/>
          <w:sz w:val="22"/>
          <w:szCs w:val="22"/>
        </w:rPr>
        <w:t>general recommendations</w:t>
      </w:r>
      <w:r w:rsidRPr="002A46F2">
        <w:rPr>
          <w:rFonts w:ascii="Times New Roman" w:hAnsi="Times New Roman"/>
          <w:sz w:val="22"/>
          <w:szCs w:val="22"/>
        </w:rPr>
        <w:t xml:space="preserve"> as in the previous manuscript</w:t>
      </w:r>
      <w:r w:rsidR="000D0802" w:rsidRPr="002A46F2">
        <w:rPr>
          <w:rFonts w:ascii="Times New Roman" w:hAnsi="Times New Roman"/>
          <w:sz w:val="22"/>
          <w:szCs w:val="22"/>
        </w:rPr>
        <w:t>.</w:t>
      </w:r>
      <w:r w:rsidR="002A46F2" w:rsidRPr="002A46F2">
        <w:rPr>
          <w:rFonts w:ascii="Times New Roman" w:hAnsi="Times New Roman"/>
          <w:sz w:val="22"/>
          <w:szCs w:val="22"/>
        </w:rPr>
        <w:t xml:space="preserve"> We have, however, revised them to be clearer about the overall take-home point:</w:t>
      </w:r>
      <w:r w:rsidR="000D0802" w:rsidRPr="002A46F2">
        <w:rPr>
          <w:rFonts w:ascii="Times New Roman" w:hAnsi="Times New Roman"/>
          <w:sz w:val="22"/>
          <w:szCs w:val="22"/>
        </w:rPr>
        <w:t xml:space="preserve"> </w:t>
      </w:r>
      <w:r w:rsidR="002A46F2" w:rsidRPr="002A46F2">
        <w:rPr>
          <w:rFonts w:ascii="Times New Roman" w:hAnsi="Times New Roman"/>
          <w:sz w:val="22"/>
          <w:szCs w:val="22"/>
        </w:rPr>
        <w:t>i</w:t>
      </w:r>
      <w:r w:rsidR="000D0802" w:rsidRPr="002A46F2">
        <w:rPr>
          <w:rFonts w:ascii="Times New Roman" w:hAnsi="Times New Roman"/>
          <w:sz w:val="22"/>
          <w:szCs w:val="22"/>
        </w:rPr>
        <w:t>n essence</w:t>
      </w:r>
      <w:r w:rsidR="002A46F2" w:rsidRPr="002A46F2">
        <w:rPr>
          <w:rFonts w:ascii="Times New Roman" w:hAnsi="Times New Roman"/>
          <w:sz w:val="22"/>
          <w:szCs w:val="22"/>
        </w:rPr>
        <w:t xml:space="preserve">, our </w:t>
      </w:r>
      <w:r w:rsidR="000D0802" w:rsidRPr="002A46F2">
        <w:rPr>
          <w:rFonts w:ascii="Times New Roman" w:hAnsi="Times New Roman"/>
          <w:sz w:val="22"/>
          <w:szCs w:val="22"/>
        </w:rPr>
        <w:t xml:space="preserve">recommendations boil down to </w:t>
      </w:r>
      <w:r w:rsidR="00042C28" w:rsidRPr="002A46F2">
        <w:rPr>
          <w:rFonts w:ascii="Times New Roman" w:hAnsi="Times New Roman"/>
          <w:sz w:val="22"/>
          <w:szCs w:val="22"/>
        </w:rPr>
        <w:t xml:space="preserve">the </w:t>
      </w:r>
      <w:proofErr w:type="spellStart"/>
      <w:r w:rsidR="00042C28" w:rsidRPr="002A46F2">
        <w:rPr>
          <w:rFonts w:ascii="Times New Roman" w:hAnsi="Times New Roman"/>
          <w:i/>
          <w:iCs/>
          <w:sz w:val="22"/>
          <w:szCs w:val="22"/>
        </w:rPr>
        <w:t>when</w:t>
      </w:r>
      <w:r w:rsidR="00042C28" w:rsidRPr="002A46F2">
        <w:rPr>
          <w:rFonts w:ascii="Times New Roman" w:hAnsi="Times New Roman"/>
          <w:sz w:val="22"/>
          <w:szCs w:val="22"/>
        </w:rPr>
        <w:t>s</w:t>
      </w:r>
      <w:proofErr w:type="spellEnd"/>
      <w:r w:rsidR="00042C28" w:rsidRPr="002A46F2">
        <w:rPr>
          <w:rFonts w:ascii="Times New Roman" w:hAnsi="Times New Roman"/>
          <w:i/>
          <w:iCs/>
          <w:sz w:val="22"/>
          <w:szCs w:val="22"/>
        </w:rPr>
        <w:t xml:space="preserve"> </w:t>
      </w:r>
      <w:r w:rsidR="00042C28" w:rsidRPr="002A46F2">
        <w:rPr>
          <w:rFonts w:ascii="Times New Roman" w:hAnsi="Times New Roman"/>
          <w:sz w:val="22"/>
          <w:szCs w:val="22"/>
        </w:rPr>
        <w:t>and</w:t>
      </w:r>
      <w:r w:rsidR="00042C28" w:rsidRPr="002A46F2">
        <w:rPr>
          <w:rFonts w:ascii="Times New Roman" w:hAnsi="Times New Roman"/>
          <w:i/>
          <w:iCs/>
          <w:sz w:val="22"/>
          <w:szCs w:val="22"/>
        </w:rPr>
        <w:t xml:space="preserve"> </w:t>
      </w:r>
      <w:proofErr w:type="spellStart"/>
      <w:r w:rsidR="00042C28" w:rsidRPr="002A46F2">
        <w:rPr>
          <w:rFonts w:ascii="Times New Roman" w:hAnsi="Times New Roman"/>
          <w:i/>
          <w:iCs/>
          <w:sz w:val="22"/>
          <w:szCs w:val="22"/>
        </w:rPr>
        <w:t>where</w:t>
      </w:r>
      <w:r w:rsidR="00042C28" w:rsidRPr="002A46F2">
        <w:rPr>
          <w:rFonts w:ascii="Times New Roman" w:hAnsi="Times New Roman"/>
          <w:sz w:val="22"/>
          <w:szCs w:val="22"/>
        </w:rPr>
        <w:t>s</w:t>
      </w:r>
      <w:proofErr w:type="spellEnd"/>
      <w:r w:rsidR="00042C28" w:rsidRPr="002A46F2">
        <w:rPr>
          <w:rFonts w:ascii="Times New Roman" w:hAnsi="Times New Roman"/>
          <w:i/>
          <w:iCs/>
          <w:sz w:val="22"/>
          <w:szCs w:val="22"/>
        </w:rPr>
        <w:t xml:space="preserve"> </w:t>
      </w:r>
      <w:r w:rsidR="00042C28" w:rsidRPr="002A46F2">
        <w:rPr>
          <w:rFonts w:ascii="Times New Roman" w:hAnsi="Times New Roman"/>
          <w:sz w:val="22"/>
          <w:szCs w:val="22"/>
        </w:rPr>
        <w:t>of exposure and test: i.e., after how much exposure to test (</w:t>
      </w:r>
      <w:r w:rsidR="00042C28" w:rsidRPr="002A46F2">
        <w:rPr>
          <w:rFonts w:ascii="Times New Roman" w:hAnsi="Times New Roman"/>
          <w:i/>
          <w:iCs/>
          <w:sz w:val="22"/>
          <w:szCs w:val="22"/>
        </w:rPr>
        <w:t>when</w:t>
      </w:r>
      <w:r w:rsidR="00042C28" w:rsidRPr="002A46F2">
        <w:rPr>
          <w:rFonts w:ascii="Times New Roman" w:hAnsi="Times New Roman"/>
          <w:sz w:val="22"/>
          <w:szCs w:val="22"/>
        </w:rPr>
        <w:t>), whether to test repeatedly with intervening additional exposure (</w:t>
      </w:r>
      <w:r w:rsidR="00042C28" w:rsidRPr="002A46F2">
        <w:rPr>
          <w:rFonts w:ascii="Times New Roman" w:hAnsi="Times New Roman"/>
          <w:i/>
          <w:iCs/>
          <w:sz w:val="22"/>
          <w:szCs w:val="22"/>
        </w:rPr>
        <w:t>when</w:t>
      </w:r>
      <w:r w:rsidR="00042C28" w:rsidRPr="002A46F2">
        <w:rPr>
          <w:rFonts w:ascii="Times New Roman" w:hAnsi="Times New Roman"/>
          <w:sz w:val="22"/>
          <w:szCs w:val="22"/>
        </w:rPr>
        <w:t>), and</w:t>
      </w:r>
      <w:r w:rsidR="00042C28" w:rsidRPr="002A46F2">
        <w:rPr>
          <w:rFonts w:ascii="Times New Roman" w:hAnsi="Times New Roman"/>
          <w:i/>
          <w:iCs/>
          <w:sz w:val="22"/>
          <w:szCs w:val="22"/>
        </w:rPr>
        <w:t xml:space="preserve"> </w:t>
      </w:r>
      <w:r w:rsidR="00042C28" w:rsidRPr="002A46F2">
        <w:rPr>
          <w:rFonts w:ascii="Times New Roman" w:hAnsi="Times New Roman"/>
          <w:sz w:val="22"/>
          <w:szCs w:val="22"/>
        </w:rPr>
        <w:t>the</w:t>
      </w:r>
      <w:r w:rsidR="000D0802" w:rsidRPr="002A46F2">
        <w:rPr>
          <w:rFonts w:ascii="Times New Roman" w:hAnsi="Times New Roman"/>
          <w:sz w:val="22"/>
          <w:szCs w:val="22"/>
        </w:rPr>
        <w:t xml:space="preserve"> location of exposure and test stimuli</w:t>
      </w:r>
      <w:r w:rsidR="00042C28" w:rsidRPr="002A46F2">
        <w:rPr>
          <w:rFonts w:ascii="Times New Roman" w:hAnsi="Times New Roman"/>
          <w:sz w:val="22"/>
          <w:szCs w:val="22"/>
        </w:rPr>
        <w:t xml:space="preserve"> in the acoustic space (</w:t>
      </w:r>
      <w:r w:rsidR="00042C28" w:rsidRPr="002A46F2">
        <w:rPr>
          <w:rFonts w:ascii="Times New Roman" w:hAnsi="Times New Roman"/>
          <w:i/>
          <w:iCs/>
          <w:sz w:val="22"/>
          <w:szCs w:val="22"/>
        </w:rPr>
        <w:t>where</w:t>
      </w:r>
      <w:r w:rsidR="00042C28" w:rsidRPr="002A46F2">
        <w:rPr>
          <w:rFonts w:ascii="Times New Roman" w:hAnsi="Times New Roman"/>
          <w:sz w:val="22"/>
          <w:szCs w:val="22"/>
        </w:rPr>
        <w:t>)</w:t>
      </w:r>
      <w:r w:rsidR="000D0802" w:rsidRPr="002A46F2">
        <w:rPr>
          <w:rFonts w:ascii="Times New Roman" w:hAnsi="Times New Roman"/>
          <w:sz w:val="22"/>
          <w:szCs w:val="22"/>
        </w:rPr>
        <w:t xml:space="preserve">. </w:t>
      </w:r>
      <w:r w:rsidR="00042C28" w:rsidRPr="002A46F2">
        <w:rPr>
          <w:rFonts w:ascii="Times New Roman" w:hAnsi="Times New Roman"/>
          <w:sz w:val="22"/>
          <w:szCs w:val="22"/>
        </w:rPr>
        <w:t>Computational frameworks like ASP that spell out the linking hypotheses necessary to map acoustic properties to expected categorization responses will likely be a critical component in guiding these stimulus and design decisions.</w:t>
      </w:r>
    </w:p>
    <w:p w14:paraId="5AEA7376" w14:textId="2CA4A853" w:rsidR="004F7B9D" w:rsidRPr="00EC64A2" w:rsidRDefault="00EC64A2" w:rsidP="00EC64A2">
      <w:pPr>
        <w:pStyle w:val="ListParagraph"/>
        <w:numPr>
          <w:ilvl w:val="0"/>
          <w:numId w:val="9"/>
        </w:numPr>
        <w:ind w:left="360"/>
        <w:rPr>
          <w:rFonts w:ascii="Times New Roman" w:hAnsi="Times New Roman"/>
          <w:b/>
          <w:bCs/>
          <w:sz w:val="22"/>
          <w:szCs w:val="22"/>
          <w:highlight w:val="yellow"/>
        </w:rPr>
      </w:pPr>
      <w:r>
        <w:rPr>
          <w:rFonts w:ascii="Times New Roman" w:hAnsi="Times New Roman"/>
          <w:sz w:val="22"/>
          <w:szCs w:val="22"/>
        </w:rPr>
        <w:t>Finally, t</w:t>
      </w:r>
      <w:r>
        <w:rPr>
          <w:rFonts w:ascii="Times New Roman" w:hAnsi="Times New Roman"/>
          <w:sz w:val="22"/>
          <w:szCs w:val="22"/>
        </w:rPr>
        <w:t xml:space="preserve">he revised general discussion </w:t>
      </w:r>
      <w:r>
        <w:rPr>
          <w:rFonts w:ascii="Times New Roman" w:hAnsi="Times New Roman"/>
          <w:sz w:val="22"/>
          <w:szCs w:val="22"/>
        </w:rPr>
        <w:t>is now more specific</w:t>
      </w:r>
      <w:r>
        <w:rPr>
          <w:rFonts w:ascii="Times New Roman" w:hAnsi="Times New Roman"/>
          <w:sz w:val="22"/>
          <w:szCs w:val="22"/>
        </w:rPr>
        <w:t xml:space="preserve"> </w:t>
      </w:r>
      <w:r>
        <w:rPr>
          <w:rFonts w:ascii="Times New Roman" w:hAnsi="Times New Roman"/>
          <w:i/>
          <w:iCs/>
          <w:sz w:val="22"/>
          <w:szCs w:val="22"/>
        </w:rPr>
        <w:t>how ASP or similar frameworks can</w:t>
      </w:r>
      <w:r>
        <w:rPr>
          <w:rFonts w:ascii="Times New Roman" w:hAnsi="Times New Roman"/>
          <w:sz w:val="22"/>
          <w:szCs w:val="22"/>
        </w:rPr>
        <w:t xml:space="preserve"> </w:t>
      </w:r>
      <w:r w:rsidRPr="008260CD">
        <w:rPr>
          <w:rFonts w:ascii="Times New Roman" w:hAnsi="Times New Roman"/>
          <w:i/>
          <w:iCs/>
          <w:sz w:val="22"/>
          <w:szCs w:val="22"/>
        </w:rPr>
        <w:t>help w</w:t>
      </w:r>
      <w:r>
        <w:rPr>
          <w:rFonts w:ascii="Times New Roman" w:hAnsi="Times New Roman"/>
          <w:sz w:val="22"/>
          <w:szCs w:val="22"/>
        </w:rPr>
        <w:t xml:space="preserve">ith such model comparisons, and </w:t>
      </w:r>
      <w:r>
        <w:rPr>
          <w:rFonts w:ascii="Times New Roman" w:hAnsi="Times New Roman"/>
          <w:i/>
          <w:iCs/>
          <w:sz w:val="22"/>
          <w:szCs w:val="22"/>
        </w:rPr>
        <w:t>why this is not trivial</w:t>
      </w:r>
      <w:r>
        <w:rPr>
          <w:rFonts w:ascii="Times New Roman" w:hAnsi="Times New Roman"/>
          <w:i/>
          <w:iCs/>
          <w:sz w:val="22"/>
          <w:szCs w:val="22"/>
        </w:rPr>
        <w:t xml:space="preserve"> </w:t>
      </w:r>
      <w:r w:rsidRPr="00EC64A2">
        <w:rPr>
          <w:rFonts w:ascii="Times New Roman" w:hAnsi="Times New Roman"/>
          <w:sz w:val="22"/>
          <w:szCs w:val="22"/>
          <w:highlight w:val="yellow"/>
        </w:rPr>
        <w:t>(Figure XXX on p. XXX)</w:t>
      </w:r>
      <w:r w:rsidR="002A46F2">
        <w:rPr>
          <w:rFonts w:ascii="Times New Roman" w:hAnsi="Times New Roman"/>
          <w:sz w:val="22"/>
          <w:szCs w:val="22"/>
          <w:highlight w:val="yellow"/>
        </w:rPr>
        <w:t>—i.e., why we don’t already provide more specific design recommendations in this paper.</w:t>
      </w:r>
    </w:p>
    <w:p w14:paraId="13B2C57F" w14:textId="3FF9ABC9" w:rsidR="00587511" w:rsidRDefault="00587511" w:rsidP="00587511">
      <w:pPr>
        <w:rPr>
          <w:rFonts w:ascii="Times New Roman" w:hAnsi="Times New Roman"/>
          <w:b/>
          <w:bCs/>
          <w:sz w:val="22"/>
          <w:szCs w:val="22"/>
        </w:rPr>
      </w:pPr>
    </w:p>
    <w:p w14:paraId="68401815" w14:textId="4485986E" w:rsidR="004D6EB8" w:rsidRPr="004D6EB8" w:rsidRDefault="004D6EB8" w:rsidP="00587511">
      <w:pPr>
        <w:rPr>
          <w:rFonts w:ascii="Times New Roman" w:hAnsi="Times New Roman"/>
          <w:sz w:val="22"/>
          <w:szCs w:val="22"/>
        </w:rPr>
      </w:pPr>
      <w:r w:rsidRPr="004D6EB8">
        <w:rPr>
          <w:rFonts w:ascii="Times New Roman" w:hAnsi="Times New Roman"/>
          <w:sz w:val="22"/>
          <w:szCs w:val="22"/>
        </w:rPr>
        <w:t>Following these recommendations, we discuss how our findings relate to other efforts to determine the mechanisms underlying adaptive speech perception, incl. neuroimaging research that is explicitly framed in that way but also behavioral findings that—while not framed in these terms—might shed light on the question of whether, e.g., normalization is sufficient to explain adaptive speech perception.</w:t>
      </w:r>
      <w:r w:rsidR="004F7B9D">
        <w:rPr>
          <w:rFonts w:ascii="Times New Roman" w:hAnsi="Times New Roman"/>
          <w:sz w:val="22"/>
          <w:szCs w:val="22"/>
        </w:rPr>
        <w:t xml:space="preserve"> </w:t>
      </w:r>
    </w:p>
    <w:p w14:paraId="1D400669" w14:textId="77777777" w:rsidR="00587511" w:rsidRPr="00587511" w:rsidRDefault="00587511" w:rsidP="00587511">
      <w:pPr>
        <w:rPr>
          <w:rFonts w:ascii="Times New Roman" w:hAnsi="Times New Roman"/>
          <w:b/>
          <w:bCs/>
          <w:sz w:val="22"/>
          <w:szCs w:val="22"/>
        </w:rPr>
      </w:pPr>
    </w:p>
    <w:p w14:paraId="202804CB" w14:textId="167F8539" w:rsidR="003208E7" w:rsidRPr="00420B1F" w:rsidRDefault="002F6D46" w:rsidP="00420B1F">
      <w:pPr>
        <w:pStyle w:val="ListParagraph"/>
        <w:numPr>
          <w:ilvl w:val="0"/>
          <w:numId w:val="8"/>
        </w:numPr>
        <w:ind w:left="0" w:firstLine="360"/>
        <w:rPr>
          <w:rFonts w:ascii="Times New Roman" w:hAnsi="Times New Roman"/>
          <w:b/>
          <w:bCs/>
          <w:sz w:val="22"/>
          <w:szCs w:val="22"/>
        </w:rPr>
      </w:pPr>
      <w:r w:rsidRPr="00420B1F">
        <w:rPr>
          <w:rFonts w:ascii="Times New Roman" w:hAnsi="Times New Roman"/>
          <w:b/>
          <w:bCs/>
          <w:sz w:val="22"/>
          <w:szCs w:val="22"/>
        </w:rPr>
        <w:t xml:space="preserve">Shorten the manuscript and make it more accessible. </w:t>
      </w:r>
      <w:r w:rsidR="00420B1F" w:rsidRPr="00420B1F">
        <w:rPr>
          <w:rFonts w:ascii="Times New Roman" w:hAnsi="Times New Roman"/>
          <w:sz w:val="22"/>
          <w:szCs w:val="22"/>
        </w:rPr>
        <w:t xml:space="preserve">Both reviewers mentioned that the manuscript was long and challenging to read/review. </w:t>
      </w:r>
      <w:r w:rsidR="00420B1F" w:rsidRPr="00420B1F">
        <w:rPr>
          <w:rFonts w:ascii="Times New Roman" w:hAnsi="Times New Roman"/>
          <w:sz w:val="22"/>
          <w:szCs w:val="22"/>
        </w:rPr>
        <w:t xml:space="preserve">The manuscript </w:t>
      </w:r>
      <w:r w:rsidR="00420B1F" w:rsidRPr="00420B1F">
        <w:rPr>
          <w:rFonts w:ascii="Times New Roman" w:hAnsi="Times New Roman"/>
          <w:sz w:val="22"/>
          <w:szCs w:val="22"/>
        </w:rPr>
        <w:t>bridg</w:t>
      </w:r>
      <w:r w:rsidR="00420B1F" w:rsidRPr="00420B1F">
        <w:rPr>
          <w:rFonts w:ascii="Times New Roman" w:hAnsi="Times New Roman"/>
          <w:sz w:val="22"/>
          <w:szCs w:val="22"/>
        </w:rPr>
        <w:t>es</w:t>
      </w:r>
      <w:r w:rsidR="00420B1F" w:rsidRPr="00420B1F">
        <w:rPr>
          <w:rFonts w:ascii="Times New Roman" w:hAnsi="Times New Roman"/>
          <w:sz w:val="22"/>
          <w:szCs w:val="22"/>
        </w:rPr>
        <w:t xml:space="preserve"> research</w:t>
      </w:r>
      <w:r w:rsidR="00420B1F">
        <w:rPr>
          <w:rFonts w:ascii="Times New Roman" w:hAnsi="Times New Roman"/>
          <w:sz w:val="22"/>
          <w:szCs w:val="22"/>
        </w:rPr>
        <w:t xml:space="preserve"> from </w:t>
      </w:r>
      <w:r w:rsidR="00420B1F" w:rsidRPr="00420B1F">
        <w:rPr>
          <w:rFonts w:ascii="Times New Roman" w:hAnsi="Times New Roman"/>
          <w:sz w:val="22"/>
          <w:szCs w:val="22"/>
        </w:rPr>
        <w:t>three theorical perspective</w:t>
      </w:r>
      <w:r w:rsidR="00420B1F">
        <w:rPr>
          <w:rFonts w:ascii="Times New Roman" w:hAnsi="Times New Roman"/>
          <w:sz w:val="22"/>
          <w:szCs w:val="22"/>
        </w:rPr>
        <w:t xml:space="preserve">s that have largely proceeded in separate and </w:t>
      </w:r>
      <w:r w:rsidR="00420B1F" w:rsidRPr="00420B1F">
        <w:rPr>
          <w:rFonts w:ascii="Times New Roman" w:hAnsi="Times New Roman"/>
          <w:sz w:val="22"/>
          <w:szCs w:val="22"/>
        </w:rPr>
        <w:t>draw</w:t>
      </w:r>
      <w:r w:rsidR="00420B1F">
        <w:rPr>
          <w:rFonts w:ascii="Times New Roman" w:hAnsi="Times New Roman"/>
          <w:sz w:val="22"/>
          <w:szCs w:val="22"/>
        </w:rPr>
        <w:t>s</w:t>
      </w:r>
      <w:r w:rsidR="00420B1F" w:rsidRPr="00420B1F">
        <w:rPr>
          <w:rFonts w:ascii="Times New Roman" w:hAnsi="Times New Roman"/>
          <w:sz w:val="22"/>
          <w:szCs w:val="22"/>
        </w:rPr>
        <w:t xml:space="preserve"> on two lines of experimental research</w:t>
      </w:r>
      <w:r w:rsidR="00420B1F" w:rsidRPr="00420B1F">
        <w:rPr>
          <w:rFonts w:ascii="Times New Roman" w:hAnsi="Times New Roman"/>
          <w:sz w:val="22"/>
          <w:szCs w:val="22"/>
        </w:rPr>
        <w:t xml:space="preserve">, </w:t>
      </w:r>
      <w:r w:rsidR="00420B1F">
        <w:rPr>
          <w:rFonts w:ascii="Times New Roman" w:hAnsi="Times New Roman"/>
          <w:sz w:val="22"/>
          <w:szCs w:val="22"/>
        </w:rPr>
        <w:t>while</w:t>
      </w:r>
      <w:r w:rsidR="00420B1F" w:rsidRPr="00420B1F">
        <w:rPr>
          <w:rFonts w:ascii="Times New Roman" w:hAnsi="Times New Roman"/>
          <w:sz w:val="22"/>
          <w:szCs w:val="22"/>
        </w:rPr>
        <w:t xml:space="preserve"> combining behavioral, neuroimaging, and computational findings. </w:t>
      </w:r>
      <w:r w:rsidR="00420B1F">
        <w:rPr>
          <w:rFonts w:ascii="Times New Roman" w:hAnsi="Times New Roman"/>
          <w:sz w:val="22"/>
          <w:szCs w:val="22"/>
        </w:rPr>
        <w:t xml:space="preserve">While we have not been able to drastically reduce the length of the manuscript, we have aimed to implement reviewers’ helpful suggestions wherever possible. </w:t>
      </w:r>
      <w:r w:rsidRPr="00420B1F">
        <w:rPr>
          <w:rFonts w:ascii="Times New Roman" w:hAnsi="Times New Roman"/>
          <w:sz w:val="22"/>
          <w:szCs w:val="22"/>
        </w:rPr>
        <w:t xml:space="preserve">The main text of the document has been shortened from 67 to </w:t>
      </w:r>
      <w:r w:rsidRPr="00420B1F">
        <w:rPr>
          <w:rFonts w:ascii="Times New Roman" w:hAnsi="Times New Roman"/>
          <w:sz w:val="22"/>
          <w:szCs w:val="22"/>
          <w:highlight w:val="yellow"/>
        </w:rPr>
        <w:t>XXX</w:t>
      </w:r>
      <w:r w:rsidRPr="00420B1F">
        <w:rPr>
          <w:rFonts w:ascii="Times New Roman" w:hAnsi="Times New Roman"/>
          <w:sz w:val="22"/>
          <w:szCs w:val="22"/>
        </w:rPr>
        <w:t xml:space="preserve"> </w:t>
      </w:r>
      <w:r w:rsidR="00E86587" w:rsidRPr="00420B1F">
        <w:rPr>
          <w:rFonts w:ascii="Times New Roman" w:hAnsi="Times New Roman"/>
          <w:sz w:val="22"/>
          <w:szCs w:val="22"/>
        </w:rPr>
        <w:t xml:space="preserve">double-spaced </w:t>
      </w:r>
      <w:r w:rsidRPr="00420B1F">
        <w:rPr>
          <w:rFonts w:ascii="Times New Roman" w:hAnsi="Times New Roman"/>
          <w:sz w:val="22"/>
          <w:szCs w:val="22"/>
        </w:rPr>
        <w:t xml:space="preserve">pages. This was achieved primarily </w:t>
      </w:r>
      <w:r w:rsidR="001B7210" w:rsidRPr="00420B1F">
        <w:rPr>
          <w:rFonts w:ascii="Times New Roman" w:hAnsi="Times New Roman"/>
          <w:sz w:val="22"/>
          <w:szCs w:val="22"/>
        </w:rPr>
        <w:t>by:</w:t>
      </w:r>
    </w:p>
    <w:p w14:paraId="1C22B2B2" w14:textId="597BE788" w:rsidR="00A70529" w:rsidRDefault="00A70529" w:rsidP="00A70529">
      <w:pPr>
        <w:ind w:firstLine="0"/>
        <w:rPr>
          <w:rFonts w:ascii="Times New Roman" w:hAnsi="Times New Roman"/>
          <w:sz w:val="22"/>
          <w:szCs w:val="22"/>
        </w:rPr>
      </w:pPr>
    </w:p>
    <w:p w14:paraId="531C0614" w14:textId="22BF4609" w:rsidR="00E86587" w:rsidRDefault="004503FE">
      <w:pPr>
        <w:pStyle w:val="ListParagraph"/>
        <w:numPr>
          <w:ilvl w:val="0"/>
          <w:numId w:val="9"/>
        </w:numPr>
        <w:ind w:left="360"/>
        <w:rPr>
          <w:rFonts w:ascii="Times New Roman" w:hAnsi="Times New Roman"/>
          <w:sz w:val="22"/>
          <w:szCs w:val="22"/>
        </w:rPr>
      </w:pPr>
      <w:r>
        <w:rPr>
          <w:rFonts w:ascii="Times New Roman" w:hAnsi="Times New Roman"/>
          <w:sz w:val="22"/>
          <w:szCs w:val="22"/>
        </w:rPr>
        <w:lastRenderedPageBreak/>
        <w:t>R</w:t>
      </w:r>
      <w:r w:rsidR="00E86587">
        <w:rPr>
          <w:rFonts w:ascii="Times New Roman" w:hAnsi="Times New Roman"/>
          <w:sz w:val="22"/>
          <w:szCs w:val="22"/>
        </w:rPr>
        <w:t>estructuring the introduction. For example, we had originally introduced the experimental paradigms for the two case studies in the introduction.  In the revised manuscript, we instead introduce each paradigm in the sections where it becomes relevant (3 and 4).</w:t>
      </w:r>
    </w:p>
    <w:p w14:paraId="3846DD71" w14:textId="1C7C15E2" w:rsidR="002F6D46" w:rsidRPr="004503FE" w:rsidRDefault="00E86587" w:rsidP="004503FE">
      <w:pPr>
        <w:pStyle w:val="ListParagraph"/>
        <w:numPr>
          <w:ilvl w:val="0"/>
          <w:numId w:val="9"/>
        </w:numPr>
        <w:ind w:left="360"/>
        <w:rPr>
          <w:rFonts w:ascii="Times New Roman" w:hAnsi="Times New Roman"/>
          <w:sz w:val="22"/>
          <w:szCs w:val="22"/>
        </w:rPr>
      </w:pPr>
      <w:r>
        <w:rPr>
          <w:rFonts w:ascii="Times New Roman" w:hAnsi="Times New Roman"/>
          <w:sz w:val="22"/>
          <w:szCs w:val="22"/>
        </w:rPr>
        <w:t xml:space="preserve">Simplifying the change model for decision-making, which also simplified and shortened its presentation (Section 2). </w:t>
      </w:r>
      <w:r w:rsidR="002F6D46" w:rsidRPr="004503FE">
        <w:rPr>
          <w:rFonts w:ascii="Times New Roman" w:hAnsi="Times New Roman"/>
          <w:sz w:val="22"/>
          <w:szCs w:val="22"/>
        </w:rPr>
        <w:t xml:space="preserve">Moving </w:t>
      </w:r>
      <w:r w:rsidR="009F135E" w:rsidRPr="004503FE">
        <w:rPr>
          <w:rFonts w:ascii="Times New Roman" w:hAnsi="Times New Roman"/>
          <w:sz w:val="22"/>
          <w:szCs w:val="22"/>
        </w:rPr>
        <w:t xml:space="preserve">non-critical </w:t>
      </w:r>
      <w:r w:rsidR="002F6D46" w:rsidRPr="004503FE">
        <w:rPr>
          <w:rFonts w:ascii="Times New Roman" w:hAnsi="Times New Roman"/>
          <w:sz w:val="22"/>
          <w:szCs w:val="22"/>
        </w:rPr>
        <w:t>technical details into footnotes</w:t>
      </w:r>
      <w:r w:rsidR="009F135E" w:rsidRPr="004503FE">
        <w:rPr>
          <w:rFonts w:ascii="Times New Roman" w:hAnsi="Times New Roman"/>
          <w:sz w:val="22"/>
          <w:szCs w:val="22"/>
        </w:rPr>
        <w:t xml:space="preserve"> </w:t>
      </w:r>
      <w:r w:rsidR="001646D4" w:rsidRPr="004503FE">
        <w:rPr>
          <w:rFonts w:ascii="Times New Roman" w:hAnsi="Times New Roman"/>
          <w:sz w:val="22"/>
          <w:szCs w:val="22"/>
        </w:rPr>
        <w:t xml:space="preserve">or the appendix </w:t>
      </w:r>
      <w:r w:rsidR="009F135E" w:rsidRPr="004503FE">
        <w:rPr>
          <w:rFonts w:ascii="Times New Roman" w:hAnsi="Times New Roman"/>
          <w:sz w:val="22"/>
          <w:szCs w:val="22"/>
        </w:rPr>
        <w:t>(this mostly affected Section 2</w:t>
      </w:r>
      <w:r w:rsidR="004503FE">
        <w:rPr>
          <w:rFonts w:ascii="Times New Roman" w:hAnsi="Times New Roman"/>
          <w:sz w:val="22"/>
          <w:szCs w:val="22"/>
        </w:rPr>
        <w:t>, with smaller changes in Sections 3 and 4</w:t>
      </w:r>
      <w:r w:rsidR="009F135E" w:rsidRPr="004503FE">
        <w:rPr>
          <w:rFonts w:ascii="Times New Roman" w:hAnsi="Times New Roman"/>
          <w:sz w:val="22"/>
          <w:szCs w:val="22"/>
        </w:rPr>
        <w:t>).</w:t>
      </w:r>
      <w:r w:rsidR="0005123A">
        <w:rPr>
          <w:rFonts w:ascii="Times New Roman" w:hAnsi="Times New Roman"/>
          <w:sz w:val="22"/>
          <w:szCs w:val="22"/>
        </w:rPr>
        <w:t xml:space="preserve">  </w:t>
      </w:r>
    </w:p>
    <w:p w14:paraId="07962D90" w14:textId="0DF585F5" w:rsidR="004503FE" w:rsidRDefault="00E86587" w:rsidP="004503FE">
      <w:pPr>
        <w:pStyle w:val="ListParagraph"/>
        <w:numPr>
          <w:ilvl w:val="0"/>
          <w:numId w:val="9"/>
        </w:numPr>
        <w:ind w:left="360"/>
        <w:rPr>
          <w:rFonts w:ascii="Times New Roman" w:hAnsi="Times New Roman"/>
          <w:sz w:val="22"/>
          <w:szCs w:val="22"/>
        </w:rPr>
      </w:pPr>
      <w:r>
        <w:rPr>
          <w:rFonts w:ascii="Times New Roman" w:hAnsi="Times New Roman"/>
          <w:sz w:val="22"/>
          <w:szCs w:val="22"/>
        </w:rPr>
        <w:t>Removing various asides throughout the manuscript.</w:t>
      </w:r>
    </w:p>
    <w:p w14:paraId="1F20AE2D" w14:textId="363277A5" w:rsidR="00CA035F" w:rsidRPr="004503FE" w:rsidRDefault="00CA035F" w:rsidP="004503FE">
      <w:pPr>
        <w:pStyle w:val="ListParagraph"/>
        <w:numPr>
          <w:ilvl w:val="0"/>
          <w:numId w:val="9"/>
        </w:numPr>
        <w:ind w:left="360"/>
        <w:rPr>
          <w:rFonts w:ascii="Times New Roman" w:hAnsi="Times New Roman"/>
          <w:sz w:val="22"/>
          <w:szCs w:val="22"/>
        </w:rPr>
      </w:pPr>
      <w:r>
        <w:rPr>
          <w:rFonts w:ascii="Times New Roman" w:hAnsi="Times New Roman"/>
          <w:sz w:val="22"/>
          <w:szCs w:val="22"/>
        </w:rPr>
        <w:t xml:space="preserve">As a result of </w:t>
      </w:r>
      <w:r w:rsidR="00420B1F">
        <w:rPr>
          <w:rFonts w:ascii="Times New Roman" w:hAnsi="Times New Roman"/>
          <w:sz w:val="22"/>
          <w:szCs w:val="22"/>
        </w:rPr>
        <w:t>its scope,</w:t>
      </w:r>
      <w:r>
        <w:rPr>
          <w:rFonts w:ascii="Times New Roman" w:hAnsi="Times New Roman"/>
          <w:sz w:val="22"/>
          <w:szCs w:val="22"/>
        </w:rPr>
        <w:t xml:space="preserve"> almost </w:t>
      </w:r>
      <w:r w:rsidRPr="00CA035F">
        <w:rPr>
          <w:rFonts w:ascii="Times New Roman" w:hAnsi="Times New Roman"/>
          <w:sz w:val="22"/>
          <w:szCs w:val="22"/>
          <w:highlight w:val="yellow"/>
        </w:rPr>
        <w:t>XXX</w:t>
      </w:r>
      <w:r>
        <w:rPr>
          <w:rFonts w:ascii="Times New Roman" w:hAnsi="Times New Roman"/>
          <w:sz w:val="22"/>
          <w:szCs w:val="22"/>
        </w:rPr>
        <w:t xml:space="preserve">% of the manuscript length are references. If </w:t>
      </w:r>
      <w:r w:rsidR="0005123A">
        <w:rPr>
          <w:rFonts w:ascii="Times New Roman" w:hAnsi="Times New Roman"/>
          <w:sz w:val="22"/>
          <w:szCs w:val="22"/>
        </w:rPr>
        <w:t>recommended</w:t>
      </w:r>
      <w:r>
        <w:rPr>
          <w:rFonts w:ascii="Times New Roman" w:hAnsi="Times New Roman"/>
          <w:sz w:val="22"/>
          <w:szCs w:val="22"/>
        </w:rPr>
        <w:t xml:space="preserve"> by </w:t>
      </w:r>
      <w:r w:rsidR="0005123A">
        <w:rPr>
          <w:rFonts w:ascii="Times New Roman" w:hAnsi="Times New Roman"/>
          <w:sz w:val="22"/>
          <w:szCs w:val="22"/>
        </w:rPr>
        <w:t xml:space="preserve">the </w:t>
      </w:r>
      <w:r>
        <w:rPr>
          <w:rFonts w:ascii="Times New Roman" w:hAnsi="Times New Roman"/>
          <w:sz w:val="22"/>
          <w:szCs w:val="22"/>
        </w:rPr>
        <w:t>reviewers, we could further cut background information on the different lines of research</w:t>
      </w:r>
      <w:r w:rsidR="005E590B">
        <w:rPr>
          <w:rFonts w:ascii="Times New Roman" w:hAnsi="Times New Roman"/>
          <w:sz w:val="22"/>
          <w:szCs w:val="22"/>
        </w:rPr>
        <w:t>, which would also cut the length of the bibliography.</w:t>
      </w:r>
    </w:p>
    <w:p w14:paraId="016E41D3" w14:textId="19FCE000" w:rsidR="002F6D46" w:rsidRDefault="002F6D46" w:rsidP="00A70529">
      <w:pPr>
        <w:ind w:firstLine="0"/>
        <w:rPr>
          <w:rFonts w:ascii="Times New Roman" w:hAnsi="Times New Roman"/>
          <w:sz w:val="22"/>
          <w:szCs w:val="22"/>
        </w:rPr>
      </w:pPr>
    </w:p>
    <w:p w14:paraId="152A1367" w14:textId="147A492A" w:rsidR="00E86587" w:rsidRDefault="00E86587" w:rsidP="00A70529">
      <w:pPr>
        <w:ind w:firstLine="0"/>
        <w:rPr>
          <w:rFonts w:ascii="Times New Roman" w:hAnsi="Times New Roman"/>
          <w:sz w:val="22"/>
          <w:szCs w:val="22"/>
        </w:rPr>
      </w:pPr>
      <w:r>
        <w:rPr>
          <w:rFonts w:ascii="Times New Roman" w:hAnsi="Times New Roman"/>
          <w:sz w:val="22"/>
          <w:szCs w:val="22"/>
        </w:rPr>
        <w:t xml:space="preserve">For reasons that are now stated in the introduction, we have </w:t>
      </w:r>
      <w:r w:rsidR="004878FA">
        <w:rPr>
          <w:rFonts w:ascii="Times New Roman" w:hAnsi="Times New Roman"/>
          <w:sz w:val="22"/>
          <w:szCs w:val="22"/>
        </w:rPr>
        <w:t xml:space="preserve">deliberately kept the somewhat tutorial-like style of </w:t>
      </w:r>
      <w:r>
        <w:rPr>
          <w:rFonts w:ascii="Times New Roman" w:hAnsi="Times New Roman"/>
          <w:sz w:val="22"/>
          <w:szCs w:val="22"/>
        </w:rPr>
        <w:t>Section 2</w:t>
      </w:r>
      <w:r w:rsidR="004878FA">
        <w:rPr>
          <w:rFonts w:ascii="Times New Roman" w:hAnsi="Times New Roman"/>
          <w:sz w:val="22"/>
          <w:szCs w:val="22"/>
        </w:rPr>
        <w:t xml:space="preserve">. We feel that there is a substantial need to bridge the gap between computational and experimental research, and we hope that the relatively verbose exposition of our framework can serve that purpose. Both in our conversations with experimenters, and in our own experience reading computational papers, we often feel the frustration that comes with a lack of shared backgrounds. We have also tried to further improve our figures and animations to that end. However, </w:t>
      </w:r>
      <w:r w:rsidR="004878FA" w:rsidRPr="004503FE">
        <w:rPr>
          <w:rFonts w:ascii="Times New Roman" w:hAnsi="Times New Roman"/>
          <w:sz w:val="22"/>
          <w:szCs w:val="22"/>
          <w:u w:val="single"/>
        </w:rPr>
        <w:t xml:space="preserve">if the manuscript is still too long or inaccessible, we could move </w:t>
      </w:r>
      <w:r w:rsidR="000A7856" w:rsidRPr="004503FE">
        <w:rPr>
          <w:rFonts w:ascii="Times New Roman" w:hAnsi="Times New Roman"/>
          <w:sz w:val="22"/>
          <w:szCs w:val="22"/>
          <w:u w:val="single"/>
        </w:rPr>
        <w:t>further details of the framework into an appendix OR collect them in a methods article</w:t>
      </w:r>
      <w:r w:rsidR="000A7856">
        <w:rPr>
          <w:rFonts w:ascii="Times New Roman" w:hAnsi="Times New Roman"/>
          <w:sz w:val="22"/>
          <w:szCs w:val="22"/>
        </w:rPr>
        <w:t xml:space="preserve"> (if that is suitable).</w:t>
      </w:r>
    </w:p>
    <w:p w14:paraId="6B237401" w14:textId="77777777" w:rsidR="00E86587" w:rsidRDefault="00E86587" w:rsidP="00A70529">
      <w:pPr>
        <w:ind w:firstLine="0"/>
        <w:rPr>
          <w:rFonts w:ascii="Times New Roman" w:hAnsi="Times New Roman"/>
          <w:sz w:val="22"/>
          <w:szCs w:val="22"/>
        </w:rPr>
      </w:pPr>
    </w:p>
    <w:p w14:paraId="72444739" w14:textId="571D76A2" w:rsidR="001B7210" w:rsidRPr="00C36217" w:rsidRDefault="001B7210">
      <w:pPr>
        <w:pStyle w:val="ListParagraph"/>
        <w:numPr>
          <w:ilvl w:val="0"/>
          <w:numId w:val="8"/>
        </w:numPr>
        <w:ind w:left="0" w:firstLine="360"/>
        <w:rPr>
          <w:rFonts w:ascii="Times New Roman" w:hAnsi="Times New Roman"/>
          <w:b/>
          <w:bCs/>
          <w:sz w:val="22"/>
          <w:szCs w:val="22"/>
        </w:rPr>
      </w:pPr>
      <w:r>
        <w:rPr>
          <w:rFonts w:ascii="Times New Roman" w:hAnsi="Times New Roman"/>
          <w:b/>
          <w:bCs/>
          <w:sz w:val="22"/>
          <w:szCs w:val="22"/>
        </w:rPr>
        <w:t xml:space="preserve">Better integration of neuroimaging research. </w:t>
      </w:r>
      <w:r>
        <w:rPr>
          <w:rFonts w:ascii="Times New Roman" w:hAnsi="Times New Roman"/>
          <w:sz w:val="22"/>
          <w:szCs w:val="22"/>
        </w:rPr>
        <w:t>R</w:t>
      </w:r>
      <w:r w:rsidR="00760BCD">
        <w:rPr>
          <w:rFonts w:ascii="Times New Roman" w:hAnsi="Times New Roman"/>
          <w:sz w:val="22"/>
          <w:szCs w:val="22"/>
        </w:rPr>
        <w:t>1</w:t>
      </w:r>
      <w:r>
        <w:rPr>
          <w:rFonts w:ascii="Times New Roman" w:hAnsi="Times New Roman"/>
          <w:sz w:val="22"/>
          <w:szCs w:val="22"/>
        </w:rPr>
        <w:t xml:space="preserve"> suggested we either omit or improve our presentation of neuroimaging research. We have aimed for the latter. </w:t>
      </w:r>
      <w:r w:rsidR="00E51E5E">
        <w:rPr>
          <w:rFonts w:ascii="Times New Roman" w:hAnsi="Times New Roman"/>
          <w:sz w:val="22"/>
          <w:szCs w:val="22"/>
        </w:rPr>
        <w:t xml:space="preserve">This has primarily affected the introduction (p. </w:t>
      </w:r>
      <w:r w:rsidR="00E51E5E" w:rsidRPr="00E51E5E">
        <w:rPr>
          <w:rFonts w:ascii="Times New Roman" w:hAnsi="Times New Roman"/>
          <w:sz w:val="22"/>
          <w:szCs w:val="22"/>
          <w:highlight w:val="yellow"/>
        </w:rPr>
        <w:t>XXX</w:t>
      </w:r>
      <w:r w:rsidR="00E51E5E">
        <w:rPr>
          <w:rFonts w:ascii="Times New Roman" w:hAnsi="Times New Roman"/>
          <w:sz w:val="22"/>
          <w:szCs w:val="22"/>
        </w:rPr>
        <w:t xml:space="preserve">) and the general discussion (p. </w:t>
      </w:r>
      <w:r w:rsidR="00E51E5E" w:rsidRPr="00E51E5E">
        <w:rPr>
          <w:rFonts w:ascii="Times New Roman" w:hAnsi="Times New Roman"/>
          <w:sz w:val="22"/>
          <w:szCs w:val="22"/>
          <w:highlight w:val="yellow"/>
        </w:rPr>
        <w:t>XXX-XXX</w:t>
      </w:r>
      <w:r w:rsidR="00E51E5E">
        <w:rPr>
          <w:rFonts w:ascii="Times New Roman" w:hAnsi="Times New Roman"/>
          <w:sz w:val="22"/>
          <w:szCs w:val="22"/>
        </w:rPr>
        <w:t>). Additionally, we have aimed to integrate relevant neuroimaging research throughout the paper where relevant</w:t>
      </w:r>
      <w:r w:rsidR="00944B26">
        <w:rPr>
          <w:rFonts w:ascii="Times New Roman" w:hAnsi="Times New Roman"/>
          <w:sz w:val="22"/>
          <w:szCs w:val="22"/>
        </w:rPr>
        <w:t xml:space="preserve"> (e.g., at the start of Sections 3 and 4)</w:t>
      </w:r>
      <w:r w:rsidR="00E51E5E">
        <w:rPr>
          <w:rFonts w:ascii="Times New Roman" w:hAnsi="Times New Roman"/>
          <w:sz w:val="22"/>
          <w:szCs w:val="22"/>
        </w:rPr>
        <w:t xml:space="preserve">. In particular, </w:t>
      </w:r>
      <w:r w:rsidR="002E1B8D">
        <w:rPr>
          <w:rFonts w:ascii="Times New Roman" w:hAnsi="Times New Roman"/>
          <w:sz w:val="22"/>
          <w:szCs w:val="22"/>
        </w:rPr>
        <w:t>the introduction</w:t>
      </w:r>
      <w:r w:rsidR="00E51E5E">
        <w:rPr>
          <w:rFonts w:ascii="Times New Roman" w:hAnsi="Times New Roman"/>
          <w:sz w:val="22"/>
          <w:szCs w:val="22"/>
        </w:rPr>
        <w:t xml:space="preserve"> now </w:t>
      </w:r>
      <w:r w:rsidR="002E1B8D">
        <w:rPr>
          <w:rFonts w:ascii="Times New Roman" w:hAnsi="Times New Roman"/>
          <w:sz w:val="22"/>
          <w:szCs w:val="22"/>
        </w:rPr>
        <w:t>also clarifies</w:t>
      </w:r>
      <w:r w:rsidR="00E51E5E">
        <w:rPr>
          <w:rFonts w:ascii="Times New Roman" w:hAnsi="Times New Roman"/>
          <w:sz w:val="22"/>
          <w:szCs w:val="22"/>
        </w:rPr>
        <w:t xml:space="preserve"> that:</w:t>
      </w:r>
    </w:p>
    <w:p w14:paraId="4052BCDA" w14:textId="4123BC81" w:rsidR="00E51E5E" w:rsidRDefault="00E51E5E" w:rsidP="001B7210">
      <w:pPr>
        <w:ind w:firstLine="0"/>
        <w:rPr>
          <w:rFonts w:ascii="Times New Roman" w:hAnsi="Times New Roman"/>
          <w:sz w:val="22"/>
          <w:szCs w:val="22"/>
        </w:rPr>
      </w:pPr>
    </w:p>
    <w:p w14:paraId="13037B61" w14:textId="5C9C28E1" w:rsidR="00E51E5E" w:rsidRDefault="00E51E5E" w:rsidP="00E51E5E">
      <w:pPr>
        <w:ind w:left="360" w:firstLine="0"/>
        <w:rPr>
          <w:rFonts w:ascii="Times New Roman" w:hAnsi="Times New Roman"/>
          <w:sz w:val="22"/>
          <w:szCs w:val="22"/>
        </w:rPr>
      </w:pPr>
      <w:r w:rsidRPr="00E51E5E">
        <w:rPr>
          <w:rFonts w:ascii="Times New Roman" w:hAnsi="Times New Roman"/>
          <w:i/>
          <w:iCs/>
          <w:sz w:val="22"/>
          <w:szCs w:val="22"/>
        </w:rPr>
        <w:t>“</w:t>
      </w:r>
      <w:r w:rsidR="002E1B8D" w:rsidRPr="002E1B8D">
        <w:rPr>
          <w:rFonts w:ascii="Times New Roman" w:hAnsi="Times New Roman"/>
          <w:i/>
          <w:iCs/>
          <w:sz w:val="22"/>
          <w:szCs w:val="22"/>
        </w:rPr>
        <w:t xml:space="preserve">Compared to the behavioral research </w:t>
      </w:r>
      <w:r w:rsidR="002E1B8D">
        <w:rPr>
          <w:rFonts w:ascii="Times New Roman" w:hAnsi="Times New Roman"/>
          <w:i/>
          <w:iCs/>
          <w:sz w:val="22"/>
          <w:szCs w:val="22"/>
        </w:rPr>
        <w:t>…</w:t>
      </w:r>
      <w:r w:rsidR="002E1B8D" w:rsidRPr="002E1B8D">
        <w:rPr>
          <w:rFonts w:ascii="Times New Roman" w:hAnsi="Times New Roman"/>
          <w:i/>
          <w:iCs/>
          <w:sz w:val="22"/>
          <w:szCs w:val="22"/>
        </w:rPr>
        <w:t>, it is more common in neuroimaging work to directly contrast hypotheses about different mechanisms</w:t>
      </w:r>
      <w:r w:rsidR="002E1B8D">
        <w:rPr>
          <w:rFonts w:ascii="Times New Roman" w:hAnsi="Times New Roman"/>
          <w:i/>
          <w:iCs/>
          <w:sz w:val="22"/>
          <w:szCs w:val="22"/>
        </w:rPr>
        <w:t xml:space="preserve"> … However, </w:t>
      </w:r>
      <w:r w:rsidRPr="00E51E5E">
        <w:rPr>
          <w:rFonts w:ascii="Times New Roman" w:hAnsi="Times New Roman"/>
          <w:i/>
          <w:iCs/>
          <w:sz w:val="22"/>
          <w:szCs w:val="22"/>
        </w:rPr>
        <w:t xml:space="preserve">in contrast to behavioral work, neuroimaging research tends to not distinguish between </w:t>
      </w:r>
      <w:r w:rsidR="002E1B8D">
        <w:rPr>
          <w:rFonts w:ascii="Times New Roman" w:hAnsi="Times New Roman"/>
          <w:i/>
          <w:iCs/>
          <w:sz w:val="22"/>
          <w:szCs w:val="22"/>
        </w:rPr>
        <w:t xml:space="preserve">hypotheses </w:t>
      </w:r>
      <w:r w:rsidRPr="00E51E5E">
        <w:rPr>
          <w:rFonts w:ascii="Times New Roman" w:hAnsi="Times New Roman"/>
          <w:i/>
          <w:iCs/>
          <w:sz w:val="22"/>
          <w:szCs w:val="22"/>
        </w:rPr>
        <w:t>(A) and (B), grouping both hypotheses together as functionally distinct from higher-level, decision-related mechanisms further downstream (C).</w:t>
      </w:r>
      <w:r>
        <w:rPr>
          <w:rFonts w:ascii="Times New Roman" w:hAnsi="Times New Roman"/>
          <w:sz w:val="22"/>
          <w:szCs w:val="22"/>
        </w:rPr>
        <w:t>”</w:t>
      </w:r>
      <w:r w:rsidR="002E1B8D">
        <w:rPr>
          <w:rFonts w:ascii="Times New Roman" w:hAnsi="Times New Roman"/>
          <w:sz w:val="22"/>
          <w:szCs w:val="22"/>
        </w:rPr>
        <w:t xml:space="preserve"> [footnote 3]</w:t>
      </w:r>
    </w:p>
    <w:p w14:paraId="10C64F1B" w14:textId="6DD91754" w:rsidR="002F6D46" w:rsidRDefault="002F6D46" w:rsidP="00A70529">
      <w:pPr>
        <w:ind w:firstLine="0"/>
        <w:rPr>
          <w:rFonts w:ascii="Times New Roman" w:hAnsi="Times New Roman"/>
          <w:sz w:val="22"/>
          <w:szCs w:val="22"/>
        </w:rPr>
      </w:pPr>
    </w:p>
    <w:p w14:paraId="3C60D851" w14:textId="1ECC5662" w:rsidR="002E1B8D" w:rsidRDefault="002E1B8D" w:rsidP="00A70529">
      <w:pPr>
        <w:ind w:firstLine="0"/>
        <w:rPr>
          <w:rFonts w:ascii="Times New Roman" w:hAnsi="Times New Roman"/>
          <w:sz w:val="22"/>
          <w:szCs w:val="22"/>
        </w:rPr>
      </w:pPr>
      <w:r>
        <w:rPr>
          <w:rFonts w:ascii="Times New Roman" w:hAnsi="Times New Roman"/>
          <w:sz w:val="22"/>
          <w:szCs w:val="22"/>
        </w:rPr>
        <w:t>Next, we respond to the remaining comments point by point.</w:t>
      </w:r>
    </w:p>
    <w:p w14:paraId="74F804E0" w14:textId="77777777" w:rsidR="002F6D46" w:rsidRPr="00FF1FA2" w:rsidRDefault="002F6D46" w:rsidP="00A70529">
      <w:pPr>
        <w:ind w:firstLine="0"/>
        <w:rPr>
          <w:rFonts w:ascii="Times New Roman" w:hAnsi="Times New Roman"/>
          <w:sz w:val="22"/>
          <w:szCs w:val="22"/>
        </w:rPr>
      </w:pPr>
    </w:p>
    <w:p w14:paraId="7A2E28C8" w14:textId="77777777" w:rsidR="00A70529" w:rsidRPr="00FF1FA2" w:rsidRDefault="000F37BF" w:rsidP="00A70529">
      <w:pPr>
        <w:rPr>
          <w:rFonts w:ascii="Times New Roman" w:hAnsi="Times New Roman"/>
          <w:sz w:val="22"/>
          <w:szCs w:val="22"/>
        </w:rPr>
      </w:pPr>
      <w:r w:rsidRPr="00FF1FA2">
        <w:rPr>
          <w:rFonts w:ascii="Times New Roman" w:hAnsi="Times New Roman"/>
          <w:noProof/>
          <w:sz w:val="22"/>
          <w:szCs w:val="22"/>
        </w:rPr>
        <w:drawing>
          <wp:anchor distT="0" distB="0" distL="114300" distR="114300" simplePos="0" relativeHeight="251657728" behindDoc="1" locked="0" layoutInCell="1" allowOverlap="1" wp14:anchorId="6C9C1CE4" wp14:editId="5C442E32">
            <wp:simplePos x="0" y="0"/>
            <wp:positionH relativeFrom="column">
              <wp:posOffset>1688284</wp:posOffset>
            </wp:positionH>
            <wp:positionV relativeFrom="paragraph">
              <wp:posOffset>151130</wp:posOffset>
            </wp:positionV>
            <wp:extent cx="1713865" cy="973455"/>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3865" cy="973455"/>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FF1FA2">
        <w:rPr>
          <w:rFonts w:ascii="Times New Roman" w:hAnsi="Times New Roman"/>
          <w:sz w:val="22"/>
          <w:szCs w:val="22"/>
        </w:rPr>
        <w:t>Sincerely,</w:t>
      </w:r>
    </w:p>
    <w:p w14:paraId="57DF83DB" w14:textId="0E7B2FB5" w:rsidR="00A70529" w:rsidRPr="00FF1FA2" w:rsidRDefault="00540DD0" w:rsidP="00A70529">
      <w:pPr>
        <w:rPr>
          <w:rFonts w:ascii="Times New Roman" w:hAnsi="Times New Roman"/>
          <w:sz w:val="22"/>
          <w:szCs w:val="22"/>
        </w:rPr>
      </w:pPr>
      <w:r>
        <w:rPr>
          <w:noProof/>
        </w:rPr>
        <w:drawing>
          <wp:anchor distT="0" distB="0" distL="114300" distR="114300" simplePos="0" relativeHeight="251659776" behindDoc="1" locked="0" layoutInCell="1" allowOverlap="1" wp14:anchorId="4A09287B" wp14:editId="0EDDCF3B">
            <wp:simplePos x="0" y="0"/>
            <wp:positionH relativeFrom="column">
              <wp:posOffset>3716323</wp:posOffset>
            </wp:positionH>
            <wp:positionV relativeFrom="paragraph">
              <wp:posOffset>113479</wp:posOffset>
            </wp:positionV>
            <wp:extent cx="1671782" cy="4737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gus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p>
    <w:p w14:paraId="34D2447F" w14:textId="0E197EC6" w:rsidR="00A70529" w:rsidRPr="00FF1FA2" w:rsidRDefault="00A70529" w:rsidP="00A70529">
      <w:pPr>
        <w:rPr>
          <w:rFonts w:ascii="Times New Roman" w:hAnsi="Times New Roman"/>
          <w:sz w:val="22"/>
          <w:szCs w:val="22"/>
        </w:rPr>
      </w:pPr>
    </w:p>
    <w:p w14:paraId="019A911C" w14:textId="097A6A33" w:rsidR="00A70529" w:rsidRPr="00FF1FA2" w:rsidRDefault="007923BD" w:rsidP="00A70529">
      <w:pPr>
        <w:ind w:firstLine="0"/>
        <w:rPr>
          <w:rFonts w:ascii="Times New Roman" w:hAnsi="Times New Roman"/>
          <w:sz w:val="22"/>
          <w:szCs w:val="22"/>
        </w:rPr>
      </w:pPr>
      <w:r>
        <w:rPr>
          <w:rFonts w:ascii="Times New Roman" w:hAnsi="Times New Roman"/>
          <w:noProof/>
          <w:sz w:val="22"/>
          <w:szCs w:val="22"/>
        </w:rPr>
        <w:drawing>
          <wp:inline distT="0" distB="0" distL="0" distR="0" wp14:anchorId="3848E086" wp14:editId="1ED650CE">
            <wp:extent cx="1241110" cy="406353"/>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p>
    <w:p w14:paraId="21BD91E7" w14:textId="6BB8BDE0" w:rsidR="00A70529" w:rsidRPr="00FF1FA2" w:rsidRDefault="00A70529" w:rsidP="00A70529">
      <w:pPr>
        <w:ind w:left="360" w:firstLine="0"/>
        <w:rPr>
          <w:rFonts w:ascii="Times New Roman" w:hAnsi="Times New Roman"/>
          <w:sz w:val="22"/>
          <w:szCs w:val="22"/>
        </w:rPr>
      </w:pPr>
    </w:p>
    <w:p w14:paraId="0092FD46" w14:textId="529CAE16" w:rsidR="00A70529" w:rsidRPr="00FF1FA2" w:rsidRDefault="00710D8A" w:rsidP="00710D8A">
      <w:pPr>
        <w:rPr>
          <w:rFonts w:ascii="Times New Roman" w:hAnsi="Times New Roman"/>
          <w:sz w:val="22"/>
          <w:szCs w:val="22"/>
        </w:rPr>
      </w:pPr>
      <w:r>
        <w:rPr>
          <w:rFonts w:ascii="Times New Roman" w:hAnsi="Times New Roman"/>
          <w:sz w:val="22"/>
          <w:szCs w:val="22"/>
        </w:rPr>
        <w:t>Xin Xie</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A70529" w:rsidRPr="00FF1FA2">
        <w:rPr>
          <w:rFonts w:ascii="Times New Roman" w:hAnsi="Times New Roman"/>
          <w:sz w:val="22"/>
          <w:szCs w:val="22"/>
        </w:rPr>
        <w:t>T. Florian Jaeger</w:t>
      </w:r>
      <w:r w:rsidR="00A70529" w:rsidRPr="00FF1FA2">
        <w:rPr>
          <w:rFonts w:ascii="Times New Roman" w:hAnsi="Times New Roman"/>
          <w:sz w:val="22"/>
          <w:szCs w:val="22"/>
        </w:rPr>
        <w:tab/>
      </w:r>
      <w:r w:rsidR="00B20981">
        <w:rPr>
          <w:rFonts w:ascii="Times New Roman" w:hAnsi="Times New Roman"/>
          <w:sz w:val="22"/>
          <w:szCs w:val="22"/>
        </w:rPr>
        <w:t xml:space="preserve">       </w:t>
      </w:r>
      <w:r w:rsidR="00CA196C" w:rsidRPr="00FF1FA2">
        <w:rPr>
          <w:rFonts w:ascii="Times New Roman" w:hAnsi="Times New Roman"/>
          <w:sz w:val="22"/>
          <w:szCs w:val="22"/>
        </w:rPr>
        <w:t xml:space="preserve">and </w:t>
      </w:r>
      <w:r w:rsidR="00CA196C" w:rsidRPr="00FF1FA2">
        <w:rPr>
          <w:rFonts w:ascii="Times New Roman" w:hAnsi="Times New Roman"/>
          <w:sz w:val="22"/>
          <w:szCs w:val="22"/>
        </w:rPr>
        <w:tab/>
        <w:t>Chigusa Kurumada</w:t>
      </w:r>
    </w:p>
    <w:p w14:paraId="220B27CF" w14:textId="302CE5CA" w:rsidR="00CA196C" w:rsidRDefault="00CA196C" w:rsidP="00A70529">
      <w:pPr>
        <w:ind w:left="360" w:firstLine="0"/>
        <w:rPr>
          <w:rFonts w:ascii="Times New Roman" w:hAnsi="Times New Roman"/>
          <w:sz w:val="22"/>
          <w:szCs w:val="22"/>
        </w:rPr>
      </w:pPr>
    </w:p>
    <w:p w14:paraId="45784B47" w14:textId="47E3CEF9" w:rsidR="0019139A" w:rsidRDefault="0019139A" w:rsidP="00A70529">
      <w:pPr>
        <w:ind w:left="360" w:firstLine="0"/>
        <w:rPr>
          <w:rFonts w:ascii="Times New Roman" w:hAnsi="Times New Roman"/>
          <w:sz w:val="22"/>
          <w:szCs w:val="22"/>
        </w:rPr>
      </w:pPr>
    </w:p>
    <w:p w14:paraId="0988088B" w14:textId="42BC670E" w:rsidR="00595EBB" w:rsidRDefault="00595EBB" w:rsidP="00A70529">
      <w:pPr>
        <w:ind w:left="360" w:firstLine="0"/>
        <w:rPr>
          <w:rFonts w:ascii="Times New Roman" w:hAnsi="Times New Roman"/>
          <w:sz w:val="22"/>
          <w:szCs w:val="22"/>
        </w:rPr>
      </w:pPr>
    </w:p>
    <w:p w14:paraId="2D18793B" w14:textId="019F7CC3" w:rsidR="00673BC2" w:rsidRDefault="00673BC2" w:rsidP="00DB32B7">
      <w:pPr>
        <w:ind w:firstLine="0"/>
        <w:rPr>
          <w:rFonts w:ascii="Times New Roman" w:hAnsi="Times New Roman"/>
          <w:b/>
          <w:sz w:val="22"/>
          <w:szCs w:val="22"/>
        </w:rPr>
      </w:pPr>
    </w:p>
    <w:p w14:paraId="06C9F241" w14:textId="3275194F" w:rsidR="00DB32B7" w:rsidRPr="00FF1FA2" w:rsidRDefault="00DB32B7" w:rsidP="00DB32B7">
      <w:pPr>
        <w:ind w:firstLine="0"/>
        <w:rPr>
          <w:rFonts w:ascii="Times New Roman" w:hAnsi="Times New Roman"/>
          <w:b/>
          <w:sz w:val="22"/>
          <w:szCs w:val="22"/>
        </w:rPr>
      </w:pPr>
      <w:r w:rsidRPr="00FF1FA2">
        <w:rPr>
          <w:rFonts w:ascii="Times New Roman" w:hAnsi="Times New Roman"/>
          <w:b/>
          <w:sz w:val="22"/>
          <w:szCs w:val="22"/>
        </w:rPr>
        <w:t>Suggested reviewers:</w:t>
      </w:r>
    </w:p>
    <w:p w14:paraId="0E426249" w14:textId="5DF816A3" w:rsidR="00FB7C19" w:rsidRDefault="00612F74" w:rsidP="00DB32B7">
      <w:pPr>
        <w:ind w:firstLine="0"/>
        <w:rPr>
          <w:rFonts w:ascii="Times New Roman" w:hAnsi="Times New Roman"/>
          <w:sz w:val="22"/>
          <w:szCs w:val="22"/>
        </w:rPr>
      </w:pPr>
      <w:r>
        <w:rPr>
          <w:rFonts w:ascii="Times New Roman" w:hAnsi="Times New Roman"/>
          <w:sz w:val="22"/>
          <w:szCs w:val="22"/>
        </w:rPr>
        <w:br/>
      </w:r>
      <w:proofErr w:type="spellStart"/>
      <w:r w:rsidR="00FB7C19">
        <w:rPr>
          <w:rFonts w:ascii="Times New Roman" w:hAnsi="Times New Roman"/>
          <w:sz w:val="22"/>
          <w:szCs w:val="22"/>
        </w:rPr>
        <w:t>Eleanore</w:t>
      </w:r>
      <w:proofErr w:type="spellEnd"/>
      <w:r w:rsidR="00FB7C19">
        <w:rPr>
          <w:rFonts w:ascii="Times New Roman" w:hAnsi="Times New Roman"/>
          <w:sz w:val="22"/>
          <w:szCs w:val="22"/>
        </w:rPr>
        <w:t xml:space="preserve"> Chodroff (</w:t>
      </w:r>
      <w:r w:rsidR="00A7548A" w:rsidRPr="00A7548A">
        <w:rPr>
          <w:rFonts w:ascii="Times New Roman" w:hAnsi="Times New Roman"/>
          <w:sz w:val="22"/>
          <w:szCs w:val="22"/>
        </w:rPr>
        <w:t>eleanor.chodroff@york.ac.uk</w:t>
      </w:r>
      <w:r w:rsidR="00A7548A">
        <w:rPr>
          <w:rFonts w:ascii="Times New Roman" w:hAnsi="Times New Roman"/>
          <w:sz w:val="22"/>
          <w:szCs w:val="22"/>
        </w:rPr>
        <w:t xml:space="preserve">) </w:t>
      </w:r>
    </w:p>
    <w:p w14:paraId="0C5F56E6" w14:textId="0A6AF3A8" w:rsidR="003E37B9" w:rsidRPr="00BD298C" w:rsidRDefault="00FB7C19" w:rsidP="00FB7C19">
      <w:pPr>
        <w:ind w:firstLine="0"/>
        <w:jc w:val="left"/>
        <w:rPr>
          <w:rFonts w:ascii="Times New Roman" w:eastAsia="Times New Roman" w:hAnsi="Times New Roman"/>
        </w:rPr>
      </w:pPr>
      <w:r>
        <w:rPr>
          <w:rFonts w:ascii="Times New Roman" w:hAnsi="Times New Roman"/>
          <w:sz w:val="22"/>
          <w:szCs w:val="22"/>
        </w:rPr>
        <w:t>James McQueen</w:t>
      </w:r>
      <w:r w:rsidR="00A7548A">
        <w:rPr>
          <w:rFonts w:ascii="Times New Roman" w:hAnsi="Times New Roman"/>
          <w:sz w:val="22"/>
          <w:szCs w:val="22"/>
        </w:rPr>
        <w:t xml:space="preserve"> (</w:t>
      </w:r>
      <w:r w:rsidR="00A7548A" w:rsidRPr="00A7548A">
        <w:rPr>
          <w:rFonts w:ascii="Times New Roman" w:hAnsi="Times New Roman"/>
          <w:sz w:val="22"/>
          <w:szCs w:val="22"/>
        </w:rPr>
        <w:t>j.mcqueen@donders.ru.nl</w:t>
      </w:r>
      <w:r w:rsidR="00A7548A">
        <w:rPr>
          <w:rFonts w:ascii="Times New Roman" w:hAnsi="Times New Roman"/>
          <w:sz w:val="22"/>
          <w:szCs w:val="22"/>
        </w:rPr>
        <w:t>)</w:t>
      </w:r>
      <w:r>
        <w:rPr>
          <w:rFonts w:ascii="Times New Roman" w:hAnsi="Times New Roman"/>
          <w:sz w:val="22"/>
          <w:szCs w:val="22"/>
        </w:rPr>
        <w:br/>
      </w:r>
      <w:proofErr w:type="spellStart"/>
      <w:r w:rsidRPr="00A7548A">
        <w:rPr>
          <w:rFonts w:ascii="Times New Roman" w:hAnsi="Times New Roman"/>
          <w:sz w:val="22"/>
          <w:szCs w:val="22"/>
        </w:rPr>
        <w:t>J</w:t>
      </w:r>
      <w:r w:rsidR="00A7548A">
        <w:rPr>
          <w:rFonts w:ascii="Times New Roman" w:hAnsi="Times New Roman"/>
          <w:sz w:val="22"/>
          <w:szCs w:val="22"/>
        </w:rPr>
        <w:t>e</w:t>
      </w:r>
      <w:r w:rsidRPr="00A7548A">
        <w:rPr>
          <w:rFonts w:ascii="Times New Roman" w:hAnsi="Times New Roman"/>
          <w:sz w:val="22"/>
          <w:szCs w:val="22"/>
        </w:rPr>
        <w:t>ss</w:t>
      </w:r>
      <w:r w:rsidR="00A7548A">
        <w:rPr>
          <w:rFonts w:ascii="Times New Roman" w:hAnsi="Times New Roman"/>
          <w:sz w:val="22"/>
          <w:szCs w:val="22"/>
        </w:rPr>
        <w:t>a</w:t>
      </w:r>
      <w:r w:rsidRPr="00A7548A">
        <w:rPr>
          <w:rFonts w:ascii="Times New Roman" w:hAnsi="Times New Roman"/>
          <w:sz w:val="22"/>
          <w:szCs w:val="22"/>
        </w:rPr>
        <w:t>myn</w:t>
      </w:r>
      <w:proofErr w:type="spellEnd"/>
      <w:r w:rsidRPr="00A7548A">
        <w:rPr>
          <w:rFonts w:ascii="Times New Roman" w:hAnsi="Times New Roman"/>
          <w:sz w:val="22"/>
          <w:szCs w:val="22"/>
        </w:rPr>
        <w:t xml:space="preserve"> Schertz</w:t>
      </w:r>
      <w:r w:rsidR="00A7548A">
        <w:rPr>
          <w:rFonts w:ascii="Times New Roman" w:hAnsi="Times New Roman"/>
          <w:sz w:val="22"/>
          <w:szCs w:val="22"/>
        </w:rPr>
        <w:t xml:space="preserve"> (jessamyn.schertz@utronto.ca)</w:t>
      </w:r>
      <w:r w:rsidR="00A7548A" w:rsidRPr="00A7548A">
        <w:rPr>
          <w:rFonts w:ascii="Times New Roman" w:hAnsi="Times New Roman"/>
          <w:sz w:val="22"/>
          <w:szCs w:val="22"/>
        </w:rPr>
        <w:t xml:space="preserve"> </w:t>
      </w:r>
      <w:r w:rsidR="00A7548A">
        <w:rPr>
          <w:rFonts w:ascii="Times New Roman" w:hAnsi="Times New Roman"/>
          <w:sz w:val="22"/>
          <w:szCs w:val="22"/>
        </w:rPr>
        <w:br/>
      </w:r>
      <w:r w:rsidR="00A7548A">
        <w:rPr>
          <w:rFonts w:ascii="Times New Roman" w:hAnsi="Times New Roman"/>
          <w:sz w:val="22"/>
          <w:szCs w:val="22"/>
        </w:rPr>
        <w:lastRenderedPageBreak/>
        <w:t>Matthew Goldrick (</w:t>
      </w:r>
      <w:r w:rsidR="00A7548A" w:rsidRPr="00A7548A">
        <w:rPr>
          <w:rFonts w:ascii="Times New Roman" w:hAnsi="Times New Roman"/>
          <w:sz w:val="22"/>
          <w:szCs w:val="22"/>
        </w:rPr>
        <w:t>matt-goldrick@northwestern.edu</w:t>
      </w:r>
      <w:r w:rsidR="00A7548A">
        <w:rPr>
          <w:rFonts w:ascii="Times New Roman" w:hAnsi="Times New Roman"/>
          <w:sz w:val="22"/>
          <w:szCs w:val="22"/>
        </w:rPr>
        <w:t>)</w:t>
      </w:r>
      <w:r>
        <w:rPr>
          <w:rFonts w:ascii="Times New Roman" w:hAnsi="Times New Roman"/>
          <w:sz w:val="22"/>
          <w:szCs w:val="22"/>
        </w:rPr>
        <w:br/>
      </w:r>
      <w:r w:rsidR="00612F74" w:rsidRPr="00612F74">
        <w:rPr>
          <w:rFonts w:ascii="Times New Roman" w:hAnsi="Times New Roman"/>
          <w:sz w:val="22"/>
          <w:szCs w:val="22"/>
        </w:rPr>
        <w:t>Naomi</w:t>
      </w:r>
      <w:r w:rsidR="00612F74">
        <w:rPr>
          <w:rFonts w:ascii="Times New Roman" w:hAnsi="Times New Roman"/>
          <w:sz w:val="22"/>
          <w:szCs w:val="22"/>
        </w:rPr>
        <w:t xml:space="preserve"> Feldman (</w:t>
      </w:r>
      <w:r w:rsidR="00A7548A" w:rsidRPr="00A7548A">
        <w:rPr>
          <w:rFonts w:ascii="Times New Roman" w:hAnsi="Times New Roman"/>
          <w:sz w:val="22"/>
          <w:szCs w:val="22"/>
        </w:rPr>
        <w:t>nhf@umd.edu</w:t>
      </w:r>
      <w:r w:rsidR="00A7548A">
        <w:rPr>
          <w:rFonts w:ascii="Times New Roman" w:hAnsi="Times New Roman"/>
          <w:sz w:val="22"/>
          <w:szCs w:val="22"/>
        </w:rPr>
        <w:t>)</w:t>
      </w:r>
      <w:r>
        <w:rPr>
          <w:rFonts w:ascii="Times New Roman" w:hAnsi="Times New Roman"/>
          <w:sz w:val="22"/>
          <w:szCs w:val="22"/>
        </w:rPr>
        <w:br/>
        <w:t>Rachel Theodore</w:t>
      </w:r>
      <w:r w:rsidR="00A7548A">
        <w:rPr>
          <w:rFonts w:ascii="Times New Roman" w:hAnsi="Times New Roman"/>
          <w:sz w:val="22"/>
          <w:szCs w:val="22"/>
        </w:rPr>
        <w:t xml:space="preserve"> (</w:t>
      </w:r>
      <w:r w:rsidR="00A7548A" w:rsidRPr="00A7548A">
        <w:rPr>
          <w:rFonts w:ascii="Times New Roman" w:hAnsi="Times New Roman"/>
          <w:sz w:val="22"/>
          <w:szCs w:val="22"/>
        </w:rPr>
        <w:t>rachel.theodore@uconn.edu</w:t>
      </w:r>
      <w:r w:rsidR="00A7548A">
        <w:rPr>
          <w:rFonts w:ascii="Times New Roman" w:hAnsi="Times New Roman"/>
          <w:sz w:val="22"/>
          <w:szCs w:val="22"/>
        </w:rPr>
        <w:t>)</w:t>
      </w:r>
      <w:r w:rsidR="00DA4676">
        <w:rPr>
          <w:rFonts w:ascii="Times New Roman" w:hAnsi="Times New Roman"/>
          <w:sz w:val="22"/>
          <w:szCs w:val="22"/>
        </w:rPr>
        <w:br/>
        <w:t>Sahil Luthra (</w:t>
      </w:r>
      <w:r w:rsidR="00673BC2" w:rsidRPr="00673BC2">
        <w:rPr>
          <w:rFonts w:ascii="Times New Roman" w:hAnsi="Times New Roman"/>
          <w:sz w:val="22"/>
          <w:szCs w:val="22"/>
        </w:rPr>
        <w:t>sahilluthra@cmu.edu</w:t>
      </w:r>
      <w:r w:rsidR="00DA4676">
        <w:rPr>
          <w:rFonts w:ascii="Times New Roman" w:hAnsi="Times New Roman"/>
          <w:sz w:val="22"/>
          <w:szCs w:val="22"/>
        </w:rPr>
        <w:t>)</w:t>
      </w:r>
    </w:p>
    <w:p w14:paraId="547275BF" w14:textId="77777777" w:rsidR="00FB7C19" w:rsidRDefault="00FB7C19" w:rsidP="008D399C">
      <w:pPr>
        <w:ind w:firstLine="0"/>
        <w:jc w:val="left"/>
        <w:rPr>
          <w:rFonts w:ascii="Times New Roman" w:eastAsia="Times New Roman" w:hAnsi="Times New Roman"/>
          <w:color w:val="222222"/>
          <w:sz w:val="22"/>
          <w:szCs w:val="22"/>
          <w:shd w:val="clear" w:color="auto" w:fill="FFFFFF"/>
        </w:rPr>
      </w:pPr>
    </w:p>
    <w:p w14:paraId="4535DF4A" w14:textId="77777777" w:rsidR="008D399C" w:rsidRPr="00612F74" w:rsidRDefault="008D399C" w:rsidP="00DB32B7">
      <w:pPr>
        <w:ind w:firstLine="0"/>
        <w:rPr>
          <w:rFonts w:ascii="Times New Roman" w:hAnsi="Times New Roman"/>
          <w:sz w:val="22"/>
          <w:szCs w:val="22"/>
        </w:rPr>
      </w:pPr>
    </w:p>
    <w:p w14:paraId="1C6F1598" w14:textId="319B27CC" w:rsidR="003E37B9" w:rsidRDefault="00760BCD" w:rsidP="00340DD0">
      <w:pPr>
        <w:ind w:firstLine="0"/>
        <w:rPr>
          <w:rFonts w:ascii="Times New Roman" w:hAnsi="Times New Roman"/>
          <w:b/>
          <w:sz w:val="22"/>
          <w:szCs w:val="22"/>
        </w:rPr>
      </w:pPr>
      <w:r>
        <w:rPr>
          <w:rFonts w:ascii="Times New Roman" w:hAnsi="Times New Roman"/>
          <w:b/>
          <w:sz w:val="22"/>
          <w:szCs w:val="22"/>
        </w:rPr>
        <w:t>R</w:t>
      </w:r>
      <w:r w:rsidR="00340DD0">
        <w:rPr>
          <w:rFonts w:ascii="Times New Roman" w:hAnsi="Times New Roman"/>
          <w:b/>
          <w:sz w:val="22"/>
          <w:szCs w:val="22"/>
        </w:rPr>
        <w:t>esponses to</w:t>
      </w:r>
      <w:r>
        <w:rPr>
          <w:rFonts w:ascii="Times New Roman" w:hAnsi="Times New Roman"/>
          <w:b/>
          <w:sz w:val="22"/>
          <w:szCs w:val="22"/>
        </w:rPr>
        <w:t xml:space="preserve"> the remaining comments of</w:t>
      </w:r>
      <w:r w:rsidR="00340DD0">
        <w:rPr>
          <w:rFonts w:ascii="Times New Roman" w:hAnsi="Times New Roman"/>
          <w:b/>
          <w:sz w:val="22"/>
          <w:szCs w:val="22"/>
        </w:rPr>
        <w:t xml:space="preserve"> Review</w:t>
      </w:r>
      <w:r>
        <w:rPr>
          <w:rFonts w:ascii="Times New Roman" w:hAnsi="Times New Roman"/>
          <w:b/>
          <w:sz w:val="22"/>
          <w:szCs w:val="22"/>
        </w:rPr>
        <w:t>er</w:t>
      </w:r>
      <w:r w:rsidR="00340DD0">
        <w:rPr>
          <w:rFonts w:ascii="Times New Roman" w:hAnsi="Times New Roman"/>
          <w:b/>
          <w:sz w:val="22"/>
          <w:szCs w:val="22"/>
        </w:rPr>
        <w:t xml:space="preserve"> 1</w:t>
      </w:r>
    </w:p>
    <w:p w14:paraId="5BA42499" w14:textId="431CEBFB" w:rsidR="00340DD0" w:rsidRDefault="00340DD0" w:rsidP="00340DD0">
      <w:pPr>
        <w:ind w:firstLine="0"/>
        <w:rPr>
          <w:rFonts w:ascii="Times New Roman" w:hAnsi="Times New Roman"/>
          <w:b/>
          <w:sz w:val="22"/>
          <w:szCs w:val="22"/>
        </w:rPr>
      </w:pPr>
    </w:p>
    <w:p w14:paraId="327EEAE9" w14:textId="59910B80" w:rsidR="00745944" w:rsidRDefault="00745944" w:rsidP="00BC6AFA">
      <w:pPr>
        <w:ind w:firstLine="0"/>
        <w:rPr>
          <w:rFonts w:ascii="Times" w:eastAsia="Times New Roman" w:hAnsi="Times"/>
          <w:color w:val="0031E6"/>
          <w:sz w:val="22"/>
          <w:szCs w:val="22"/>
        </w:rPr>
      </w:pPr>
      <w:r w:rsidRPr="00745944">
        <w:rPr>
          <w:rFonts w:ascii="Times" w:eastAsia="Times New Roman" w:hAnsi="Times"/>
          <w:color w:val="0031E6"/>
          <w:sz w:val="22"/>
          <w:szCs w:val="22"/>
        </w:rPr>
        <w:t>I would imagine that there is a good case to argue that adaptation could occur at all three levels simultaneously, at least to some degree</w:t>
      </w:r>
      <w:r>
        <w:rPr>
          <w:rFonts w:ascii="Times" w:eastAsia="Times New Roman" w:hAnsi="Times"/>
          <w:color w:val="0031E6"/>
          <w:sz w:val="22"/>
          <w:szCs w:val="22"/>
        </w:rPr>
        <w:t xml:space="preserve">. </w:t>
      </w:r>
      <w:r w:rsidRPr="00745944">
        <w:rPr>
          <w:rFonts w:ascii="Times" w:eastAsia="Times New Roman" w:hAnsi="Times"/>
          <w:color w:val="0031E6"/>
          <w:sz w:val="22"/>
          <w:szCs w:val="22"/>
        </w:rPr>
        <w:t xml:space="preserve"> </w:t>
      </w:r>
    </w:p>
    <w:p w14:paraId="01976D9C" w14:textId="63C68EBA" w:rsidR="00745944" w:rsidRDefault="00745944" w:rsidP="00BC6AFA">
      <w:pPr>
        <w:ind w:firstLine="0"/>
        <w:rPr>
          <w:rFonts w:ascii="Times" w:eastAsia="Times New Roman" w:hAnsi="Times"/>
          <w:color w:val="0031E6"/>
          <w:sz w:val="22"/>
          <w:szCs w:val="22"/>
        </w:rPr>
      </w:pPr>
    </w:p>
    <w:p w14:paraId="535E61CE" w14:textId="019FFF6B" w:rsidR="00745944" w:rsidRPr="00745944" w:rsidRDefault="00745944" w:rsidP="00BC6AFA">
      <w:pPr>
        <w:ind w:firstLine="0"/>
        <w:rPr>
          <w:rFonts w:ascii="Times" w:eastAsia="Times New Roman" w:hAnsi="Times"/>
          <w:color w:val="000000" w:themeColor="text1"/>
          <w:sz w:val="22"/>
          <w:szCs w:val="22"/>
        </w:rPr>
      </w:pPr>
      <w:r w:rsidRPr="00745944">
        <w:rPr>
          <w:rFonts w:ascii="Times" w:eastAsia="Times New Roman" w:hAnsi="Times"/>
          <w:color w:val="000000" w:themeColor="text1"/>
          <w:sz w:val="22"/>
          <w:szCs w:val="22"/>
        </w:rPr>
        <w:t xml:space="preserve">We completely agree. In fact, we consider ASP’s ability to model any </w:t>
      </w:r>
      <w:r w:rsidRPr="00745944">
        <w:rPr>
          <w:rFonts w:ascii="Times" w:eastAsia="Times New Roman" w:hAnsi="Times"/>
          <w:i/>
          <w:iCs/>
          <w:color w:val="000000" w:themeColor="text1"/>
          <w:sz w:val="22"/>
          <w:szCs w:val="22"/>
        </w:rPr>
        <w:t>combination</w:t>
      </w:r>
      <w:r w:rsidRPr="00745944">
        <w:rPr>
          <w:rFonts w:ascii="Times" w:eastAsia="Times New Roman" w:hAnsi="Times"/>
          <w:color w:val="000000" w:themeColor="text1"/>
          <w:sz w:val="22"/>
          <w:szCs w:val="22"/>
        </w:rPr>
        <w:t xml:space="preserve"> of mechanisms a </w:t>
      </w:r>
      <w:r w:rsidRPr="00745944">
        <w:rPr>
          <w:rFonts w:ascii="Times" w:eastAsia="Times New Roman" w:hAnsi="Times"/>
          <w:i/>
          <w:iCs/>
          <w:color w:val="000000" w:themeColor="text1"/>
          <w:sz w:val="22"/>
          <w:szCs w:val="22"/>
        </w:rPr>
        <w:t xml:space="preserve">major </w:t>
      </w:r>
      <w:r w:rsidRPr="00745944">
        <w:rPr>
          <w:rFonts w:ascii="Times" w:eastAsia="Times New Roman" w:hAnsi="Times"/>
          <w:color w:val="000000" w:themeColor="text1"/>
          <w:sz w:val="22"/>
          <w:szCs w:val="22"/>
        </w:rPr>
        <w:t xml:space="preserve">strength. As we have shown in our cases studies, even the empirical coverage of individual mechanisms is more powerful than previously </w:t>
      </w:r>
      <w:proofErr w:type="gramStart"/>
      <w:r w:rsidRPr="00745944">
        <w:rPr>
          <w:rFonts w:ascii="Times" w:eastAsia="Times New Roman" w:hAnsi="Times"/>
          <w:color w:val="000000" w:themeColor="text1"/>
          <w:sz w:val="22"/>
          <w:szCs w:val="22"/>
        </w:rPr>
        <w:t>assumed, and</w:t>
      </w:r>
      <w:proofErr w:type="gramEnd"/>
      <w:r w:rsidRPr="00745944">
        <w:rPr>
          <w:rFonts w:ascii="Times" w:eastAsia="Times New Roman" w:hAnsi="Times"/>
          <w:color w:val="000000" w:themeColor="text1"/>
          <w:sz w:val="22"/>
          <w:szCs w:val="22"/>
        </w:rPr>
        <w:t xml:space="preserve"> exhibits dynamics that go beyond what can easily grasped by intuitions. This is even more true when the effects of combinations of these mechanisms are considered</w:t>
      </w:r>
      <w:r w:rsidR="00B76446">
        <w:rPr>
          <w:rFonts w:ascii="Times" w:eastAsia="Times New Roman" w:hAnsi="Times"/>
          <w:color w:val="000000" w:themeColor="text1"/>
          <w:sz w:val="22"/>
          <w:szCs w:val="22"/>
        </w:rPr>
        <w:t xml:space="preserve">. </w:t>
      </w:r>
      <w:commentRangeStart w:id="2"/>
      <w:r w:rsidRPr="00745944">
        <w:rPr>
          <w:rFonts w:ascii="Times" w:eastAsia="Times New Roman" w:hAnsi="Times"/>
          <w:color w:val="000000" w:themeColor="text1"/>
          <w:sz w:val="22"/>
          <w:szCs w:val="22"/>
        </w:rPr>
        <w:t xml:space="preserve">We have revised the introduction (p. </w:t>
      </w:r>
      <w:proofErr w:type="spellStart"/>
      <w:r w:rsidRPr="00745944">
        <w:rPr>
          <w:rFonts w:ascii="Times" w:eastAsia="Times New Roman" w:hAnsi="Times"/>
          <w:color w:val="000000" w:themeColor="text1"/>
          <w:sz w:val="22"/>
          <w:szCs w:val="22"/>
          <w:highlight w:val="yellow"/>
        </w:rPr>
        <w:t>xXX</w:t>
      </w:r>
      <w:proofErr w:type="spellEnd"/>
      <w:r w:rsidRPr="00745944">
        <w:rPr>
          <w:rFonts w:ascii="Times" w:eastAsia="Times New Roman" w:hAnsi="Times"/>
          <w:color w:val="000000" w:themeColor="text1"/>
          <w:sz w:val="22"/>
          <w:szCs w:val="22"/>
        </w:rPr>
        <w:t xml:space="preserve">) and general discussion (p. </w:t>
      </w:r>
      <w:r w:rsidRPr="00745944">
        <w:rPr>
          <w:rFonts w:ascii="Times" w:eastAsia="Times New Roman" w:hAnsi="Times"/>
          <w:color w:val="000000" w:themeColor="text1"/>
          <w:sz w:val="22"/>
          <w:szCs w:val="22"/>
          <w:highlight w:val="yellow"/>
        </w:rPr>
        <w:t>XXX</w:t>
      </w:r>
      <w:r w:rsidRPr="00745944">
        <w:rPr>
          <w:rFonts w:ascii="Times" w:eastAsia="Times New Roman" w:hAnsi="Times"/>
          <w:color w:val="000000" w:themeColor="text1"/>
          <w:sz w:val="22"/>
          <w:szCs w:val="22"/>
        </w:rPr>
        <w:t>) to state this clearly.</w:t>
      </w:r>
      <w:commentRangeEnd w:id="2"/>
      <w:r w:rsidR="003F5128">
        <w:rPr>
          <w:rStyle w:val="CommentReference"/>
        </w:rPr>
        <w:commentReference w:id="2"/>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3FE62A50" w14:textId="2954B039" w:rsidR="00340DD0" w:rsidRPr="003C7EE4"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BC6AFA" w:rsidRPr="003C7EE4">
        <w:rPr>
          <w:rFonts w:ascii="Times" w:eastAsia="Times New Roman" w:hAnsi="Times"/>
          <w:color w:val="0031E6"/>
          <w:sz w:val="22"/>
          <w:szCs w:val="22"/>
        </w:rPr>
        <w:t>when introducing the lapse rate parameter on p. 21, I was not initially sure of why this parameter would receive such prominent treatment in the paper, although the case was nicely made later on in the paper.  Given the importance of lapses was not discussed in detail earlier in the paper, it could be helpful to foreshadow the importance of this parameter earlier on.  </w:t>
      </w:r>
    </w:p>
    <w:p w14:paraId="0A6661BA" w14:textId="77777777" w:rsidR="003C7EE4" w:rsidRPr="003C7EE4" w:rsidRDefault="003C7EE4" w:rsidP="003C7EE4">
      <w:pPr>
        <w:ind w:firstLine="0"/>
        <w:jc w:val="left"/>
        <w:rPr>
          <w:rFonts w:ascii="Times" w:eastAsia="Times New Roman" w:hAnsi="Times"/>
          <w:color w:val="000000" w:themeColor="text1"/>
          <w:sz w:val="22"/>
          <w:szCs w:val="22"/>
        </w:rPr>
      </w:pPr>
    </w:p>
    <w:p w14:paraId="0D9BD49D" w14:textId="5FE25F14" w:rsidR="003C7EE4" w:rsidRPr="003C7EE4" w:rsidRDefault="003C7EE4" w:rsidP="003C7EE4">
      <w:pPr>
        <w:ind w:firstLine="0"/>
        <w:rPr>
          <w:rFonts w:ascii="Times" w:eastAsia="Times New Roman" w:hAnsi="Times"/>
          <w:color w:val="000000" w:themeColor="text1"/>
          <w:sz w:val="22"/>
          <w:szCs w:val="22"/>
        </w:rPr>
      </w:pPr>
      <w:r w:rsidRPr="003C7EE4">
        <w:rPr>
          <w:rFonts w:ascii="Times" w:eastAsia="Times New Roman" w:hAnsi="Times"/>
          <w:color w:val="000000" w:themeColor="text1"/>
          <w:sz w:val="22"/>
          <w:szCs w:val="22"/>
        </w:rPr>
        <w:t>Thank you. We now anticipate the importance of this parameter when we first introduce it (Section 2.1.3). We have also revised the section where we demonstrate its importance (2.2.3) to be clearer how the introduction of attentional lapses means that changes in decision-making can explain adaptive changes in speech perception that are not traditionally considered a consequence of decision-making.</w:t>
      </w:r>
    </w:p>
    <w:p w14:paraId="37A16A42" w14:textId="77777777" w:rsidR="00760BCD" w:rsidRPr="003C7EE4" w:rsidRDefault="00760BCD" w:rsidP="00760BCD">
      <w:pPr>
        <w:ind w:firstLine="0"/>
        <w:jc w:val="left"/>
        <w:rPr>
          <w:rFonts w:ascii="Times" w:eastAsia="Times New Roman" w:hAnsi="Times"/>
          <w:color w:val="0031E6"/>
          <w:sz w:val="22"/>
          <w:szCs w:val="22"/>
        </w:rPr>
      </w:pPr>
    </w:p>
    <w:p w14:paraId="38A23CD4" w14:textId="77777777" w:rsidR="00F94239" w:rsidRDefault="006A6F9E" w:rsidP="00760BCD">
      <w:pPr>
        <w:ind w:firstLine="0"/>
        <w:jc w:val="left"/>
        <w:rPr>
          <w:rFonts w:ascii="Times" w:eastAsia="Times New Roman" w:hAnsi="Times"/>
          <w:color w:val="0031E6"/>
          <w:sz w:val="22"/>
          <w:szCs w:val="22"/>
        </w:rPr>
      </w:pPr>
      <w:r w:rsidRPr="006A6F9E">
        <w:rPr>
          <w:rFonts w:ascii="Times" w:eastAsia="Times New Roman" w:hAnsi="Times"/>
          <w:color w:val="0031E6"/>
          <w:sz w:val="22"/>
          <w:szCs w:val="22"/>
        </w:rPr>
        <w:t>-on p.36: Examining Figure 14A, my impression was that different stimuli were used in the /d/-shifted vs. /t/-shifted panels of the figure.  Would the tightest control not contain the same base stimuli shifted in either direction?  </w:t>
      </w:r>
    </w:p>
    <w:p w14:paraId="34764655" w14:textId="77777777" w:rsidR="00D3779E" w:rsidRDefault="00D3779E" w:rsidP="00F94239">
      <w:pPr>
        <w:ind w:firstLine="0"/>
        <w:rPr>
          <w:rFonts w:ascii="Times" w:eastAsia="Times New Roman" w:hAnsi="Times"/>
          <w:color w:val="0031E6"/>
          <w:sz w:val="22"/>
          <w:szCs w:val="22"/>
        </w:rPr>
      </w:pPr>
    </w:p>
    <w:p w14:paraId="40147FCF" w14:textId="5DA912B9" w:rsidR="00D3779E" w:rsidRDefault="00D3779E" w:rsidP="00F94239">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first answer whether this would be a good idea, and then whether that is what is done in perceptual recalibration (PR) experiments. </w:t>
      </w:r>
    </w:p>
    <w:p w14:paraId="2F9CCF30" w14:textId="77777777" w:rsidR="00D3779E" w:rsidRDefault="00D3779E" w:rsidP="00F94239">
      <w:pPr>
        <w:ind w:firstLine="0"/>
        <w:rPr>
          <w:rFonts w:ascii="Times" w:eastAsia="Times New Roman" w:hAnsi="Times"/>
          <w:color w:val="000000" w:themeColor="text1"/>
          <w:sz w:val="22"/>
          <w:szCs w:val="22"/>
        </w:rPr>
      </w:pPr>
    </w:p>
    <w:p w14:paraId="7E69AFB5" w14:textId="6408DF15" w:rsidR="00D3779E" w:rsidRPr="00F94239" w:rsidRDefault="00D3779E" w:rsidP="00D3779E">
      <w:pPr>
        <w:ind w:firstLine="0"/>
        <w:rPr>
          <w:rFonts w:ascii="Times" w:eastAsia="Times New Roman" w:hAnsi="Times"/>
          <w:i/>
          <w:iCs/>
          <w:color w:val="000000" w:themeColor="text1"/>
          <w:sz w:val="22"/>
          <w:szCs w:val="22"/>
        </w:rPr>
      </w:pPr>
      <w:r>
        <w:rPr>
          <w:rFonts w:ascii="Times" w:eastAsia="Times New Roman" w:hAnsi="Times"/>
          <w:color w:val="000000" w:themeColor="text1"/>
          <w:sz w:val="22"/>
          <w:szCs w:val="22"/>
        </w:rPr>
        <w:t xml:space="preserve">Unfortunately, </w:t>
      </w:r>
      <w:r>
        <w:rPr>
          <w:rFonts w:ascii="Times" w:eastAsia="Times New Roman" w:hAnsi="Times"/>
          <w:color w:val="000000" w:themeColor="text1"/>
          <w:sz w:val="22"/>
          <w:szCs w:val="22"/>
        </w:rPr>
        <w:t>it is unclear what “same” stimuli would even mean. E.g., shifting the /d/ VOTs 10msecs up is not the same as shifting the /t/ stimuli 10msecs down (because /d/ and /t/ typically differ in their variance).</w:t>
      </w:r>
      <w:r>
        <w:rPr>
          <w:rFonts w:ascii="Times" w:eastAsia="Times New Roman" w:hAnsi="Times"/>
          <w:color w:val="000000" w:themeColor="text1"/>
          <w:sz w:val="22"/>
          <w:szCs w:val="22"/>
        </w:rPr>
        <w:t xml:space="preserve"> One could aim for equivalent shifts in the subject probability of being identified as the targeted category, which would require detailed norming of many stimuli and likely entail different amounts of shifts for /d/ and /t/. Comparable approaches </w:t>
      </w:r>
      <w:proofErr w:type="gramStart"/>
      <w:r>
        <w:rPr>
          <w:rFonts w:ascii="Times" w:eastAsia="Times New Roman" w:hAnsi="Times"/>
          <w:color w:val="000000" w:themeColor="text1"/>
          <w:sz w:val="22"/>
          <w:szCs w:val="22"/>
        </w:rPr>
        <w:t>exists</w:t>
      </w:r>
      <w:proofErr w:type="gramEnd"/>
      <w:r>
        <w:rPr>
          <w:rFonts w:ascii="Times" w:eastAsia="Times New Roman" w:hAnsi="Times"/>
          <w:color w:val="000000" w:themeColor="text1"/>
          <w:sz w:val="22"/>
          <w:szCs w:val="22"/>
        </w:rPr>
        <w:t xml:space="preserve">—typically under a different name and using somewhat different paradigms (e.g., unsupervised distributional learning paradigms or dimension-based statistical learning paradigms, e.g., Clayards et al., 2008; Idemaru &amp; Holt, 2011). Our manuscript originally contained another case study on these alternative paradigms, confirming that the indeterminacy we describe generally extends to those paradigms (but, as the reviewers pointed out, the manuscript is long as-is). </w:t>
      </w:r>
    </w:p>
    <w:p w14:paraId="50762316" w14:textId="3786C1CB" w:rsidR="00D3779E" w:rsidRDefault="00D3779E" w:rsidP="00F94239">
      <w:pPr>
        <w:ind w:firstLine="0"/>
        <w:rPr>
          <w:rFonts w:ascii="Times" w:eastAsia="Times New Roman" w:hAnsi="Times"/>
          <w:color w:val="000000" w:themeColor="text1"/>
          <w:sz w:val="22"/>
          <w:szCs w:val="22"/>
        </w:rPr>
      </w:pPr>
    </w:p>
    <w:p w14:paraId="3BF20B9D" w14:textId="497AF5E3" w:rsidR="00760BCD" w:rsidRDefault="00D3779E" w:rsidP="00F94239">
      <w:pPr>
        <w:ind w:firstLine="0"/>
        <w:rPr>
          <w:rFonts w:ascii="Times" w:eastAsia="Times New Roman" w:hAnsi="Times"/>
          <w:color w:val="000000" w:themeColor="text1"/>
          <w:sz w:val="22"/>
          <w:szCs w:val="22"/>
        </w:rPr>
      </w:pPr>
      <w:r w:rsidRPr="00D3779E">
        <w:rPr>
          <w:rFonts w:ascii="Times" w:eastAsia="Times New Roman" w:hAnsi="Times"/>
          <w:color w:val="000000" w:themeColor="text1"/>
          <w:sz w:val="22"/>
          <w:szCs w:val="22"/>
          <w:u w:val="single"/>
        </w:rPr>
        <w:t xml:space="preserve">Regardless of the </w:t>
      </w:r>
      <w:r w:rsidRPr="00D3779E">
        <w:rPr>
          <w:rFonts w:ascii="Times" w:eastAsia="Times New Roman" w:hAnsi="Times"/>
          <w:i/>
          <w:iCs/>
          <w:color w:val="000000" w:themeColor="text1"/>
          <w:sz w:val="22"/>
          <w:szCs w:val="22"/>
          <w:u w:val="single"/>
        </w:rPr>
        <w:t>possibility</w:t>
      </w:r>
      <w:r w:rsidRPr="00D3779E">
        <w:rPr>
          <w:rFonts w:ascii="Times" w:eastAsia="Times New Roman" w:hAnsi="Times"/>
          <w:color w:val="000000" w:themeColor="text1"/>
          <w:sz w:val="22"/>
          <w:szCs w:val="22"/>
          <w:u w:val="single"/>
        </w:rPr>
        <w:t xml:space="preserve"> of changing PR experiments to employ an approach more akin to what the reviewer suggests, it is not what has been done so far.</w:t>
      </w:r>
      <w:r>
        <w:rPr>
          <w:rFonts w:ascii="Times" w:eastAsia="Times New Roman" w:hAnsi="Times"/>
          <w:color w:val="000000" w:themeColor="text1"/>
          <w:sz w:val="22"/>
          <w:szCs w:val="22"/>
        </w:rPr>
        <w:t xml:space="preserve"> PR</w:t>
      </w:r>
      <w:r w:rsidR="00F94239">
        <w:rPr>
          <w:rFonts w:ascii="Times" w:eastAsia="Times New Roman" w:hAnsi="Times"/>
          <w:color w:val="000000" w:themeColor="text1"/>
          <w:sz w:val="22"/>
          <w:szCs w:val="22"/>
        </w:rPr>
        <w:t xml:space="preserve"> experiments do </w:t>
      </w:r>
      <w:r w:rsidR="00F94239">
        <w:rPr>
          <w:rFonts w:ascii="Times" w:eastAsia="Times New Roman" w:hAnsi="Times"/>
          <w:i/>
          <w:iCs/>
          <w:color w:val="000000" w:themeColor="text1"/>
          <w:sz w:val="22"/>
          <w:szCs w:val="22"/>
        </w:rPr>
        <w:t>not</w:t>
      </w:r>
      <w:r w:rsidR="00F94239">
        <w:rPr>
          <w:rFonts w:ascii="Times" w:eastAsia="Times New Roman" w:hAnsi="Times"/>
          <w:color w:val="000000" w:themeColor="text1"/>
          <w:sz w:val="22"/>
          <w:szCs w:val="22"/>
        </w:rPr>
        <w:t xml:space="preserve"> typically </w:t>
      </w:r>
      <w:r w:rsidR="003C2893">
        <w:rPr>
          <w:rFonts w:ascii="Times" w:eastAsia="Times New Roman" w:hAnsi="Times"/>
          <w:color w:val="000000" w:themeColor="text1"/>
          <w:sz w:val="22"/>
          <w:szCs w:val="22"/>
        </w:rPr>
        <w:t>parametrically</w:t>
      </w:r>
      <w:r w:rsidR="00F94239">
        <w:rPr>
          <w:rFonts w:ascii="Times" w:eastAsia="Times New Roman" w:hAnsi="Times"/>
          <w:color w:val="000000" w:themeColor="text1"/>
          <w:sz w:val="22"/>
          <w:szCs w:val="22"/>
        </w:rPr>
        <w:t xml:space="preserve"> manipulate the acoustic-phonetic properties of stimuli. The most common approach to the generation of exposure stimuli is to (</w:t>
      </w:r>
      <w:proofErr w:type="spellStart"/>
      <w:r w:rsidR="00F94239">
        <w:rPr>
          <w:rFonts w:ascii="Times" w:eastAsia="Times New Roman" w:hAnsi="Times"/>
          <w:color w:val="000000" w:themeColor="text1"/>
          <w:sz w:val="22"/>
          <w:szCs w:val="22"/>
        </w:rPr>
        <w:t>i</w:t>
      </w:r>
      <w:proofErr w:type="spellEnd"/>
      <w:r w:rsidR="00F94239">
        <w:rPr>
          <w:rFonts w:ascii="Times" w:eastAsia="Times New Roman" w:hAnsi="Times"/>
          <w:color w:val="000000" w:themeColor="text1"/>
          <w:sz w:val="22"/>
          <w:szCs w:val="22"/>
        </w:rPr>
        <w:t xml:space="preserve">) record typical /d/ and /t/ versions of each stimulus </w:t>
      </w:r>
      <w:r w:rsidR="00F94239">
        <w:rPr>
          <w:rFonts w:ascii="Times" w:eastAsia="Times New Roman" w:hAnsi="Times"/>
          <w:color w:val="000000" w:themeColor="text1"/>
          <w:sz w:val="22"/>
          <w:szCs w:val="22"/>
        </w:rPr>
        <w:lastRenderedPageBreak/>
        <w:t xml:space="preserve">(e.g., </w:t>
      </w:r>
      <w:r w:rsidR="00F94239">
        <w:rPr>
          <w:rFonts w:ascii="Times" w:eastAsia="Times New Roman" w:hAnsi="Times"/>
          <w:i/>
          <w:iCs/>
          <w:color w:val="000000" w:themeColor="text1"/>
          <w:sz w:val="22"/>
          <w:szCs w:val="22"/>
        </w:rPr>
        <w:t xml:space="preserve">lemonade </w:t>
      </w:r>
      <w:r w:rsidR="00F94239">
        <w:rPr>
          <w:rFonts w:ascii="Times" w:eastAsia="Times New Roman" w:hAnsi="Times"/>
          <w:color w:val="000000" w:themeColor="text1"/>
          <w:sz w:val="22"/>
          <w:szCs w:val="22"/>
        </w:rPr>
        <w:t xml:space="preserve">and </w:t>
      </w:r>
      <w:proofErr w:type="spellStart"/>
      <w:r w:rsidR="00F94239">
        <w:rPr>
          <w:rFonts w:ascii="Times" w:eastAsia="Times New Roman" w:hAnsi="Times"/>
          <w:i/>
          <w:iCs/>
          <w:color w:val="000000" w:themeColor="text1"/>
          <w:sz w:val="22"/>
          <w:szCs w:val="22"/>
        </w:rPr>
        <w:t>lemonate</w:t>
      </w:r>
      <w:proofErr w:type="spellEnd"/>
      <w:r w:rsidR="00F94239">
        <w:rPr>
          <w:rFonts w:ascii="Times" w:eastAsia="Times New Roman" w:hAnsi="Times"/>
          <w:color w:val="000000" w:themeColor="text1"/>
          <w:sz w:val="22"/>
          <w:szCs w:val="22"/>
        </w:rPr>
        <w:t xml:space="preserve">), (ii) blend these two stimuli together under various amplitude weightings (from 100% </w:t>
      </w:r>
      <w:r w:rsidR="00F94239">
        <w:rPr>
          <w:rFonts w:ascii="Times" w:eastAsia="Times New Roman" w:hAnsi="Times"/>
          <w:i/>
          <w:iCs/>
          <w:color w:val="000000" w:themeColor="text1"/>
          <w:sz w:val="22"/>
          <w:szCs w:val="22"/>
        </w:rPr>
        <w:t xml:space="preserve">lemonade- </w:t>
      </w:r>
      <w:r w:rsidR="00F94239">
        <w:rPr>
          <w:rFonts w:ascii="Times" w:eastAsia="Times New Roman" w:hAnsi="Times"/>
          <w:color w:val="000000" w:themeColor="text1"/>
          <w:sz w:val="22"/>
          <w:szCs w:val="22"/>
        </w:rPr>
        <w:t xml:space="preserve">0% </w:t>
      </w:r>
      <w:proofErr w:type="spellStart"/>
      <w:r w:rsidR="00F94239">
        <w:rPr>
          <w:rFonts w:ascii="Times" w:eastAsia="Times New Roman" w:hAnsi="Times"/>
          <w:i/>
          <w:iCs/>
          <w:color w:val="000000" w:themeColor="text1"/>
          <w:sz w:val="22"/>
          <w:szCs w:val="22"/>
        </w:rPr>
        <w:t>lemonate</w:t>
      </w:r>
      <w:proofErr w:type="spellEnd"/>
      <w:r w:rsidR="00F94239">
        <w:rPr>
          <w:rFonts w:ascii="Times" w:eastAsia="Times New Roman" w:hAnsi="Times"/>
          <w:i/>
          <w:iCs/>
          <w:color w:val="000000" w:themeColor="text1"/>
          <w:sz w:val="22"/>
          <w:szCs w:val="22"/>
        </w:rPr>
        <w:t xml:space="preserve"> </w:t>
      </w:r>
      <w:r w:rsidR="00F94239">
        <w:rPr>
          <w:rFonts w:ascii="Times" w:eastAsia="Times New Roman" w:hAnsi="Times"/>
          <w:color w:val="000000" w:themeColor="text1"/>
          <w:sz w:val="22"/>
          <w:szCs w:val="22"/>
        </w:rPr>
        <w:t xml:space="preserve">to 0% </w:t>
      </w:r>
      <w:r w:rsidR="00F94239" w:rsidRPr="00F94239">
        <w:rPr>
          <w:rFonts w:ascii="Times" w:eastAsia="Times New Roman" w:hAnsi="Times"/>
          <w:i/>
          <w:iCs/>
          <w:color w:val="000000" w:themeColor="text1"/>
          <w:sz w:val="22"/>
          <w:szCs w:val="22"/>
        </w:rPr>
        <w:t>lemonade</w:t>
      </w:r>
      <w:r w:rsidR="00F94239">
        <w:rPr>
          <w:rFonts w:ascii="Times" w:eastAsia="Times New Roman" w:hAnsi="Times"/>
          <w:color w:val="000000" w:themeColor="text1"/>
          <w:sz w:val="22"/>
          <w:szCs w:val="22"/>
        </w:rPr>
        <w:t xml:space="preserve">-100% </w:t>
      </w:r>
      <w:proofErr w:type="spellStart"/>
      <w:r w:rsidR="00F94239">
        <w:rPr>
          <w:rFonts w:ascii="Times" w:eastAsia="Times New Roman" w:hAnsi="Times"/>
          <w:i/>
          <w:iCs/>
          <w:color w:val="000000" w:themeColor="text1"/>
          <w:sz w:val="22"/>
          <w:szCs w:val="22"/>
        </w:rPr>
        <w:t>lemonate</w:t>
      </w:r>
      <w:proofErr w:type="spellEnd"/>
      <w:r w:rsidR="00F94239">
        <w:rPr>
          <w:rFonts w:ascii="Times" w:eastAsia="Times New Roman" w:hAnsi="Times"/>
          <w:color w:val="000000" w:themeColor="text1"/>
          <w:sz w:val="22"/>
          <w:szCs w:val="22"/>
        </w:rPr>
        <w:t xml:space="preserve">), (iii) select based on experimenters’ intuition or a small norming study the most ambiguous blend for each stimulus and call it the “shifted”, “ambiguous”, or “atypical” stimulus version (with 100% </w:t>
      </w:r>
      <w:r w:rsidR="00F94239">
        <w:rPr>
          <w:rFonts w:ascii="Times" w:eastAsia="Times New Roman" w:hAnsi="Times"/>
          <w:i/>
          <w:iCs/>
          <w:color w:val="000000" w:themeColor="text1"/>
          <w:sz w:val="22"/>
          <w:szCs w:val="22"/>
        </w:rPr>
        <w:t>lemonade</w:t>
      </w:r>
      <w:r w:rsidR="00F94239">
        <w:rPr>
          <w:rFonts w:ascii="Times" w:eastAsia="Times New Roman" w:hAnsi="Times"/>
          <w:color w:val="000000" w:themeColor="text1"/>
          <w:sz w:val="22"/>
          <w:szCs w:val="22"/>
        </w:rPr>
        <w:t xml:space="preserve"> remaining the “typical” or “unshifted” stimulus). There are rare exceptions to this (for a review and critique of this approach, see Theodore, 2021).</w:t>
      </w:r>
    </w:p>
    <w:p w14:paraId="1586B825" w14:textId="6C531BEF" w:rsidR="00F94239" w:rsidRDefault="00F94239" w:rsidP="00F94239">
      <w:pPr>
        <w:ind w:firstLine="0"/>
        <w:rPr>
          <w:rFonts w:ascii="Times" w:eastAsia="Times New Roman" w:hAnsi="Times"/>
          <w:color w:val="000000" w:themeColor="text1"/>
          <w:sz w:val="22"/>
          <w:szCs w:val="22"/>
        </w:rPr>
      </w:pPr>
    </w:p>
    <w:p w14:paraId="4B639E61" w14:textId="3F4F4094" w:rsidR="00F94239" w:rsidRPr="003C2893" w:rsidRDefault="00D3779E" w:rsidP="00F94239">
      <w:pPr>
        <w:ind w:firstLine="0"/>
        <w:rPr>
          <w:rFonts w:ascii="Times" w:eastAsia="Times New Roman" w:hAnsi="Times"/>
          <w:color w:val="000000" w:themeColor="text1"/>
          <w:sz w:val="22"/>
          <w:szCs w:val="22"/>
        </w:rPr>
      </w:pPr>
      <w:r w:rsidRPr="00D3779E">
        <w:rPr>
          <w:rFonts w:ascii="Times" w:eastAsia="Times New Roman" w:hAnsi="Times"/>
          <w:color w:val="000000" w:themeColor="text1"/>
          <w:sz w:val="22"/>
          <w:szCs w:val="22"/>
        </w:rPr>
        <w:t>In short,</w:t>
      </w:r>
      <w:r w:rsidR="00F94239" w:rsidRPr="00D3779E">
        <w:rPr>
          <w:rFonts w:ascii="Times" w:eastAsia="Times New Roman" w:hAnsi="Times"/>
          <w:color w:val="000000" w:themeColor="text1"/>
          <w:sz w:val="22"/>
          <w:szCs w:val="22"/>
        </w:rPr>
        <w:t xml:space="preserve"> </w:t>
      </w:r>
      <w:r w:rsidR="00F94239" w:rsidRPr="003C2893">
        <w:rPr>
          <w:rFonts w:ascii="Times" w:eastAsia="Times New Roman" w:hAnsi="Times"/>
          <w:color w:val="000000" w:themeColor="text1"/>
          <w:sz w:val="22"/>
          <w:szCs w:val="22"/>
          <w:u w:val="single"/>
        </w:rPr>
        <w:t xml:space="preserve">PR experiments do neither carefully select the tokens </w:t>
      </w:r>
      <w:r w:rsidR="00F94239" w:rsidRPr="003C2893">
        <w:rPr>
          <w:rFonts w:ascii="Times" w:eastAsia="Times New Roman" w:hAnsi="Times"/>
          <w:i/>
          <w:iCs/>
          <w:color w:val="000000" w:themeColor="text1"/>
          <w:sz w:val="22"/>
          <w:szCs w:val="22"/>
          <w:u w:val="single"/>
        </w:rPr>
        <w:t>within</w:t>
      </w:r>
      <w:r w:rsidR="00F94239" w:rsidRPr="003C2893">
        <w:rPr>
          <w:rFonts w:ascii="Times" w:eastAsia="Times New Roman" w:hAnsi="Times"/>
          <w:color w:val="000000" w:themeColor="text1"/>
          <w:sz w:val="22"/>
          <w:szCs w:val="22"/>
          <w:u w:val="single"/>
        </w:rPr>
        <w:t xml:space="preserve"> each category, nor is there any form of </w:t>
      </w:r>
      <w:proofErr w:type="gramStart"/>
      <w:r w:rsidR="00F94239" w:rsidRPr="003C2893">
        <w:rPr>
          <w:rFonts w:ascii="Times" w:eastAsia="Times New Roman" w:hAnsi="Times"/>
          <w:color w:val="000000" w:themeColor="text1"/>
          <w:sz w:val="22"/>
          <w:szCs w:val="22"/>
          <w:u w:val="single"/>
        </w:rPr>
        <w:t>counter-balancing</w:t>
      </w:r>
      <w:proofErr w:type="gramEnd"/>
      <w:r w:rsidR="00F94239" w:rsidRPr="003C2893">
        <w:rPr>
          <w:rFonts w:ascii="Times" w:eastAsia="Times New Roman" w:hAnsi="Times"/>
          <w:color w:val="000000" w:themeColor="text1"/>
          <w:sz w:val="22"/>
          <w:szCs w:val="22"/>
          <w:u w:val="single"/>
        </w:rPr>
        <w:t xml:space="preserve"> </w:t>
      </w:r>
      <w:r w:rsidR="00F94239" w:rsidRPr="003C2893">
        <w:rPr>
          <w:rFonts w:ascii="Times" w:eastAsia="Times New Roman" w:hAnsi="Times"/>
          <w:i/>
          <w:iCs/>
          <w:color w:val="000000" w:themeColor="text1"/>
          <w:sz w:val="22"/>
          <w:szCs w:val="22"/>
          <w:u w:val="single"/>
        </w:rPr>
        <w:t>across</w:t>
      </w:r>
      <w:r w:rsidR="00F94239" w:rsidRPr="003C2893">
        <w:rPr>
          <w:rFonts w:ascii="Times" w:eastAsia="Times New Roman" w:hAnsi="Times"/>
          <w:color w:val="000000" w:themeColor="text1"/>
          <w:sz w:val="22"/>
          <w:szCs w:val="22"/>
          <w:u w:val="single"/>
        </w:rPr>
        <w:t xml:space="preserve"> the two categories</w:t>
      </w:r>
      <w:r w:rsidR="00F94239">
        <w:rPr>
          <w:rFonts w:ascii="Times" w:eastAsia="Times New Roman" w:hAnsi="Times"/>
          <w:color w:val="000000" w:themeColor="text1"/>
          <w:sz w:val="22"/>
          <w:szCs w:val="22"/>
        </w:rPr>
        <w:t xml:space="preserve">. As we state on p. </w:t>
      </w:r>
      <w:r w:rsidR="00F94239" w:rsidRPr="00F94239">
        <w:rPr>
          <w:rFonts w:ascii="Times" w:eastAsia="Times New Roman" w:hAnsi="Times"/>
          <w:color w:val="000000" w:themeColor="text1"/>
          <w:sz w:val="22"/>
          <w:szCs w:val="22"/>
          <w:highlight w:val="yellow"/>
        </w:rPr>
        <w:t>XXX</w:t>
      </w:r>
      <w:r w:rsidR="00F94239">
        <w:rPr>
          <w:rFonts w:ascii="Times" w:eastAsia="Times New Roman" w:hAnsi="Times"/>
          <w:color w:val="000000" w:themeColor="text1"/>
          <w:sz w:val="22"/>
          <w:szCs w:val="22"/>
        </w:rPr>
        <w:t>, it is extremely rare that the acoustic properties are even measured.</w:t>
      </w:r>
      <w:r w:rsidR="003C2893">
        <w:rPr>
          <w:rFonts w:ascii="Times" w:eastAsia="Times New Roman" w:hAnsi="Times"/>
          <w:color w:val="000000" w:themeColor="text1"/>
          <w:sz w:val="22"/>
          <w:szCs w:val="22"/>
        </w:rPr>
        <w:t xml:space="preserve"> Our computational simulations capture the qualitative approach taken in PR experiments (in a separate project, we </w:t>
      </w:r>
      <w:r w:rsidR="003C2893">
        <w:rPr>
          <w:rFonts w:ascii="Times" w:eastAsia="Times New Roman" w:hAnsi="Times"/>
          <w:i/>
          <w:iCs/>
          <w:color w:val="000000" w:themeColor="text1"/>
          <w:sz w:val="22"/>
          <w:szCs w:val="22"/>
        </w:rPr>
        <w:t>have</w:t>
      </w:r>
      <w:r w:rsidR="003C2893">
        <w:rPr>
          <w:rFonts w:ascii="Times" w:eastAsia="Times New Roman" w:hAnsi="Times"/>
          <w:color w:val="000000" w:themeColor="text1"/>
          <w:sz w:val="22"/>
          <w:szCs w:val="22"/>
        </w:rPr>
        <w:t xml:space="preserve"> measured the acoustic properties for our and dozens of other PR experiments to confirms this).</w:t>
      </w:r>
    </w:p>
    <w:p w14:paraId="118CC946" w14:textId="77777777" w:rsidR="00340DD0" w:rsidRPr="00D3779E" w:rsidRDefault="00340DD0" w:rsidP="00D3779E">
      <w:pPr>
        <w:ind w:firstLine="0"/>
        <w:rPr>
          <w:rFonts w:ascii="Times" w:eastAsia="Times New Roman" w:hAnsi="Times"/>
          <w:color w:val="0031E6"/>
          <w:sz w:val="22"/>
          <w:szCs w:val="22"/>
        </w:rPr>
      </w:pPr>
    </w:p>
    <w:p w14:paraId="6BF04A08" w14:textId="0343D215" w:rsidR="00D3779E" w:rsidRDefault="00D3779E" w:rsidP="00D3779E">
      <w:pPr>
        <w:ind w:firstLine="0"/>
        <w:rPr>
          <w:rFonts w:ascii="Times" w:eastAsia="Times New Roman" w:hAnsi="Times"/>
          <w:color w:val="0031E6"/>
          <w:sz w:val="22"/>
          <w:szCs w:val="22"/>
        </w:rPr>
      </w:pPr>
      <w:r w:rsidRPr="00D3779E">
        <w:rPr>
          <w:rFonts w:ascii="Times" w:eastAsia="Times New Roman" w:hAnsi="Times"/>
          <w:color w:val="0031E6"/>
          <w:sz w:val="22"/>
          <w:szCs w:val="22"/>
        </w:rPr>
        <w:t>p. 37: The focus on the simulations is on the beginning of the test phase; however, should the model not also be able to account for performance throughout the test phase?  If not, why not?  Is this reflective of some additional parameter not included in the model (e.g., a reluctance to keep changing beyond a certain point?), particularly in the face of repeated stimuli?</w:t>
      </w:r>
    </w:p>
    <w:p w14:paraId="5BDF25F3" w14:textId="1ABFCF92" w:rsidR="00D3779E" w:rsidRDefault="00D3779E" w:rsidP="00D3779E">
      <w:pPr>
        <w:ind w:firstLine="0"/>
        <w:rPr>
          <w:rFonts w:ascii="Times" w:eastAsia="Times New Roman" w:hAnsi="Times"/>
          <w:color w:val="0031E6"/>
          <w:sz w:val="22"/>
          <w:szCs w:val="22"/>
        </w:rPr>
      </w:pPr>
    </w:p>
    <w:p w14:paraId="7F4B485D" w14:textId="4653C26D" w:rsidR="004A2568" w:rsidRPr="004A2568" w:rsidRDefault="00D3779E"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This is another </w:t>
      </w:r>
      <w:r w:rsidR="004A2568">
        <w:rPr>
          <w:rFonts w:ascii="Times" w:eastAsia="Times New Roman" w:hAnsi="Times"/>
          <w:color w:val="000000" w:themeColor="text1"/>
          <w:sz w:val="22"/>
          <w:szCs w:val="22"/>
        </w:rPr>
        <w:t>interesting</w:t>
      </w:r>
      <w:r w:rsidRPr="004A2568">
        <w:rPr>
          <w:rFonts w:ascii="Times" w:eastAsia="Times New Roman" w:hAnsi="Times"/>
          <w:color w:val="000000" w:themeColor="text1"/>
          <w:sz w:val="22"/>
          <w:szCs w:val="22"/>
        </w:rPr>
        <w:t xml:space="preserve"> point. </w:t>
      </w:r>
      <w:r w:rsidR="004A2568" w:rsidRPr="004A2568">
        <w:rPr>
          <w:rFonts w:ascii="Times" w:eastAsia="Times New Roman" w:hAnsi="Times"/>
          <w:color w:val="000000" w:themeColor="text1"/>
          <w:sz w:val="22"/>
          <w:szCs w:val="22"/>
        </w:rPr>
        <w:t xml:space="preserve">In essence, this is a point that has received very little attention in previous experimental work. In </w:t>
      </w:r>
      <w:r w:rsidR="004A2568">
        <w:rPr>
          <w:rFonts w:ascii="Times" w:eastAsia="Times New Roman" w:hAnsi="Times"/>
          <w:color w:val="000000" w:themeColor="text1"/>
          <w:sz w:val="22"/>
          <w:szCs w:val="22"/>
        </w:rPr>
        <w:t>Liu &amp; Jaeger (</w:t>
      </w:r>
      <w:r w:rsidR="004A2568" w:rsidRPr="004A2568">
        <w:rPr>
          <w:rFonts w:ascii="Times" w:eastAsia="Times New Roman" w:hAnsi="Times"/>
          <w:color w:val="000000" w:themeColor="text1"/>
          <w:sz w:val="22"/>
          <w:szCs w:val="22"/>
        </w:rPr>
        <w:t>2018</w:t>
      </w:r>
      <w:r w:rsidR="004A2568">
        <w:rPr>
          <w:rFonts w:ascii="Times" w:eastAsia="Times New Roman" w:hAnsi="Times"/>
          <w:color w:val="000000" w:themeColor="text1"/>
          <w:sz w:val="22"/>
          <w:szCs w:val="22"/>
        </w:rPr>
        <w:t>)</w:t>
      </w:r>
      <w:r w:rsidR="004A2568" w:rsidRPr="004A2568">
        <w:rPr>
          <w:rFonts w:ascii="Times" w:eastAsia="Times New Roman" w:hAnsi="Times"/>
          <w:color w:val="000000" w:themeColor="text1"/>
          <w:sz w:val="22"/>
          <w:szCs w:val="22"/>
        </w:rPr>
        <w:t xml:space="preserve">, we showed that repeated testing reduced the effects of exposure. This and subsequent studies by us and other researchers suggest that at least 2-3 factors contribute to this: </w:t>
      </w:r>
    </w:p>
    <w:p w14:paraId="2F6EB10A" w14:textId="77777777" w:rsidR="004A2568" w:rsidRPr="004A2568" w:rsidRDefault="004A2568" w:rsidP="00D3779E">
      <w:pPr>
        <w:ind w:firstLine="0"/>
        <w:rPr>
          <w:rFonts w:ascii="Times" w:eastAsia="Times New Roman" w:hAnsi="Times"/>
          <w:color w:val="000000" w:themeColor="text1"/>
          <w:sz w:val="22"/>
          <w:szCs w:val="22"/>
        </w:rPr>
      </w:pPr>
    </w:p>
    <w:p w14:paraId="4B8ADAEC" w14:textId="7A5C8954" w:rsidR="00D3779E"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(1) continued unsupervised adaptation over the unlabeled input with non-bi-modally distributed acoustic properties. Test stimuli tend to span some continuum, with each location along that continuum being repeated equally often. Even when some locations are repeated more often, it tends to be those in the center of the continuum leading to a </w:t>
      </w:r>
      <w:proofErr w:type="spellStart"/>
      <w:r w:rsidRPr="004A2568">
        <w:rPr>
          <w:rFonts w:ascii="Times" w:eastAsia="Times New Roman" w:hAnsi="Times"/>
          <w:color w:val="000000" w:themeColor="text1"/>
          <w:sz w:val="22"/>
          <w:szCs w:val="22"/>
        </w:rPr>
        <w:t>uni</w:t>
      </w:r>
      <w:proofErr w:type="spellEnd"/>
      <w:r w:rsidRPr="004A2568">
        <w:rPr>
          <w:rFonts w:ascii="Times" w:eastAsia="Times New Roman" w:hAnsi="Times"/>
          <w:color w:val="000000" w:themeColor="text1"/>
          <w:sz w:val="22"/>
          <w:szCs w:val="22"/>
        </w:rPr>
        <w:t xml:space="preserve">-modal distribution. Either way, the distribution of test stimuli </w:t>
      </w:r>
      <w:proofErr w:type="gramStart"/>
      <w:r w:rsidRPr="004A2568">
        <w:rPr>
          <w:rFonts w:ascii="Times" w:eastAsia="Times New Roman" w:hAnsi="Times"/>
          <w:color w:val="000000" w:themeColor="text1"/>
          <w:sz w:val="22"/>
          <w:szCs w:val="22"/>
        </w:rPr>
        <w:t>violate</w:t>
      </w:r>
      <w:proofErr w:type="gramEnd"/>
      <w:r w:rsidRPr="004A2568">
        <w:rPr>
          <w:rFonts w:ascii="Times" w:eastAsia="Times New Roman" w:hAnsi="Times"/>
          <w:color w:val="000000" w:themeColor="text1"/>
          <w:sz w:val="22"/>
          <w:szCs w:val="22"/>
        </w:rPr>
        <w:t xml:space="preserve"> listeners’ expectations based on lifelong input and deviate from the exposure distributions. </w:t>
      </w:r>
    </w:p>
    <w:p w14:paraId="4B0D5486" w14:textId="29C58EB2" w:rsidR="004A2568" w:rsidRPr="004A2568" w:rsidRDefault="004A2568" w:rsidP="00D3779E">
      <w:pPr>
        <w:ind w:firstLine="0"/>
        <w:rPr>
          <w:rFonts w:ascii="Times" w:eastAsia="Times New Roman" w:hAnsi="Times"/>
          <w:color w:val="000000" w:themeColor="text1"/>
          <w:sz w:val="22"/>
          <w:szCs w:val="22"/>
        </w:rPr>
      </w:pPr>
    </w:p>
    <w:p w14:paraId="1AFFF94A" w14:textId="73EF3B85" w:rsidR="004A2568"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(2) Meta-expectations, including expectations specific to the task structure of experiments: e.g., the expectation that a 2AFC task with two possible answer displayed on the screen likely means that each option will occur about equally often.</w:t>
      </w:r>
    </w:p>
    <w:p w14:paraId="3BCB4E29" w14:textId="018243A7" w:rsidR="004A2568" w:rsidRPr="004A2568" w:rsidRDefault="004A2568" w:rsidP="00D3779E">
      <w:pPr>
        <w:ind w:firstLine="0"/>
        <w:rPr>
          <w:rFonts w:ascii="Times" w:eastAsia="Times New Roman" w:hAnsi="Times"/>
          <w:color w:val="000000" w:themeColor="text1"/>
          <w:sz w:val="22"/>
          <w:szCs w:val="22"/>
        </w:rPr>
      </w:pPr>
    </w:p>
    <w:p w14:paraId="7D6A1F74" w14:textId="6029DE96" w:rsidR="004A2568"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(3) Dis-engagement due to the repetition of highly similar sounding stimuli (i.e., increased lapse rates). </w:t>
      </w:r>
    </w:p>
    <w:p w14:paraId="414D1BC0" w14:textId="462E66DF" w:rsidR="004A2568" w:rsidRPr="004A2568" w:rsidRDefault="004A2568" w:rsidP="00D3779E">
      <w:pPr>
        <w:ind w:firstLine="0"/>
        <w:rPr>
          <w:rFonts w:ascii="Times" w:eastAsia="Times New Roman" w:hAnsi="Times"/>
          <w:color w:val="000000" w:themeColor="text1"/>
          <w:sz w:val="22"/>
          <w:szCs w:val="22"/>
        </w:rPr>
      </w:pPr>
    </w:p>
    <w:p w14:paraId="7D2D55D8" w14:textId="49EC1DA7" w:rsidR="004A2568" w:rsidRPr="00C75E59" w:rsidRDefault="00C75E59" w:rsidP="00D3779E">
      <w:pPr>
        <w:ind w:firstLine="0"/>
        <w:rPr>
          <w:rFonts w:ascii="Times" w:eastAsia="Times New Roman" w:hAnsi="Times"/>
          <w:color w:val="000000" w:themeColor="text1"/>
          <w:sz w:val="22"/>
          <w:szCs w:val="22"/>
        </w:rPr>
      </w:pPr>
      <w:r w:rsidRPr="00C75E59">
        <w:rPr>
          <w:rFonts w:ascii="Times" w:eastAsia="Times New Roman" w:hAnsi="Times"/>
          <w:color w:val="000000" w:themeColor="text1"/>
          <w:sz w:val="22"/>
          <w:szCs w:val="22"/>
          <w:u w:val="single"/>
        </w:rPr>
        <w:t>As we now clarify, n</w:t>
      </w:r>
      <w:r w:rsidR="004A2568" w:rsidRPr="00C75E59">
        <w:rPr>
          <w:rFonts w:ascii="Times" w:eastAsia="Times New Roman" w:hAnsi="Times"/>
          <w:color w:val="000000" w:themeColor="text1"/>
          <w:sz w:val="22"/>
          <w:szCs w:val="22"/>
          <w:u w:val="single"/>
        </w:rPr>
        <w:t>one of these</w:t>
      </w:r>
      <w:r w:rsidR="00FF5D45">
        <w:rPr>
          <w:rFonts w:ascii="Times" w:eastAsia="Times New Roman" w:hAnsi="Times"/>
          <w:color w:val="000000" w:themeColor="text1"/>
          <w:sz w:val="22"/>
          <w:szCs w:val="22"/>
          <w:u w:val="single"/>
        </w:rPr>
        <w:t xml:space="preserve"> </w:t>
      </w:r>
      <w:r w:rsidR="004A2568" w:rsidRPr="00C75E59">
        <w:rPr>
          <w:rFonts w:ascii="Times" w:eastAsia="Times New Roman" w:hAnsi="Times"/>
          <w:color w:val="000000" w:themeColor="text1"/>
          <w:sz w:val="22"/>
          <w:szCs w:val="22"/>
          <w:u w:val="single"/>
        </w:rPr>
        <w:t>factors are modeled in our study</w:t>
      </w:r>
      <w:r w:rsidR="004A2568" w:rsidRPr="004A2568">
        <w:rPr>
          <w:rFonts w:ascii="Times" w:eastAsia="Times New Roman" w:hAnsi="Times"/>
          <w:color w:val="000000" w:themeColor="text1"/>
          <w:sz w:val="22"/>
          <w:szCs w:val="22"/>
        </w:rPr>
        <w:t xml:space="preserve"> (all can be added to ASP, and some are already implemented). Instead, we tend to use short test session with many participants to overcome this problem experimentally.</w:t>
      </w:r>
      <w:r w:rsidR="004A2568">
        <w:rPr>
          <w:rFonts w:ascii="Times" w:eastAsia="Times New Roman" w:hAnsi="Times"/>
          <w:color w:val="000000" w:themeColor="text1"/>
          <w:sz w:val="22"/>
          <w:szCs w:val="22"/>
        </w:rPr>
        <w:t xml:space="preserve"> </w:t>
      </w:r>
      <w:r>
        <w:rPr>
          <w:rFonts w:ascii="Times" w:eastAsia="Times New Roman" w:hAnsi="Times"/>
          <w:color w:val="000000" w:themeColor="text1"/>
          <w:sz w:val="22"/>
          <w:szCs w:val="22"/>
          <w:u w:val="single"/>
        </w:rPr>
        <w:t xml:space="preserve">Since </w:t>
      </w:r>
      <w:r w:rsidR="004A2568">
        <w:rPr>
          <w:rFonts w:ascii="Times" w:eastAsia="Times New Roman" w:hAnsi="Times"/>
          <w:color w:val="000000" w:themeColor="text1"/>
          <w:sz w:val="22"/>
          <w:szCs w:val="22"/>
          <w:u w:val="single"/>
        </w:rPr>
        <w:t>this point is not critical for the purpose of this article, we</w:t>
      </w:r>
      <w:r>
        <w:rPr>
          <w:rFonts w:ascii="Times" w:eastAsia="Times New Roman" w:hAnsi="Times"/>
          <w:color w:val="000000" w:themeColor="text1"/>
          <w:sz w:val="22"/>
          <w:szCs w:val="22"/>
          <w:u w:val="single"/>
        </w:rPr>
        <w:t xml:space="preserve"> have</w:t>
      </w:r>
      <w:r w:rsidR="004A2568">
        <w:rPr>
          <w:rFonts w:ascii="Times" w:eastAsia="Times New Roman" w:hAnsi="Times"/>
          <w:color w:val="000000" w:themeColor="text1"/>
          <w:sz w:val="22"/>
          <w:szCs w:val="22"/>
          <w:u w:val="single"/>
        </w:rPr>
        <w:t xml:space="preserve"> moved it into a</w:t>
      </w:r>
      <w:r>
        <w:rPr>
          <w:rFonts w:ascii="Times" w:eastAsia="Times New Roman" w:hAnsi="Times"/>
          <w:color w:val="000000" w:themeColor="text1"/>
          <w:sz w:val="22"/>
          <w:szCs w:val="22"/>
          <w:u w:val="single"/>
        </w:rPr>
        <w:t xml:space="preserve"> larger</w:t>
      </w:r>
      <w:r w:rsidR="004A2568">
        <w:rPr>
          <w:rFonts w:ascii="Times" w:eastAsia="Times New Roman" w:hAnsi="Times"/>
          <w:color w:val="000000" w:themeColor="text1"/>
          <w:sz w:val="22"/>
          <w:szCs w:val="22"/>
          <w:u w:val="single"/>
        </w:rPr>
        <w:t xml:space="preserve"> footnote</w:t>
      </w:r>
      <w:r>
        <w:rPr>
          <w:rFonts w:ascii="Times" w:eastAsia="Times New Roman" w:hAnsi="Times"/>
          <w:color w:val="000000" w:themeColor="text1"/>
          <w:sz w:val="22"/>
          <w:szCs w:val="22"/>
          <w:u w:val="single"/>
        </w:rPr>
        <w:t xml:space="preserve"> on p. </w:t>
      </w:r>
      <w:r w:rsidRPr="00C75E59">
        <w:rPr>
          <w:rFonts w:ascii="Times" w:eastAsia="Times New Roman" w:hAnsi="Times"/>
          <w:color w:val="000000" w:themeColor="text1"/>
          <w:sz w:val="22"/>
          <w:szCs w:val="22"/>
          <w:highlight w:val="yellow"/>
          <w:u w:val="single"/>
        </w:rPr>
        <w:t>XXX</w:t>
      </w:r>
      <w:r>
        <w:rPr>
          <w:rFonts w:ascii="Times" w:eastAsia="Times New Roman" w:hAnsi="Times"/>
          <w:color w:val="000000" w:themeColor="text1"/>
          <w:sz w:val="22"/>
          <w:szCs w:val="22"/>
          <w:u w:val="single"/>
        </w:rPr>
        <w:t xml:space="preserve"> at the start of the result section.</w:t>
      </w:r>
    </w:p>
    <w:p w14:paraId="656D5498" w14:textId="77777777" w:rsidR="00FF5D45" w:rsidRDefault="00FF5D45" w:rsidP="00760BCD">
      <w:pPr>
        <w:ind w:firstLine="0"/>
        <w:jc w:val="left"/>
        <w:rPr>
          <w:rFonts w:ascii="Times" w:eastAsia="Times New Roman" w:hAnsi="Times"/>
          <w:color w:val="0031E6"/>
          <w:sz w:val="22"/>
          <w:szCs w:val="22"/>
        </w:rPr>
      </w:pPr>
    </w:p>
    <w:p w14:paraId="56FED8DC" w14:textId="77777777" w:rsidR="007715F6" w:rsidRDefault="00FF5D45" w:rsidP="007715F6">
      <w:pPr>
        <w:ind w:firstLine="0"/>
        <w:rPr>
          <w:rFonts w:ascii="Times" w:eastAsia="Times New Roman" w:hAnsi="Times"/>
          <w:color w:val="0031E6"/>
          <w:sz w:val="22"/>
          <w:szCs w:val="22"/>
        </w:rPr>
      </w:pPr>
      <w:r w:rsidRPr="00FF5D45">
        <w:rPr>
          <w:rFonts w:ascii="Times" w:eastAsia="Times New Roman" w:hAnsi="Times"/>
          <w:color w:val="0031E6"/>
          <w:sz w:val="22"/>
          <w:szCs w:val="22"/>
        </w:rPr>
        <w:t>p.55 the authors state "the highest accuracy is obtained for the fastest changes, and it matches that observed for changes in decision making."  Looking at the data, I am not sure that the match is especially strong, but I may be misinterpreting the data being referenced here or the level of "match" that the authors are referring to.  Perhaps this could be clarified?</w:t>
      </w:r>
    </w:p>
    <w:p w14:paraId="63F1692C" w14:textId="77777777" w:rsidR="007715F6" w:rsidRDefault="007715F6" w:rsidP="007715F6">
      <w:pPr>
        <w:ind w:firstLine="0"/>
        <w:rPr>
          <w:rFonts w:ascii="Times" w:eastAsia="Times New Roman" w:hAnsi="Times"/>
          <w:color w:val="0031E6"/>
          <w:sz w:val="22"/>
          <w:szCs w:val="22"/>
        </w:rPr>
      </w:pPr>
    </w:p>
    <w:p w14:paraId="29F480CD" w14:textId="191E941A" w:rsidR="00FF5D45" w:rsidRDefault="007715F6" w:rsidP="007715F6">
      <w:pPr>
        <w:ind w:firstLine="0"/>
        <w:rPr>
          <w:rFonts w:ascii="Times" w:eastAsia="Times New Roman" w:hAnsi="Times"/>
          <w:color w:val="0031E6"/>
          <w:sz w:val="22"/>
          <w:szCs w:val="22"/>
        </w:rPr>
      </w:pPr>
      <w:r w:rsidRPr="007715F6">
        <w:rPr>
          <w:rFonts w:ascii="Times" w:eastAsia="Times New Roman" w:hAnsi="Times"/>
          <w:color w:val="000000" w:themeColor="text1"/>
          <w:sz w:val="22"/>
          <w:szCs w:val="22"/>
        </w:rPr>
        <w:t xml:space="preserve">The reviewer is correct. </w:t>
      </w:r>
      <w:r w:rsidRPr="007715F6">
        <w:rPr>
          <w:rFonts w:ascii="Times" w:eastAsia="Times New Roman" w:hAnsi="Times"/>
          <w:color w:val="000000" w:themeColor="text1"/>
          <w:sz w:val="22"/>
          <w:szCs w:val="22"/>
          <w:u w:val="single"/>
        </w:rPr>
        <w:t>We have revised the presentation of this result</w:t>
      </w:r>
      <w:r w:rsidRPr="007715F6">
        <w:rPr>
          <w:rFonts w:ascii="Times" w:eastAsia="Times New Roman" w:hAnsi="Times"/>
          <w:color w:val="000000" w:themeColor="text1"/>
          <w:sz w:val="22"/>
          <w:szCs w:val="22"/>
        </w:rPr>
        <w:t xml:space="preserve"> to be clear that we mean qualitative similarities (the fact that L2-accented exposure conveys an overall benefit, compared to L1 exposure, and that this benefit is most pronounced for /d/--the category that differs in the L2-</w:t>
      </w:r>
      <w:r w:rsidRPr="007715F6">
        <w:rPr>
          <w:rFonts w:ascii="Times" w:eastAsia="Times New Roman" w:hAnsi="Times"/>
          <w:color w:val="000000" w:themeColor="text1"/>
          <w:sz w:val="22"/>
          <w:szCs w:val="22"/>
        </w:rPr>
        <w:lastRenderedPageBreak/>
        <w:t>accent).</w:t>
      </w:r>
      <w:r>
        <w:rPr>
          <w:rFonts w:ascii="Times" w:eastAsia="Times New Roman" w:hAnsi="Times"/>
          <w:color w:val="0031E6"/>
          <w:sz w:val="22"/>
          <w:szCs w:val="22"/>
        </w:rPr>
        <w:t xml:space="preserve"> </w:t>
      </w:r>
      <w:r w:rsidR="00FF5D45" w:rsidRPr="00FF5D45">
        <w:rPr>
          <w:rFonts w:ascii="Times" w:eastAsia="Times New Roman" w:hAnsi="Times"/>
          <w:color w:val="0031E6"/>
          <w:sz w:val="22"/>
          <w:szCs w:val="22"/>
        </w:rPr>
        <w:t>  </w:t>
      </w:r>
      <w:r w:rsidR="00FF5D45" w:rsidRPr="00FF5D45">
        <w:rPr>
          <w:rFonts w:ascii="Times" w:eastAsia="Times New Roman" w:hAnsi="Times"/>
          <w:color w:val="0031E6"/>
          <w:sz w:val="22"/>
          <w:szCs w:val="22"/>
        </w:rPr>
        <w:br/>
      </w:r>
    </w:p>
    <w:p w14:paraId="4DB1EED2" w14:textId="79FAEA1E" w:rsidR="00760BCD" w:rsidRPr="003C7EE4" w:rsidRDefault="00760BCD" w:rsidP="00760BCD">
      <w:pPr>
        <w:ind w:firstLine="0"/>
        <w:jc w:val="left"/>
        <w:rPr>
          <w:rFonts w:ascii="Times" w:eastAsia="Times New Roman" w:hAnsi="Times"/>
          <w:color w:val="0031E6"/>
          <w:sz w:val="22"/>
          <w:szCs w:val="22"/>
        </w:rPr>
      </w:pPr>
      <w:r w:rsidRPr="003C7EE4">
        <w:rPr>
          <w:rFonts w:ascii="Times" w:eastAsia="Times New Roman" w:hAnsi="Times"/>
          <w:color w:val="0031E6"/>
          <w:sz w:val="22"/>
          <w:szCs w:val="22"/>
        </w:rPr>
        <w:t>I had several issues using the pdf document, including generating a printed copy.  I suggest the journal and the authors be mindful of this if this paper is moved to production.  I was on windows 10 using the current version of Adobe Acrobat when I encountered these issues.  </w:t>
      </w:r>
    </w:p>
    <w:p w14:paraId="21423989" w14:textId="77777777" w:rsidR="00760BCD" w:rsidRPr="003C7EE4" w:rsidRDefault="00760BCD" w:rsidP="00340DD0">
      <w:pPr>
        <w:ind w:firstLine="0"/>
        <w:rPr>
          <w:rFonts w:ascii="Times" w:hAnsi="Times"/>
          <w:bCs/>
          <w:sz w:val="22"/>
          <w:szCs w:val="22"/>
        </w:rPr>
      </w:pPr>
    </w:p>
    <w:p w14:paraId="1FF8D2E0" w14:textId="77777777" w:rsidR="003C7EE4" w:rsidRDefault="00760BCD" w:rsidP="00340DD0">
      <w:pPr>
        <w:ind w:firstLine="0"/>
        <w:rPr>
          <w:rFonts w:ascii="Times" w:hAnsi="Times"/>
          <w:bCs/>
          <w:sz w:val="22"/>
          <w:szCs w:val="22"/>
        </w:rPr>
      </w:pPr>
      <w:r w:rsidRPr="003C7EE4">
        <w:rPr>
          <w:rFonts w:ascii="Times" w:hAnsi="Times"/>
          <w:bCs/>
          <w:sz w:val="22"/>
          <w:szCs w:val="22"/>
        </w:rPr>
        <w:t xml:space="preserve">Thank you for making us aware of this. We apologize for the inconvenience. We have noticed that some printers struggle when printing the PDF </w:t>
      </w:r>
      <w:r w:rsidRPr="003C7EE4">
        <w:rPr>
          <w:rFonts w:ascii="Times" w:hAnsi="Times"/>
          <w:bCs/>
          <w:i/>
          <w:iCs/>
          <w:sz w:val="22"/>
          <w:szCs w:val="22"/>
        </w:rPr>
        <w:t>double-sided</w:t>
      </w:r>
      <w:r w:rsidRPr="003C7EE4">
        <w:rPr>
          <w:rFonts w:ascii="Times" w:hAnsi="Times"/>
          <w:bCs/>
          <w:sz w:val="22"/>
          <w:szCs w:val="22"/>
        </w:rPr>
        <w:t xml:space="preserve">. We suspect that this is due to the size of the manuscript, which is in turn due to the use of animations. </w:t>
      </w:r>
    </w:p>
    <w:p w14:paraId="56F3766A" w14:textId="77777777" w:rsidR="003C7EE4" w:rsidRDefault="003C7EE4" w:rsidP="00340DD0">
      <w:pPr>
        <w:ind w:firstLine="0"/>
        <w:rPr>
          <w:rFonts w:ascii="Times" w:hAnsi="Times"/>
          <w:bCs/>
          <w:sz w:val="22"/>
          <w:szCs w:val="22"/>
        </w:rPr>
      </w:pPr>
    </w:p>
    <w:p w14:paraId="740F2185" w14:textId="55B3585E" w:rsidR="00340DD0" w:rsidRDefault="00760BCD" w:rsidP="00340DD0">
      <w:pPr>
        <w:ind w:firstLine="0"/>
        <w:rPr>
          <w:rFonts w:ascii="Times" w:hAnsi="Times"/>
          <w:bCs/>
          <w:sz w:val="22"/>
          <w:szCs w:val="22"/>
        </w:rPr>
      </w:pPr>
      <w:r w:rsidRPr="003C7EE4">
        <w:rPr>
          <w:rFonts w:ascii="Times" w:hAnsi="Times"/>
          <w:bCs/>
          <w:sz w:val="22"/>
          <w:szCs w:val="22"/>
        </w:rPr>
        <w:t xml:space="preserve">We have a back-up strategy (alternative figures) in case the animations will not be accepted by </w:t>
      </w:r>
      <w:r w:rsidRPr="003C7EE4">
        <w:rPr>
          <w:rFonts w:ascii="Times" w:hAnsi="Times"/>
          <w:bCs/>
          <w:i/>
          <w:iCs/>
          <w:sz w:val="22"/>
          <w:szCs w:val="22"/>
        </w:rPr>
        <w:t>Cortex</w:t>
      </w:r>
      <w:r w:rsidRPr="003C7EE4">
        <w:rPr>
          <w:rFonts w:ascii="Times" w:hAnsi="Times"/>
          <w:bCs/>
          <w:sz w:val="22"/>
          <w:szCs w:val="22"/>
        </w:rPr>
        <w:t xml:space="preserve">. </w:t>
      </w:r>
      <w:r w:rsidRPr="003C7EE4">
        <w:rPr>
          <w:rFonts w:ascii="Times" w:hAnsi="Times"/>
          <w:bCs/>
          <w:sz w:val="22"/>
          <w:szCs w:val="22"/>
          <w:highlight w:val="yellow"/>
          <w:u w:val="single"/>
        </w:rPr>
        <w:t>For now, we have also made available in OSF a PDF for printing that we hope will avoid the problems (</w:t>
      </w:r>
      <w:commentRangeStart w:id="3"/>
      <w:r w:rsidRPr="003C7EE4">
        <w:rPr>
          <w:rFonts w:ascii="Times" w:hAnsi="Times"/>
          <w:bCs/>
          <w:sz w:val="22"/>
          <w:szCs w:val="22"/>
          <w:highlight w:val="yellow"/>
          <w:u w:val="single"/>
        </w:rPr>
        <w:t>LINK</w:t>
      </w:r>
      <w:commentRangeEnd w:id="3"/>
      <w:r w:rsidRPr="003C7EE4">
        <w:rPr>
          <w:rStyle w:val="CommentReference"/>
          <w:rFonts w:ascii="Times" w:hAnsi="Times"/>
          <w:sz w:val="22"/>
          <w:szCs w:val="22"/>
        </w:rPr>
        <w:commentReference w:id="3"/>
      </w:r>
      <w:r w:rsidRPr="003C7EE4">
        <w:rPr>
          <w:rFonts w:ascii="Times" w:hAnsi="Times"/>
          <w:bCs/>
          <w:sz w:val="22"/>
          <w:szCs w:val="22"/>
          <w:u w:val="single"/>
        </w:rPr>
        <w:t>)?</w:t>
      </w:r>
      <w:r w:rsidR="003C7EE4">
        <w:rPr>
          <w:rFonts w:ascii="Times" w:hAnsi="Times"/>
          <w:bCs/>
          <w:sz w:val="22"/>
          <w:szCs w:val="22"/>
        </w:rPr>
        <w:t xml:space="preserve"> </w:t>
      </w:r>
      <w:commentRangeStart w:id="4"/>
      <w:r w:rsidR="003C7EE4">
        <w:rPr>
          <w:rFonts w:ascii="Times" w:hAnsi="Times"/>
          <w:bCs/>
          <w:sz w:val="22"/>
          <w:szCs w:val="22"/>
        </w:rPr>
        <w:t xml:space="preserve">We have also </w:t>
      </w:r>
      <w:proofErr w:type="gramStart"/>
      <w:r w:rsidR="003C7EE4">
        <w:rPr>
          <w:rFonts w:ascii="Times" w:hAnsi="Times"/>
          <w:bCs/>
          <w:sz w:val="22"/>
          <w:szCs w:val="22"/>
        </w:rPr>
        <w:t>change</w:t>
      </w:r>
      <w:proofErr w:type="gramEnd"/>
      <w:r w:rsidR="003C7EE4">
        <w:rPr>
          <w:rFonts w:ascii="Times" w:hAnsi="Times"/>
          <w:bCs/>
          <w:sz w:val="22"/>
          <w:szCs w:val="22"/>
        </w:rPr>
        <w:t xml:space="preserve"> the default state of the figures to show the </w:t>
      </w:r>
      <w:r w:rsidR="003C7EE4">
        <w:rPr>
          <w:rFonts w:ascii="Times" w:hAnsi="Times"/>
          <w:bCs/>
          <w:i/>
          <w:iCs/>
          <w:sz w:val="22"/>
          <w:szCs w:val="22"/>
        </w:rPr>
        <w:t>end</w:t>
      </w:r>
      <w:r w:rsidR="003C7EE4">
        <w:rPr>
          <w:rFonts w:ascii="Times" w:hAnsi="Times"/>
          <w:bCs/>
          <w:sz w:val="22"/>
          <w:szCs w:val="22"/>
        </w:rPr>
        <w:t xml:space="preserve"> state of the animations, i.e., the state of maximal differences. </w:t>
      </w:r>
      <w:r w:rsidR="002638B3">
        <w:rPr>
          <w:rFonts w:ascii="Times" w:hAnsi="Times"/>
          <w:bCs/>
          <w:sz w:val="22"/>
          <w:szCs w:val="22"/>
        </w:rPr>
        <w:t xml:space="preserve">The captions have been adjusted accordingly. </w:t>
      </w:r>
      <w:proofErr w:type="spellStart"/>
      <w:r w:rsidR="003C7EE4">
        <w:rPr>
          <w:rFonts w:ascii="Times" w:hAnsi="Times"/>
          <w:bCs/>
          <w:sz w:val="22"/>
          <w:szCs w:val="22"/>
        </w:rPr>
        <w:t>This</w:t>
      </w:r>
      <w:proofErr w:type="spellEnd"/>
      <w:r w:rsidR="003C7EE4">
        <w:rPr>
          <w:rFonts w:ascii="Times" w:hAnsi="Times"/>
          <w:bCs/>
          <w:sz w:val="22"/>
          <w:szCs w:val="22"/>
        </w:rPr>
        <w:t xml:space="preserve"> is more informative.</w:t>
      </w:r>
      <w:commentRangeEnd w:id="4"/>
      <w:r w:rsidR="003C7EE4">
        <w:rPr>
          <w:rStyle w:val="CommentReference"/>
        </w:rPr>
        <w:commentReference w:id="4"/>
      </w:r>
    </w:p>
    <w:p w14:paraId="5C51FD6A" w14:textId="5073C198" w:rsidR="002E3729" w:rsidRDefault="002E3729" w:rsidP="00340DD0">
      <w:pPr>
        <w:ind w:firstLine="0"/>
        <w:rPr>
          <w:rFonts w:ascii="Times" w:hAnsi="Times"/>
          <w:bCs/>
          <w:sz w:val="22"/>
          <w:szCs w:val="22"/>
        </w:rPr>
      </w:pPr>
    </w:p>
    <w:p w14:paraId="61CD0588" w14:textId="48C24578" w:rsidR="002E3729" w:rsidRDefault="002E3729" w:rsidP="002E3729">
      <w:pP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Pr>
          <w:rFonts w:ascii="Times New Roman" w:hAnsi="Times New Roman"/>
          <w:b/>
          <w:sz w:val="22"/>
          <w:szCs w:val="22"/>
        </w:rPr>
        <w:t>2</w:t>
      </w:r>
    </w:p>
    <w:p w14:paraId="03D6C841" w14:textId="77777777" w:rsidR="002E3729" w:rsidRPr="003C7EE4" w:rsidRDefault="002E3729" w:rsidP="00340DD0">
      <w:pPr>
        <w:ind w:firstLine="0"/>
        <w:rPr>
          <w:rFonts w:ascii="Times" w:hAnsi="Times"/>
          <w:bCs/>
          <w:sz w:val="22"/>
          <w:szCs w:val="22"/>
        </w:rPr>
      </w:pPr>
    </w:p>
    <w:sectPr w:rsidR="002E3729" w:rsidRPr="003C7EE4" w:rsidSect="00A70529">
      <w:headerReference w:type="default" r:id="rId14"/>
      <w:footerReference w:type="default" r:id="rId15"/>
      <w:headerReference w:type="first" r:id="rId16"/>
      <w:footerReference w:type="first" r:id="rId17"/>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 Florian Jaeger (laptop)" w:date="2022-07-22T10:21:00Z" w:initials="TFJ">
    <w:p w14:paraId="3EAE9FD4" w14:textId="21925D4F" w:rsidR="004F7B9D" w:rsidRDefault="004F7B9D">
      <w:pPr>
        <w:pStyle w:val="CommentText"/>
      </w:pPr>
      <w:r>
        <w:rPr>
          <w:rStyle w:val="CommentReference"/>
        </w:rPr>
        <w:annotationRef/>
      </w:r>
      <w:r>
        <w:t>Make sure we do!</w:t>
      </w:r>
    </w:p>
  </w:comment>
  <w:comment w:id="1" w:author="T. Florian Jaeger (laptop)" w:date="2022-07-23T13:12:00Z" w:initials="TFJ">
    <w:p w14:paraId="08B03BBC" w14:textId="1830E7FB" w:rsidR="00A12871" w:rsidRDefault="00A12871">
      <w:pPr>
        <w:pStyle w:val="CommentText"/>
      </w:pPr>
      <w:r>
        <w:rPr>
          <w:rStyle w:val="CommentReference"/>
        </w:rPr>
        <w:annotationRef/>
      </w:r>
      <w:r>
        <w:t xml:space="preserve">For paper: </w:t>
      </w:r>
      <w:r w:rsidRPr="00A12871">
        <w:rPr>
          <w:rFonts w:ascii="Times New Roman" w:hAnsi="Times New Roman"/>
          <w:sz w:val="22"/>
          <w:szCs w:val="22"/>
        </w:rPr>
        <w:t xml:space="preserve">There are other approaches that have been </w:t>
      </w:r>
      <w:r w:rsidRPr="00A12871">
        <w:rPr>
          <w:rFonts w:ascii="Times New Roman" w:hAnsi="Times New Roman"/>
          <w:i/>
          <w:iCs/>
          <w:sz w:val="22"/>
          <w:szCs w:val="22"/>
        </w:rPr>
        <w:t>claimed</w:t>
      </w:r>
      <w:r w:rsidRPr="00A12871">
        <w:rPr>
          <w:rFonts w:ascii="Times New Roman" w:hAnsi="Times New Roman"/>
          <w:sz w:val="22"/>
          <w:szCs w:val="22"/>
        </w:rPr>
        <w:t xml:space="preserve"> to distinguish between the competing mechanisms, incl. behavioral and neuroimaging studies. As in the previous version of the manuscript, the second part of the general discussion addresses why those findings do not actually distinguish between those approaches</w:t>
      </w:r>
    </w:p>
  </w:comment>
  <w:comment w:id="2" w:author="T. Florian Jaeger (laptop)" w:date="2022-07-23T15:14:00Z" w:initials="TFJ">
    <w:p w14:paraId="334E8E51" w14:textId="4AFE01D2" w:rsidR="003F5128" w:rsidRDefault="003F5128">
      <w:pPr>
        <w:pStyle w:val="CommentText"/>
      </w:pPr>
      <w:r>
        <w:rPr>
          <w:rStyle w:val="CommentReference"/>
        </w:rPr>
        <w:annotationRef/>
      </w:r>
      <w:r>
        <w:t xml:space="preserve">Still needs to be done. </w:t>
      </w:r>
      <w:proofErr w:type="spellStart"/>
      <w:r>
        <w:t>Anticpate</w:t>
      </w:r>
      <w:proofErr w:type="spellEnd"/>
      <w:r>
        <w:t xml:space="preserve"> in intro.</w:t>
      </w:r>
      <w:r w:rsidR="00786351">
        <w:t xml:space="preserve"> Discuss in GD.</w:t>
      </w:r>
    </w:p>
  </w:comment>
  <w:comment w:id="3" w:author="T. Florian Jaeger (laptop)" w:date="2022-07-23T13:51:00Z" w:initials="TFJ">
    <w:p w14:paraId="15F38D79" w14:textId="634BE315" w:rsidR="00760BCD" w:rsidRDefault="00760BCD">
      <w:pPr>
        <w:pStyle w:val="CommentText"/>
      </w:pPr>
      <w:r>
        <w:rPr>
          <w:rStyle w:val="CommentReference"/>
        </w:rPr>
        <w:annotationRef/>
      </w:r>
      <w:r>
        <w:t>Take PDF and run it through simplification process in adobe pro.</w:t>
      </w:r>
      <w:r w:rsidR="00A92101">
        <w:t xml:space="preserve"> Store on OSF, add direct link here.</w:t>
      </w:r>
    </w:p>
  </w:comment>
  <w:comment w:id="4" w:author="T. Florian Jaeger (laptop)" w:date="2022-07-23T14:07:00Z" w:initials="TFJ">
    <w:p w14:paraId="04A290ED" w14:textId="1FD82692" w:rsidR="003C7EE4" w:rsidRDefault="003C7EE4">
      <w:pPr>
        <w:pStyle w:val="CommentText"/>
      </w:pPr>
      <w:r>
        <w:rPr>
          <w:rStyle w:val="CommentReference"/>
        </w:rPr>
        <w:annotationRef/>
      </w:r>
      <w:r>
        <w:t>Check whether this has been done. And then remove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AE9FD4" w15:done="0"/>
  <w15:commentEx w15:paraId="08B03BBC" w15:done="0"/>
  <w15:commentEx w15:paraId="334E8E51" w15:done="0"/>
  <w15:commentEx w15:paraId="15F38D79" w15:done="0"/>
  <w15:commentEx w15:paraId="04A290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84F8A2" w16cex:dateUtc="2022-07-22T08:21:00Z"/>
  <w16cex:commentExtensible w16cex:durableId="26867236" w16cex:dateUtc="2022-07-23T11:12:00Z"/>
  <w16cex:commentExtensible w16cex:durableId="26868EC8" w16cex:dateUtc="2022-07-23T13:14:00Z"/>
  <w16cex:commentExtensible w16cex:durableId="26867B4E" w16cex:dateUtc="2022-07-23T11:51:00Z"/>
  <w16cex:commentExtensible w16cex:durableId="26867F0D" w16cex:dateUtc="2022-07-23T1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AE9FD4" w16cid:durableId="2684F8A2"/>
  <w16cid:commentId w16cid:paraId="08B03BBC" w16cid:durableId="26867236"/>
  <w16cid:commentId w16cid:paraId="334E8E51" w16cid:durableId="26868EC8"/>
  <w16cid:commentId w16cid:paraId="15F38D79" w16cid:durableId="26867B4E"/>
  <w16cid:commentId w16cid:paraId="04A290ED" w16cid:durableId="26867F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4CE17" w14:textId="77777777" w:rsidR="00562BA5" w:rsidRDefault="00562BA5" w:rsidP="00A70529">
      <w:r>
        <w:separator/>
      </w:r>
    </w:p>
  </w:endnote>
  <w:endnote w:type="continuationSeparator" w:id="0">
    <w:p w14:paraId="4E72961F" w14:textId="77777777" w:rsidR="00562BA5" w:rsidRDefault="00562BA5"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0000500000000020000"/>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altName w:val="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DF6A0" w14:textId="77777777" w:rsidR="00562BA5" w:rsidRDefault="00562BA5" w:rsidP="00A70529">
      <w:r>
        <w:separator/>
      </w:r>
    </w:p>
  </w:footnote>
  <w:footnote w:type="continuationSeparator" w:id="0">
    <w:p w14:paraId="0938AEB6" w14:textId="77777777" w:rsidR="00562BA5" w:rsidRDefault="00562BA5"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7"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0"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9"/>
  </w:num>
  <w:num w:numId="6">
    <w:abstractNumId w:val="8"/>
  </w:num>
  <w:num w:numId="7">
    <w:abstractNumId w:val="10"/>
  </w:num>
  <w:num w:numId="8">
    <w:abstractNumId w:val="1"/>
  </w:num>
  <w:num w:numId="9">
    <w:abstractNumId w:val="7"/>
  </w:num>
  <w:num w:numId="10">
    <w:abstractNumId w:val="5"/>
  </w:num>
  <w:num w:numId="11">
    <w:abstractNumId w:val="12"/>
  </w:num>
  <w:num w:numId="12">
    <w:abstractNumId w:val="1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 Florian Jaeger (laptop)">
    <w15:presenceInfo w15:providerId="None" w15:userId="T. Florian Jaeger (lap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42C28"/>
    <w:rsid w:val="0005123A"/>
    <w:rsid w:val="000715AB"/>
    <w:rsid w:val="00071885"/>
    <w:rsid w:val="00086B46"/>
    <w:rsid w:val="000A7856"/>
    <w:rsid w:val="000B1BA1"/>
    <w:rsid w:val="000B4A1A"/>
    <w:rsid w:val="000D0802"/>
    <w:rsid w:val="000F37BF"/>
    <w:rsid w:val="000F775D"/>
    <w:rsid w:val="001646D4"/>
    <w:rsid w:val="0019139A"/>
    <w:rsid w:val="001B7210"/>
    <w:rsid w:val="0022121A"/>
    <w:rsid w:val="002638B3"/>
    <w:rsid w:val="002922D0"/>
    <w:rsid w:val="002A46F2"/>
    <w:rsid w:val="002E1B8D"/>
    <w:rsid w:val="002E3729"/>
    <w:rsid w:val="002F6D46"/>
    <w:rsid w:val="003046D2"/>
    <w:rsid w:val="003208E7"/>
    <w:rsid w:val="00340DD0"/>
    <w:rsid w:val="00343EB9"/>
    <w:rsid w:val="003C2893"/>
    <w:rsid w:val="003C7EE4"/>
    <w:rsid w:val="003E37B9"/>
    <w:rsid w:val="003F5128"/>
    <w:rsid w:val="00420B1F"/>
    <w:rsid w:val="00446592"/>
    <w:rsid w:val="004503FE"/>
    <w:rsid w:val="004878FA"/>
    <w:rsid w:val="0049633E"/>
    <w:rsid w:val="004A2568"/>
    <w:rsid w:val="004D6EB8"/>
    <w:rsid w:val="004F7B9D"/>
    <w:rsid w:val="00512BC5"/>
    <w:rsid w:val="0053070F"/>
    <w:rsid w:val="00540305"/>
    <w:rsid w:val="00540DD0"/>
    <w:rsid w:val="005536C0"/>
    <w:rsid w:val="00562BA5"/>
    <w:rsid w:val="005754A7"/>
    <w:rsid w:val="00587511"/>
    <w:rsid w:val="00595EBB"/>
    <w:rsid w:val="005A6AFC"/>
    <w:rsid w:val="005B4807"/>
    <w:rsid w:val="005E590B"/>
    <w:rsid w:val="00612F74"/>
    <w:rsid w:val="00632087"/>
    <w:rsid w:val="00673BC2"/>
    <w:rsid w:val="00677D00"/>
    <w:rsid w:val="006A6F9E"/>
    <w:rsid w:val="006C4063"/>
    <w:rsid w:val="00710D8A"/>
    <w:rsid w:val="00711D49"/>
    <w:rsid w:val="0073703C"/>
    <w:rsid w:val="00745944"/>
    <w:rsid w:val="00760BCD"/>
    <w:rsid w:val="007715F6"/>
    <w:rsid w:val="00786351"/>
    <w:rsid w:val="00790093"/>
    <w:rsid w:val="007923BD"/>
    <w:rsid w:val="007A1555"/>
    <w:rsid w:val="007E2336"/>
    <w:rsid w:val="007F3571"/>
    <w:rsid w:val="008168A9"/>
    <w:rsid w:val="008260CD"/>
    <w:rsid w:val="0082799B"/>
    <w:rsid w:val="008773BA"/>
    <w:rsid w:val="00885352"/>
    <w:rsid w:val="00890664"/>
    <w:rsid w:val="008D399C"/>
    <w:rsid w:val="00922F58"/>
    <w:rsid w:val="00944B26"/>
    <w:rsid w:val="00952EC0"/>
    <w:rsid w:val="009E3123"/>
    <w:rsid w:val="009F135E"/>
    <w:rsid w:val="00A12871"/>
    <w:rsid w:val="00A251F1"/>
    <w:rsid w:val="00A70529"/>
    <w:rsid w:val="00A7548A"/>
    <w:rsid w:val="00A8368B"/>
    <w:rsid w:val="00A92101"/>
    <w:rsid w:val="00B20981"/>
    <w:rsid w:val="00B71EFA"/>
    <w:rsid w:val="00B76446"/>
    <w:rsid w:val="00BA3D4E"/>
    <w:rsid w:val="00BC3CC7"/>
    <w:rsid w:val="00BC6AFA"/>
    <w:rsid w:val="00BD298C"/>
    <w:rsid w:val="00BF5637"/>
    <w:rsid w:val="00C36217"/>
    <w:rsid w:val="00C75E59"/>
    <w:rsid w:val="00C84E65"/>
    <w:rsid w:val="00C93CD6"/>
    <w:rsid w:val="00CA035F"/>
    <w:rsid w:val="00CA196C"/>
    <w:rsid w:val="00CB5AD6"/>
    <w:rsid w:val="00CF446C"/>
    <w:rsid w:val="00D3779E"/>
    <w:rsid w:val="00D90F7C"/>
    <w:rsid w:val="00D94FD1"/>
    <w:rsid w:val="00DA4676"/>
    <w:rsid w:val="00DB189D"/>
    <w:rsid w:val="00DB32B7"/>
    <w:rsid w:val="00DF6D9B"/>
    <w:rsid w:val="00E51E5E"/>
    <w:rsid w:val="00E86587"/>
    <w:rsid w:val="00EC5577"/>
    <w:rsid w:val="00EC64A2"/>
    <w:rsid w:val="00ED0BD7"/>
    <w:rsid w:val="00F127B8"/>
    <w:rsid w:val="00F1336B"/>
    <w:rsid w:val="00F9025D"/>
    <w:rsid w:val="00F94239"/>
    <w:rsid w:val="00FB1F88"/>
    <w:rsid w:val="00FB7C19"/>
    <w:rsid w:val="00FD6554"/>
    <w:rsid w:val="00FF1FA2"/>
    <w:rsid w:val="00FF5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2620</Words>
  <Characters>14937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17522</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T. Florian Jaeger (laptop)</cp:lastModifiedBy>
  <cp:revision>41</cp:revision>
  <cp:lastPrinted>2013-09-27T05:05:00Z</cp:lastPrinted>
  <dcterms:created xsi:type="dcterms:W3CDTF">2022-07-10T21:38:00Z</dcterms:created>
  <dcterms:modified xsi:type="dcterms:W3CDTF">2022-07-23T13:22:00Z</dcterms:modified>
</cp:coreProperties>
</file>