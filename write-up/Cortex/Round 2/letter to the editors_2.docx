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F679" w14:textId="77777777" w:rsidR="00CF446C" w:rsidDel="00656C7A" w:rsidRDefault="00CF446C" w:rsidP="00A70529">
      <w:pPr>
        <w:ind w:firstLine="0"/>
        <w:rPr>
          <w:del w:id="0" w:author="Kurumada, Chigusa" w:date="2022-12-11T15:52:00Z"/>
          <w:rFonts w:ascii="Times New Roman" w:hAnsi="Times New Roman"/>
          <w:sz w:val="22"/>
          <w:szCs w:val="22"/>
        </w:rPr>
      </w:pPr>
    </w:p>
    <w:p w14:paraId="3F306521" w14:textId="26BC8F26" w:rsidR="00A70529" w:rsidRPr="00FF1FA2" w:rsidRDefault="002922D0" w:rsidP="00A70529">
      <w:pPr>
        <w:ind w:firstLine="0"/>
        <w:rPr>
          <w:rFonts w:ascii="Times New Roman" w:hAnsi="Times New Roman"/>
          <w:sz w:val="22"/>
          <w:szCs w:val="22"/>
        </w:rPr>
      </w:pPr>
      <w:r w:rsidRPr="00FF1FA2">
        <w:rPr>
          <w:rFonts w:ascii="Times New Roman" w:hAnsi="Times New Roman"/>
          <w:sz w:val="22"/>
          <w:szCs w:val="22"/>
        </w:rPr>
        <w:t>Friday</w:t>
      </w:r>
      <w:r w:rsidR="00A70529" w:rsidRPr="00FF1FA2">
        <w:rPr>
          <w:rFonts w:ascii="Times New Roman" w:hAnsi="Times New Roman"/>
          <w:sz w:val="22"/>
          <w:szCs w:val="22"/>
        </w:rPr>
        <w:t xml:space="preserve">, </w:t>
      </w:r>
      <w:r w:rsidRPr="001C673F">
        <w:rPr>
          <w:rFonts w:ascii="Times New Roman" w:hAnsi="Times New Roman"/>
          <w:sz w:val="22"/>
          <w:szCs w:val="22"/>
        </w:rPr>
        <w:t>December</w:t>
      </w:r>
      <w:r w:rsidR="00A70529" w:rsidRPr="001C673F">
        <w:rPr>
          <w:rFonts w:ascii="Times New Roman" w:hAnsi="Times New Roman"/>
          <w:sz w:val="22"/>
          <w:szCs w:val="22"/>
        </w:rPr>
        <w:t xml:space="preserve"> </w:t>
      </w:r>
      <w:r w:rsidR="00CA196C" w:rsidRPr="001C673F">
        <w:rPr>
          <w:rFonts w:ascii="Times New Roman" w:hAnsi="Times New Roman"/>
          <w:sz w:val="22"/>
          <w:szCs w:val="22"/>
        </w:rPr>
        <w:t>1</w:t>
      </w:r>
      <w:r w:rsidRPr="001C673F">
        <w:rPr>
          <w:rFonts w:ascii="Times New Roman" w:hAnsi="Times New Roman"/>
          <w:sz w:val="22"/>
          <w:szCs w:val="22"/>
        </w:rPr>
        <w:t>0</w:t>
      </w:r>
      <w:r w:rsidR="00A70529" w:rsidRPr="001C673F">
        <w:rPr>
          <w:rFonts w:ascii="Times New Roman" w:hAnsi="Times New Roman"/>
          <w:sz w:val="22"/>
          <w:szCs w:val="22"/>
          <w:vertAlign w:val="superscript"/>
        </w:rPr>
        <w:t>th</w:t>
      </w:r>
      <w:r w:rsidR="00A70529" w:rsidRPr="00FF1FA2">
        <w:rPr>
          <w:rFonts w:ascii="Times New Roman" w:hAnsi="Times New Roman"/>
          <w:sz w:val="22"/>
          <w:szCs w:val="22"/>
        </w:rPr>
        <w:t>, 20</w:t>
      </w:r>
      <w:r w:rsidRPr="00FF1FA2">
        <w:rPr>
          <w:rFonts w:ascii="Times New Roman" w:hAnsi="Times New Roman"/>
          <w:sz w:val="22"/>
          <w:szCs w:val="22"/>
        </w:rPr>
        <w:t>2</w:t>
      </w:r>
      <w:r w:rsidR="002A46F2">
        <w:rPr>
          <w:rFonts w:ascii="Times New Roman" w:hAnsi="Times New Roman"/>
          <w:sz w:val="22"/>
          <w:szCs w:val="22"/>
        </w:rPr>
        <w:t>2</w:t>
      </w:r>
    </w:p>
    <w:p w14:paraId="3EA47735" w14:textId="77777777" w:rsidR="00A70529" w:rsidRPr="00FF1FA2" w:rsidRDefault="00A70529" w:rsidP="00A70529">
      <w:pPr>
        <w:ind w:firstLine="0"/>
        <w:rPr>
          <w:rFonts w:ascii="Times New Roman" w:hAnsi="Times New Roman"/>
          <w:sz w:val="22"/>
          <w:szCs w:val="22"/>
        </w:rPr>
      </w:pPr>
    </w:p>
    <w:p w14:paraId="467E0C63" w14:textId="6AA35550"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commentRangeStart w:id="1"/>
      <w:r w:rsidR="002922D0" w:rsidRPr="00FF1FA2">
        <w:rPr>
          <w:rFonts w:ascii="Times New Roman" w:hAnsi="Times New Roman"/>
          <w:i/>
          <w:sz w:val="22"/>
          <w:szCs w:val="22"/>
        </w:rPr>
        <w:t>Cortex</w:t>
      </w:r>
      <w:commentRangeEnd w:id="1"/>
      <w:r w:rsidR="007171AD">
        <w:rPr>
          <w:rStyle w:val="CommentReference"/>
        </w:rPr>
        <w:commentReference w:id="1"/>
      </w:r>
    </w:p>
    <w:p w14:paraId="4A9E71F4" w14:textId="3B866C3E" w:rsidR="003046D2" w:rsidRDefault="003046D2" w:rsidP="00086B46">
      <w:pPr>
        <w:ind w:firstLine="0"/>
        <w:rPr>
          <w:rFonts w:ascii="Times New Roman" w:hAnsi="Times New Roman"/>
          <w:sz w:val="22"/>
          <w:szCs w:val="22"/>
        </w:rPr>
      </w:pPr>
    </w:p>
    <w:p w14:paraId="2EF34EC1" w14:textId="5E81EF06"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w:t>
      </w:r>
      <w:r w:rsidR="00EC5577">
        <w:rPr>
          <w:rFonts w:ascii="Times New Roman" w:hAnsi="Times New Roman"/>
          <w:sz w:val="22"/>
          <w:szCs w:val="22"/>
        </w:rPr>
        <w:t xml:space="preserve"> </w:t>
      </w:r>
    </w:p>
    <w:p w14:paraId="52943E31" w14:textId="50B64FB9" w:rsidR="00A70529" w:rsidRPr="001C673F" w:rsidRDefault="00FF1FA2" w:rsidP="001B2B9F">
      <w:pPr>
        <w:pStyle w:val="Heading1"/>
        <w:shd w:val="clear" w:color="auto" w:fill="FFFFFF"/>
        <w:spacing w:after="80"/>
        <w:ind w:firstLine="90"/>
        <w:rPr>
          <w:rFonts w:ascii="Times New Roman" w:eastAsia="Times New Roman" w:hAnsi="Times New Roman" w:cs="Times New Roman"/>
          <w:b w:val="0"/>
          <w:bCs w:val="0"/>
          <w:sz w:val="22"/>
          <w:szCs w:val="22"/>
        </w:rPr>
        <w:pPrChange w:id="2" w:author="Kurumada, Chigusa" w:date="2022-12-11T12:46:00Z">
          <w:pPr>
            <w:pStyle w:val="Heading1"/>
            <w:shd w:val="clear" w:color="auto" w:fill="FFFFFF"/>
            <w:ind w:firstLine="90"/>
          </w:pPr>
        </w:pPrChange>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3208E7">
        <w:rPr>
          <w:rFonts w:ascii="Times New Roman" w:hAnsi="Times New Roman" w:cs="Times New Roman"/>
          <w:b w:val="0"/>
          <w:bCs w:val="0"/>
          <w:sz w:val="22"/>
          <w:szCs w:val="22"/>
        </w:rPr>
        <w:t>re-</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 xml:space="preserve">our manuscript, </w:t>
      </w:r>
      <w:r w:rsidR="003208E7" w:rsidRPr="003208E7">
        <w:rPr>
          <w:rFonts w:ascii="Times New Roman" w:hAnsi="Times New Roman" w:cs="Times New Roman"/>
          <w:b w:val="0"/>
          <w:bCs w:val="0"/>
          <w:sz w:val="22"/>
          <w:szCs w:val="22"/>
          <w:lang w:bidi="en-US"/>
        </w:rPr>
        <w:t>CORTEX-D-21-00884</w:t>
      </w:r>
      <w:r w:rsidR="00E94731">
        <w:rPr>
          <w:rFonts w:ascii="Times New Roman" w:hAnsi="Times New Roman" w:cs="Times New Roman"/>
          <w:b w:val="0"/>
          <w:bCs w:val="0"/>
          <w:sz w:val="22"/>
          <w:szCs w:val="22"/>
          <w:lang w:bidi="en-US"/>
        </w:rPr>
        <w:t xml:space="preserve"> now titled</w:t>
      </w:r>
      <w:r w:rsidR="003208E7" w:rsidRPr="003208E7">
        <w:rPr>
          <w:rFonts w:ascii="Times New Roman" w:hAnsi="Times New Roman" w:cs="Times New Roman"/>
          <w:b w:val="0"/>
          <w:bCs w:val="0"/>
          <w:sz w:val="22"/>
          <w:szCs w:val="22"/>
          <w:lang w:bidi="en-US"/>
        </w:rPr>
        <w:t xml:space="preserve"> </w:t>
      </w:r>
      <w:r w:rsidR="00A70529" w:rsidRPr="00FF1FA2">
        <w:rPr>
          <w:rFonts w:ascii="Times New Roman" w:hAnsi="Times New Roman" w:cs="Times New Roman"/>
          <w:b w:val="0"/>
          <w:bCs w:val="0"/>
          <w:sz w:val="22"/>
          <w:szCs w:val="22"/>
        </w:rPr>
        <w:t>“</w:t>
      </w:r>
      <w:r w:rsidR="00E94731" w:rsidRPr="00E94731">
        <w:rPr>
          <w:rFonts w:ascii="Times New Roman" w:eastAsia="Times New Roman" w:hAnsi="Times New Roman" w:cs="Times New Roman"/>
          <w:b w:val="0"/>
          <w:bCs w:val="0"/>
          <w:sz w:val="22"/>
          <w:szCs w:val="22"/>
        </w:rPr>
        <w:t>What we do (not) know about the mechanisms underlying adaptive speech perception</w:t>
      </w:r>
      <w:r w:rsidRPr="00FF1FA2">
        <w:rPr>
          <w:rFonts w:ascii="Times New Roman" w:eastAsia="Times New Roman" w:hAnsi="Times New Roman" w:cs="Times New Roman"/>
          <w:b w:val="0"/>
          <w:bCs w:val="0"/>
          <w:sz w:val="22"/>
          <w:szCs w:val="22"/>
        </w:rPr>
        <w:t xml:space="preserve">: A </w:t>
      </w:r>
      <w:r w:rsidR="00E94731">
        <w:rPr>
          <w:rFonts w:ascii="Times New Roman" w:eastAsia="Times New Roman" w:hAnsi="Times New Roman" w:cs="Times New Roman"/>
          <w:b w:val="0"/>
          <w:bCs w:val="0"/>
          <w:sz w:val="22"/>
          <w:szCs w:val="22"/>
        </w:rPr>
        <w:t xml:space="preserve">new </w:t>
      </w:r>
      <w:r w:rsidRPr="00FF1FA2">
        <w:rPr>
          <w:rFonts w:ascii="Times New Roman" w:eastAsia="Times New Roman" w:hAnsi="Times New Roman" w:cs="Times New Roman"/>
          <w:b w:val="0"/>
          <w:bCs w:val="0"/>
          <w:sz w:val="22"/>
          <w:szCs w:val="22"/>
        </w:rPr>
        <w:t xml:space="preserve">computational </w:t>
      </w:r>
      <w:r w:rsidR="00E94731">
        <w:rPr>
          <w:rFonts w:ascii="Times New Roman" w:eastAsia="Times New Roman" w:hAnsi="Times New Roman" w:cs="Times New Roman"/>
          <w:b w:val="0"/>
          <w:bCs w:val="0"/>
          <w:sz w:val="22"/>
          <w:szCs w:val="22"/>
        </w:rPr>
        <w:t xml:space="preserve">framework and </w:t>
      </w:r>
      <w:r w:rsidRPr="00FF1FA2">
        <w:rPr>
          <w:rFonts w:ascii="Times New Roman" w:eastAsia="Times New Roman" w:hAnsi="Times New Roman" w:cs="Times New Roman"/>
          <w:b w:val="0"/>
          <w:bCs w:val="0"/>
          <w:sz w:val="22"/>
          <w:szCs w:val="22"/>
        </w:rPr>
        <w:t>review</w:t>
      </w:r>
      <w:r w:rsidR="00A70529" w:rsidRPr="00FF1FA2">
        <w:rPr>
          <w:rFonts w:ascii="Times New Roman" w:hAnsi="Times New Roman" w:cs="Times New Roman"/>
          <w:b w:val="0"/>
          <w:bCs w:val="0"/>
          <w:sz w:val="22"/>
          <w:szCs w:val="22"/>
        </w:rPr>
        <w:t xml:space="preserve">”, authored by </w:t>
      </w:r>
      <w:r w:rsidRPr="00FF1FA2">
        <w:rPr>
          <w:rFonts w:ascii="Times New Roman" w:hAnsi="Times New Roman" w:cs="Times New Roman"/>
          <w:b w:val="0"/>
          <w:bCs w:val="0"/>
          <w:sz w:val="22"/>
          <w:szCs w:val="22"/>
        </w:rPr>
        <w:t xml:space="preserve">Xin </w:t>
      </w:r>
      <w:proofErr w:type="spellStart"/>
      <w:r w:rsidRPr="00FF1FA2">
        <w:rPr>
          <w:rFonts w:ascii="Times New Roman" w:hAnsi="Times New Roman" w:cs="Times New Roman"/>
          <w:b w:val="0"/>
          <w:bCs w:val="0"/>
          <w:sz w:val="22"/>
          <w:szCs w:val="22"/>
        </w:rPr>
        <w:t>Xie</w:t>
      </w:r>
      <w:proofErr w:type="spellEnd"/>
      <w:r w:rsidRPr="00FF1FA2">
        <w:rPr>
          <w:rFonts w:ascii="Times New Roman" w:hAnsi="Times New Roman" w:cs="Times New Roman"/>
          <w:b w:val="0"/>
          <w:bCs w:val="0"/>
          <w:sz w:val="22"/>
          <w:szCs w:val="22"/>
        </w:rPr>
        <w:t>,</w:t>
      </w:r>
      <w:r w:rsidR="00A70529" w:rsidRPr="00FF1FA2">
        <w:rPr>
          <w:rFonts w:ascii="Times New Roman" w:hAnsi="Times New Roman" w:cs="Times New Roman"/>
          <w:b w:val="0"/>
          <w:bCs w:val="0"/>
          <w:sz w:val="22"/>
          <w:szCs w:val="22"/>
        </w:rPr>
        <w:t xml:space="preserve"> Florian Jaeger, </w:t>
      </w:r>
      <w:r w:rsidRPr="00FF1FA2">
        <w:rPr>
          <w:rFonts w:ascii="Times New Roman" w:hAnsi="Times New Roman" w:cs="Times New Roman"/>
          <w:b w:val="0"/>
          <w:bCs w:val="0"/>
          <w:sz w:val="22"/>
          <w:szCs w:val="22"/>
        </w:rPr>
        <w:t xml:space="preserve">and Chigusa Kurumada </w:t>
      </w:r>
      <w:r w:rsidR="00A70529" w:rsidRPr="00FF1FA2">
        <w:rPr>
          <w:rFonts w:ascii="Times New Roman" w:hAnsi="Times New Roman" w:cs="Times New Roman"/>
          <w:b w:val="0"/>
          <w:bCs w:val="0"/>
          <w:sz w:val="22"/>
          <w:szCs w:val="22"/>
        </w:rPr>
        <w:t xml:space="preserve">for consideration for </w:t>
      </w:r>
      <w:r w:rsidRPr="00FF1FA2">
        <w:rPr>
          <w:rFonts w:ascii="Times New Roman" w:hAnsi="Times New Roman" w:cs="Times New Roman"/>
          <w:b w:val="0"/>
          <w:bCs w:val="0"/>
          <w:sz w:val="22"/>
          <w:szCs w:val="22"/>
        </w:rPr>
        <w:t xml:space="preserve">the special </w:t>
      </w:r>
      <w:r w:rsidRPr="00FF1FA2">
        <w:rPr>
          <w:rFonts w:ascii="Times New Roman" w:hAnsi="Times New Roman" w:cs="Times New Roman"/>
          <w:b w:val="0"/>
          <w:bCs w:val="0"/>
          <w:color w:val="000000" w:themeColor="text1"/>
          <w:sz w:val="22"/>
          <w:szCs w:val="22"/>
        </w:rPr>
        <w:t xml:space="preserve">issue </w:t>
      </w:r>
      <w:r w:rsidRPr="00512BC5">
        <w:rPr>
          <w:rFonts w:ascii="Times New Roman" w:hAnsi="Times New Roman" w:cs="Times New Roman"/>
          <w:b w:val="0"/>
          <w:bCs w:val="0"/>
          <w:i/>
          <w:iCs/>
          <w:color w:val="000000" w:themeColor="text1"/>
          <w:sz w:val="22"/>
          <w:szCs w:val="22"/>
        </w:rPr>
        <w:t>Mapping sound to meaning under challenging conditions: converging findings and open questions across methods</w:t>
      </w:r>
      <w:r w:rsidRPr="0073703C">
        <w:rPr>
          <w:rFonts w:ascii="Times New Roman" w:hAnsi="Times New Roman" w:cs="Times New Roman"/>
          <w:b w:val="0"/>
          <w:bCs w:val="0"/>
          <w:color w:val="000000" w:themeColor="text1"/>
          <w:sz w:val="22"/>
          <w:szCs w:val="22"/>
        </w:rPr>
        <w:t xml:space="preserve">. </w:t>
      </w:r>
      <w:r w:rsidR="00A70529" w:rsidRPr="0073703C">
        <w:rPr>
          <w:rFonts w:ascii="Times New Roman" w:hAnsi="Times New Roman" w:cs="Times New Roman"/>
          <w:b w:val="0"/>
          <w:bCs w:val="0"/>
          <w:color w:val="000000" w:themeColor="text1"/>
          <w:sz w:val="22"/>
          <w:szCs w:val="22"/>
        </w:rPr>
        <w:t xml:space="preserve">The manuscript is original, not previously published, and not under concurrent consideration elsewhere. </w:t>
      </w:r>
    </w:p>
    <w:p w14:paraId="4A1A6531" w14:textId="5EA3690E" w:rsidR="00AD2D0C" w:rsidDel="00656C7A" w:rsidRDefault="003208E7" w:rsidP="001B2B9F">
      <w:pPr>
        <w:spacing w:after="80"/>
        <w:rPr>
          <w:del w:id="3" w:author="Kurumada, Chigusa" w:date="2022-12-11T12:45:00Z"/>
          <w:rFonts w:ascii="Times New Roman" w:hAnsi="Times New Roman"/>
          <w:sz w:val="22"/>
          <w:szCs w:val="22"/>
        </w:rPr>
      </w:pPr>
      <w:r>
        <w:rPr>
          <w:rFonts w:ascii="Times New Roman" w:hAnsi="Times New Roman"/>
          <w:sz w:val="22"/>
          <w:szCs w:val="22"/>
        </w:rPr>
        <w:t xml:space="preserve">We are grateful for the constructive reviews. </w:t>
      </w:r>
      <w:r w:rsidR="00E94731">
        <w:rPr>
          <w:rFonts w:ascii="Times New Roman" w:hAnsi="Times New Roman"/>
          <w:sz w:val="22"/>
          <w:szCs w:val="22"/>
        </w:rPr>
        <w:t>We appreciate that both reviewers saw that there is potentially much to be gained from developing a model</w:t>
      </w:r>
      <w:ins w:id="4" w:author="Kurumada, Chigusa" w:date="2022-12-11T11:56:00Z">
        <w:r w:rsidR="001C673F">
          <w:rPr>
            <w:rFonts w:ascii="Times New Roman" w:hAnsi="Times New Roman"/>
            <w:sz w:val="22"/>
            <w:szCs w:val="22"/>
          </w:rPr>
          <w:t>ing framework</w:t>
        </w:r>
      </w:ins>
      <w:r w:rsidR="00E94731">
        <w:rPr>
          <w:rFonts w:ascii="Times New Roman" w:hAnsi="Times New Roman"/>
          <w:sz w:val="22"/>
          <w:szCs w:val="22"/>
        </w:rPr>
        <w:t xml:space="preserve"> like ours (which we now call </w:t>
      </w:r>
      <w:r w:rsidR="00E94731" w:rsidRPr="00AD2D0C">
        <w:rPr>
          <w:rFonts w:ascii="Times New Roman" w:hAnsi="Times New Roman"/>
          <w:b/>
          <w:bCs/>
          <w:sz w:val="22"/>
          <w:szCs w:val="22"/>
        </w:rPr>
        <w:t xml:space="preserve">ASP for </w:t>
      </w:r>
      <w:r w:rsidR="00E94731" w:rsidRPr="00AD2D0C">
        <w:rPr>
          <w:rFonts w:ascii="Times New Roman" w:hAnsi="Times New Roman"/>
          <w:b/>
          <w:bCs/>
          <w:i/>
          <w:iCs/>
          <w:sz w:val="22"/>
          <w:szCs w:val="22"/>
        </w:rPr>
        <w:t>adaptive speech perception</w:t>
      </w:r>
      <w:r w:rsidR="00E94731">
        <w:rPr>
          <w:rFonts w:ascii="Times New Roman" w:hAnsi="Times New Roman"/>
          <w:sz w:val="22"/>
          <w:szCs w:val="22"/>
        </w:rPr>
        <w:t xml:space="preserve">). </w:t>
      </w:r>
      <w:r w:rsidR="0082799B">
        <w:rPr>
          <w:rFonts w:ascii="Times New Roman" w:hAnsi="Times New Roman"/>
          <w:sz w:val="22"/>
          <w:szCs w:val="22"/>
        </w:rPr>
        <w:t>As you summarized in your letter, b</w:t>
      </w:r>
      <w:r>
        <w:rPr>
          <w:rFonts w:ascii="Times New Roman" w:hAnsi="Times New Roman"/>
          <w:sz w:val="22"/>
          <w:szCs w:val="22"/>
        </w:rPr>
        <w:t xml:space="preserve">oth reviewers pointed to a need to (1) clarify the goals and scope of this manuscript, (2) clarify the take-home points, </w:t>
      </w:r>
      <w:proofErr w:type="gramStart"/>
      <w:r>
        <w:rPr>
          <w:rFonts w:ascii="Times New Roman" w:hAnsi="Times New Roman"/>
          <w:sz w:val="22"/>
          <w:szCs w:val="22"/>
        </w:rPr>
        <w:t>in particular whether</w:t>
      </w:r>
      <w:proofErr w:type="gramEnd"/>
      <w:r>
        <w:rPr>
          <w:rFonts w:ascii="Times New Roman" w:hAnsi="Times New Roman"/>
          <w:sz w:val="22"/>
          <w:szCs w:val="22"/>
        </w:rPr>
        <w:t xml:space="preserve"> there exist conditions for which any of the proposed mechanisms can be ruled out, and (3) shorten the manuscript </w:t>
      </w:r>
      <w:r w:rsidR="00AD2D0C">
        <w:rPr>
          <w:rFonts w:ascii="Times New Roman" w:hAnsi="Times New Roman"/>
          <w:sz w:val="22"/>
          <w:szCs w:val="22"/>
        </w:rPr>
        <w:t>and/or</w:t>
      </w:r>
      <w:r>
        <w:rPr>
          <w:rFonts w:ascii="Times New Roman" w:hAnsi="Times New Roman"/>
          <w:sz w:val="22"/>
          <w:szCs w:val="22"/>
        </w:rPr>
        <w:t xml:space="preserve"> make it more accessible.</w:t>
      </w:r>
      <w:r w:rsidR="0082799B">
        <w:rPr>
          <w:rFonts w:ascii="Times New Roman" w:hAnsi="Times New Roman"/>
          <w:sz w:val="22"/>
          <w:szCs w:val="22"/>
        </w:rPr>
        <w:t xml:space="preserve"> Finally, R</w:t>
      </w:r>
      <w:r w:rsidR="00A675B7">
        <w:rPr>
          <w:rFonts w:ascii="Times New Roman" w:hAnsi="Times New Roman"/>
          <w:sz w:val="22"/>
          <w:szCs w:val="22"/>
        </w:rPr>
        <w:t>1</w:t>
      </w:r>
      <w:r w:rsidR="0082799B">
        <w:rPr>
          <w:rFonts w:ascii="Times New Roman" w:hAnsi="Times New Roman"/>
          <w:sz w:val="22"/>
          <w:szCs w:val="22"/>
        </w:rPr>
        <w:t xml:space="preserve"> pointed out that </w:t>
      </w:r>
      <w:r w:rsidR="00C36217">
        <w:rPr>
          <w:rFonts w:ascii="Times New Roman" w:hAnsi="Times New Roman"/>
          <w:sz w:val="22"/>
          <w:szCs w:val="22"/>
        </w:rPr>
        <w:t xml:space="preserve">(4) </w:t>
      </w:r>
      <w:r w:rsidR="0082799B">
        <w:rPr>
          <w:rFonts w:ascii="Times New Roman" w:hAnsi="Times New Roman"/>
          <w:sz w:val="22"/>
          <w:szCs w:val="22"/>
        </w:rPr>
        <w:t xml:space="preserve">our presentation of neuro-imaging work </w:t>
      </w:r>
      <w:ins w:id="5" w:author="Kurumada, Chigusa" w:date="2022-12-11T11:57:00Z">
        <w:r w:rsidR="001C673F">
          <w:rPr>
            <w:rFonts w:ascii="Times New Roman" w:hAnsi="Times New Roman"/>
            <w:sz w:val="22"/>
            <w:szCs w:val="22"/>
          </w:rPr>
          <w:t xml:space="preserve">could be </w:t>
        </w:r>
      </w:ins>
      <w:del w:id="6" w:author="Kurumada, Chigusa" w:date="2022-12-11T11:57:00Z">
        <w:r w:rsidR="0082799B" w:rsidDel="001C673F">
          <w:rPr>
            <w:rFonts w:ascii="Times New Roman" w:hAnsi="Times New Roman"/>
            <w:sz w:val="22"/>
            <w:szCs w:val="22"/>
          </w:rPr>
          <w:delText>was lacking and not well</w:delText>
        </w:r>
      </w:del>
      <w:ins w:id="7" w:author="Kurumada, Chigusa" w:date="2022-12-11T11:57:00Z">
        <w:r w:rsidR="001C673F">
          <w:rPr>
            <w:rFonts w:ascii="Times New Roman" w:hAnsi="Times New Roman"/>
            <w:sz w:val="22"/>
            <w:szCs w:val="22"/>
          </w:rPr>
          <w:t>better</w:t>
        </w:r>
      </w:ins>
      <w:r w:rsidR="0082799B">
        <w:rPr>
          <w:rFonts w:ascii="Times New Roman" w:hAnsi="Times New Roman"/>
          <w:sz w:val="22"/>
          <w:szCs w:val="22"/>
        </w:rPr>
        <w:t xml:space="preserve"> integrated with the rest of the manuscript.</w:t>
      </w:r>
      <w:r w:rsidR="00C36217">
        <w:rPr>
          <w:rFonts w:ascii="Times New Roman" w:hAnsi="Times New Roman"/>
          <w:sz w:val="22"/>
          <w:szCs w:val="22"/>
        </w:rPr>
        <w:t xml:space="preserve"> </w:t>
      </w:r>
      <w:ins w:id="8" w:author="Kurumada, Chigusa" w:date="2022-12-11T12:01:00Z">
        <w:r w:rsidR="001C673F">
          <w:rPr>
            <w:rFonts w:ascii="Times New Roman" w:hAnsi="Times New Roman"/>
            <w:sz w:val="22"/>
            <w:szCs w:val="22"/>
          </w:rPr>
          <w:t>We have overhauled the introduction and general discussion</w:t>
        </w:r>
      </w:ins>
      <w:ins w:id="9" w:author="Kurumada, Chigusa" w:date="2022-12-11T12:02:00Z">
        <w:r w:rsidR="001C673F">
          <w:rPr>
            <w:rFonts w:ascii="Times New Roman" w:hAnsi="Times New Roman"/>
            <w:sz w:val="22"/>
            <w:szCs w:val="22"/>
          </w:rPr>
          <w:t xml:space="preserve">, as well as the descriptions of the models and </w:t>
        </w:r>
      </w:ins>
      <w:ins w:id="10" w:author="Kurumada, Chigusa" w:date="2022-12-11T12:45:00Z">
        <w:r w:rsidR="001B2B9F">
          <w:rPr>
            <w:rFonts w:ascii="Times New Roman" w:hAnsi="Times New Roman"/>
            <w:sz w:val="22"/>
            <w:szCs w:val="22"/>
          </w:rPr>
          <w:t>simulations</w:t>
        </w:r>
      </w:ins>
      <w:ins w:id="11" w:author="Kurumada, Chigusa" w:date="2022-12-11T12:02:00Z">
        <w:r w:rsidR="001C673F">
          <w:rPr>
            <w:rFonts w:ascii="Times New Roman" w:hAnsi="Times New Roman"/>
            <w:sz w:val="22"/>
            <w:szCs w:val="22"/>
          </w:rPr>
          <w:t xml:space="preserve"> as needed, </w:t>
        </w:r>
      </w:ins>
      <w:ins w:id="12" w:author="Kurumada, Chigusa" w:date="2022-12-11T12:01:00Z">
        <w:r w:rsidR="001C673F">
          <w:rPr>
            <w:rFonts w:ascii="Times New Roman" w:hAnsi="Times New Roman"/>
            <w:sz w:val="22"/>
            <w:szCs w:val="22"/>
          </w:rPr>
          <w:t xml:space="preserve">to address all </w:t>
        </w:r>
      </w:ins>
      <w:ins w:id="13" w:author="Kurumada, Chigusa" w:date="2022-12-11T12:02:00Z">
        <w:r w:rsidR="001C673F">
          <w:rPr>
            <w:rFonts w:ascii="Times New Roman" w:hAnsi="Times New Roman"/>
            <w:sz w:val="22"/>
            <w:szCs w:val="22"/>
          </w:rPr>
          <w:t xml:space="preserve">(1)-(4). In what follows, we first provide a general overview of the </w:t>
        </w:r>
      </w:ins>
      <w:ins w:id="14" w:author="Kurumada, Chigusa" w:date="2022-12-11T12:03:00Z">
        <w:r w:rsidR="001C673F">
          <w:rPr>
            <w:rFonts w:ascii="Times New Roman" w:hAnsi="Times New Roman"/>
            <w:sz w:val="22"/>
            <w:szCs w:val="22"/>
          </w:rPr>
          <w:t>change</w:t>
        </w:r>
      </w:ins>
      <w:ins w:id="15" w:author="Kurumada, Chigusa" w:date="2022-12-11T12:14:00Z">
        <w:r w:rsidR="003C3C0F">
          <w:rPr>
            <w:rFonts w:ascii="Times New Roman" w:hAnsi="Times New Roman"/>
            <w:sz w:val="22"/>
            <w:szCs w:val="22"/>
          </w:rPr>
          <w:t>s</w:t>
        </w:r>
      </w:ins>
      <w:ins w:id="16" w:author="Kurumada, Chigusa" w:date="2022-12-11T12:03:00Z">
        <w:r w:rsidR="001C673F">
          <w:rPr>
            <w:rFonts w:ascii="Times New Roman" w:hAnsi="Times New Roman"/>
            <w:sz w:val="22"/>
            <w:szCs w:val="22"/>
          </w:rPr>
          <w:t xml:space="preserve"> we</w:t>
        </w:r>
      </w:ins>
      <w:ins w:id="17" w:author="Kurumada, Chigusa" w:date="2022-12-11T12:14:00Z">
        <w:r w:rsidR="003C3C0F">
          <w:rPr>
            <w:rFonts w:ascii="Times New Roman" w:hAnsi="Times New Roman"/>
            <w:sz w:val="22"/>
            <w:szCs w:val="22"/>
          </w:rPr>
          <w:t xml:space="preserve"> have</w:t>
        </w:r>
      </w:ins>
      <w:ins w:id="18" w:author="Kurumada, Chigusa" w:date="2022-12-11T12:03:00Z">
        <w:r w:rsidR="001C673F">
          <w:rPr>
            <w:rFonts w:ascii="Times New Roman" w:hAnsi="Times New Roman"/>
            <w:sz w:val="22"/>
            <w:szCs w:val="22"/>
          </w:rPr>
          <w:t xml:space="preserve"> made and then elaborate on how we responded to (1)-(4). </w:t>
        </w:r>
      </w:ins>
      <w:del w:id="19" w:author="Kurumada, Chigusa" w:date="2022-12-11T12:03:00Z">
        <w:r w:rsidR="00AD2D0C" w:rsidDel="001C673F">
          <w:rPr>
            <w:rFonts w:ascii="Times New Roman" w:hAnsi="Times New Roman" w:hint="eastAsia"/>
            <w:sz w:val="22"/>
            <w:szCs w:val="22"/>
          </w:rPr>
          <w:delText>B</w:delText>
        </w:r>
        <w:r w:rsidR="00AD2D0C" w:rsidDel="001C673F">
          <w:rPr>
            <w:rFonts w:ascii="Times New Roman" w:hAnsi="Times New Roman"/>
            <w:sz w:val="22"/>
            <w:szCs w:val="22"/>
          </w:rPr>
          <w:delText>efore we turn to an overview of how we addressed (1)-(4), we would like to make a more general observation.</w:delText>
        </w:r>
      </w:del>
    </w:p>
    <w:p w14:paraId="6F164BF2" w14:textId="77777777" w:rsidR="00656C7A" w:rsidRDefault="00656C7A" w:rsidP="00656C7A">
      <w:pPr>
        <w:spacing w:before="80"/>
        <w:ind w:firstLine="0"/>
        <w:rPr>
          <w:ins w:id="20" w:author="Kurumada, Chigusa" w:date="2022-12-11T15:54:00Z"/>
          <w:rFonts w:ascii="Times New Roman" w:hAnsi="Times New Roman"/>
          <w:sz w:val="22"/>
          <w:szCs w:val="22"/>
        </w:rPr>
      </w:pPr>
    </w:p>
    <w:p w14:paraId="67A63727" w14:textId="77777777" w:rsidR="00802B07" w:rsidRDefault="00802B07" w:rsidP="00656C7A">
      <w:pPr>
        <w:spacing w:before="120"/>
        <w:ind w:firstLine="0"/>
        <w:rPr>
          <w:ins w:id="21" w:author="Kurumada, Chigusa" w:date="2022-12-11T16:25:00Z"/>
          <w:rFonts w:ascii="Times New Roman" w:hAnsi="Times New Roman"/>
          <w:b/>
          <w:bCs/>
          <w:sz w:val="22"/>
          <w:szCs w:val="22"/>
        </w:rPr>
      </w:pPr>
    </w:p>
    <w:p w14:paraId="56B1E966" w14:textId="77777777" w:rsidR="00802B07" w:rsidRPr="007171AD" w:rsidRDefault="00802B07" w:rsidP="00802B07">
      <w:pPr>
        <w:ind w:firstLine="0"/>
        <w:rPr>
          <w:ins w:id="22" w:author="Kurumada, Chigusa" w:date="2022-12-11T16:25:00Z"/>
          <w:rFonts w:ascii="Times" w:eastAsia="Times New Roman" w:hAnsi="Times"/>
          <w:color w:val="000000" w:themeColor="text1"/>
          <w:sz w:val="22"/>
          <w:szCs w:val="22"/>
        </w:rPr>
      </w:pPr>
      <w:ins w:id="23" w:author="Kurumada, Chigusa" w:date="2022-12-11T16:25:00Z">
        <w:r>
          <w:rPr>
            <w:rFonts w:ascii="Times" w:eastAsia="Times New Roman" w:hAnsi="Times"/>
            <w:color w:val="000000" w:themeColor="text1"/>
            <w:sz w:val="22"/>
            <w:szCs w:val="22"/>
          </w:rPr>
          <w:t xml:space="preserve">Thank you for considering our resubmission for publication in </w:t>
        </w:r>
        <w:r w:rsidRPr="001C4612">
          <w:rPr>
            <w:rFonts w:ascii="Times" w:eastAsia="Times New Roman" w:hAnsi="Times"/>
            <w:i/>
            <w:iCs/>
            <w:color w:val="000000" w:themeColor="text1"/>
            <w:sz w:val="22"/>
            <w:szCs w:val="22"/>
          </w:rPr>
          <w:t>Cortex</w:t>
        </w:r>
        <w:r>
          <w:rPr>
            <w:rFonts w:ascii="Times" w:eastAsia="Times New Roman" w:hAnsi="Times"/>
            <w:color w:val="000000" w:themeColor="text1"/>
            <w:sz w:val="22"/>
            <w:szCs w:val="22"/>
          </w:rPr>
          <w:t>.</w:t>
        </w:r>
      </w:ins>
    </w:p>
    <w:p w14:paraId="0253CB0B" w14:textId="77777777" w:rsidR="00802B07" w:rsidRPr="00FF1FA2" w:rsidRDefault="00802B07" w:rsidP="00802B07">
      <w:pPr>
        <w:ind w:firstLine="0"/>
        <w:rPr>
          <w:ins w:id="24" w:author="Kurumada, Chigusa" w:date="2022-12-11T16:25:00Z"/>
          <w:rFonts w:ascii="Times New Roman" w:hAnsi="Times New Roman"/>
          <w:sz w:val="22"/>
          <w:szCs w:val="22"/>
        </w:rPr>
      </w:pPr>
    </w:p>
    <w:p w14:paraId="63A1286E" w14:textId="77777777" w:rsidR="00802B07" w:rsidRPr="00FF1FA2" w:rsidRDefault="00802B07" w:rsidP="00802B07">
      <w:pPr>
        <w:rPr>
          <w:ins w:id="25" w:author="Kurumada, Chigusa" w:date="2022-12-11T16:25:00Z"/>
          <w:rFonts w:ascii="Times New Roman" w:hAnsi="Times New Roman"/>
          <w:sz w:val="22"/>
          <w:szCs w:val="22"/>
        </w:rPr>
      </w:pPr>
      <w:ins w:id="26" w:author="Kurumada, Chigusa" w:date="2022-12-11T16:25:00Z">
        <w:r w:rsidRPr="00FF1FA2">
          <w:rPr>
            <w:rFonts w:ascii="Times New Roman" w:hAnsi="Times New Roman"/>
            <w:noProof/>
            <w:sz w:val="22"/>
            <w:szCs w:val="22"/>
          </w:rPr>
          <w:drawing>
            <wp:anchor distT="0" distB="0" distL="114300" distR="114300" simplePos="0" relativeHeight="251661824" behindDoc="1" locked="0" layoutInCell="1" allowOverlap="1" wp14:anchorId="0B42C2C1" wp14:editId="1B360A4E">
              <wp:simplePos x="0" y="0"/>
              <wp:positionH relativeFrom="column">
                <wp:posOffset>1688284</wp:posOffset>
              </wp:positionH>
              <wp:positionV relativeFrom="paragraph">
                <wp:posOffset>151130</wp:posOffset>
              </wp:positionV>
              <wp:extent cx="1713865" cy="973455"/>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386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1FA2">
          <w:rPr>
            <w:rFonts w:ascii="Times New Roman" w:hAnsi="Times New Roman"/>
            <w:sz w:val="22"/>
            <w:szCs w:val="22"/>
          </w:rPr>
          <w:t>Sincerely,</w:t>
        </w:r>
      </w:ins>
    </w:p>
    <w:p w14:paraId="3898F016" w14:textId="77777777" w:rsidR="00802B07" w:rsidRPr="00FF1FA2" w:rsidRDefault="00802B07" w:rsidP="00802B07">
      <w:pPr>
        <w:rPr>
          <w:ins w:id="27" w:author="Kurumada, Chigusa" w:date="2022-12-11T16:25:00Z"/>
          <w:rFonts w:ascii="Times New Roman" w:hAnsi="Times New Roman"/>
          <w:sz w:val="22"/>
          <w:szCs w:val="22"/>
        </w:rPr>
      </w:pPr>
      <w:ins w:id="28" w:author="Kurumada, Chigusa" w:date="2022-12-11T16:25:00Z">
        <w:r>
          <w:rPr>
            <w:noProof/>
          </w:rPr>
          <w:drawing>
            <wp:anchor distT="0" distB="0" distL="114300" distR="114300" simplePos="0" relativeHeight="251662848" behindDoc="1" locked="0" layoutInCell="1" allowOverlap="1" wp14:anchorId="033621EA" wp14:editId="4EBFBDBD">
              <wp:simplePos x="0" y="0"/>
              <wp:positionH relativeFrom="column">
                <wp:posOffset>3716323</wp:posOffset>
              </wp:positionH>
              <wp:positionV relativeFrom="paragraph">
                <wp:posOffset>113479</wp:posOffset>
              </wp:positionV>
              <wp:extent cx="1671782" cy="4737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gu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ins>
    </w:p>
    <w:p w14:paraId="5E3F4A97" w14:textId="77777777" w:rsidR="00802B07" w:rsidRPr="00FF1FA2" w:rsidRDefault="00802B07" w:rsidP="00802B07">
      <w:pPr>
        <w:rPr>
          <w:ins w:id="29" w:author="Kurumada, Chigusa" w:date="2022-12-11T16:25:00Z"/>
          <w:rFonts w:ascii="Times New Roman" w:hAnsi="Times New Roman"/>
          <w:sz w:val="22"/>
          <w:szCs w:val="22"/>
        </w:rPr>
      </w:pPr>
    </w:p>
    <w:p w14:paraId="3D1D7173" w14:textId="77777777" w:rsidR="00802B07" w:rsidRPr="00FF1FA2" w:rsidRDefault="00802B07" w:rsidP="00802B07">
      <w:pPr>
        <w:ind w:firstLine="0"/>
        <w:rPr>
          <w:ins w:id="30" w:author="Kurumada, Chigusa" w:date="2022-12-11T16:25:00Z"/>
          <w:rFonts w:ascii="Times New Roman" w:hAnsi="Times New Roman"/>
          <w:sz w:val="22"/>
          <w:szCs w:val="22"/>
        </w:rPr>
      </w:pPr>
      <w:ins w:id="31" w:author="Kurumada, Chigusa" w:date="2022-12-11T16:25:00Z">
        <w:r>
          <w:rPr>
            <w:rFonts w:ascii="Times New Roman" w:hAnsi="Times New Roman"/>
            <w:noProof/>
            <w:sz w:val="22"/>
            <w:szCs w:val="22"/>
          </w:rPr>
          <w:drawing>
            <wp:inline distT="0" distB="0" distL="0" distR="0" wp14:anchorId="2CDECA30" wp14:editId="79FF6BB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ins>
    </w:p>
    <w:p w14:paraId="2D962684" w14:textId="77777777" w:rsidR="00802B07" w:rsidRPr="00FF1FA2" w:rsidRDefault="00802B07" w:rsidP="00802B07">
      <w:pPr>
        <w:ind w:left="360" w:firstLine="0"/>
        <w:rPr>
          <w:ins w:id="32" w:author="Kurumada, Chigusa" w:date="2022-12-11T16:25:00Z"/>
          <w:rFonts w:ascii="Times New Roman" w:hAnsi="Times New Roman"/>
          <w:sz w:val="22"/>
          <w:szCs w:val="22"/>
        </w:rPr>
      </w:pPr>
    </w:p>
    <w:p w14:paraId="74505258" w14:textId="77777777" w:rsidR="00802B07" w:rsidRPr="00FF1FA2" w:rsidRDefault="00802B07" w:rsidP="00802B07">
      <w:pPr>
        <w:rPr>
          <w:ins w:id="33" w:author="Kurumada, Chigusa" w:date="2022-12-11T16:25:00Z"/>
          <w:rFonts w:ascii="Times New Roman" w:hAnsi="Times New Roman"/>
          <w:sz w:val="22"/>
          <w:szCs w:val="22"/>
        </w:rPr>
      </w:pPr>
      <w:ins w:id="34" w:author="Kurumada, Chigusa" w:date="2022-12-11T16:25:00Z">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ins>
    </w:p>
    <w:p w14:paraId="4873E33E" w14:textId="77777777" w:rsidR="00802B07" w:rsidRDefault="00802B07" w:rsidP="00802B07">
      <w:pPr>
        <w:ind w:left="360" w:firstLine="0"/>
        <w:rPr>
          <w:ins w:id="35" w:author="Kurumada, Chigusa" w:date="2022-12-11T16:25:00Z"/>
          <w:rFonts w:ascii="Times New Roman" w:hAnsi="Times New Roman"/>
          <w:sz w:val="22"/>
          <w:szCs w:val="22"/>
        </w:rPr>
      </w:pPr>
    </w:p>
    <w:p w14:paraId="20E1A34F" w14:textId="77777777" w:rsidR="00802B07" w:rsidRDefault="00802B07" w:rsidP="00802B07">
      <w:pPr>
        <w:ind w:firstLine="0"/>
        <w:jc w:val="left"/>
        <w:rPr>
          <w:ins w:id="36" w:author="Kurumada, Chigusa" w:date="2022-12-11T16:25:00Z"/>
          <w:rFonts w:ascii="Times New Roman" w:hAnsi="Times New Roman"/>
          <w:b/>
          <w:sz w:val="22"/>
          <w:szCs w:val="22"/>
        </w:rPr>
      </w:pPr>
    </w:p>
    <w:p w14:paraId="53CBE9F7" w14:textId="77777777" w:rsidR="00802B07" w:rsidRDefault="00802B07" w:rsidP="00656C7A">
      <w:pPr>
        <w:spacing w:before="120"/>
        <w:ind w:firstLine="0"/>
        <w:rPr>
          <w:ins w:id="37" w:author="Kurumada, Chigusa" w:date="2022-12-11T16:25:00Z"/>
          <w:rFonts w:ascii="Times New Roman" w:hAnsi="Times New Roman"/>
          <w:b/>
          <w:bCs/>
          <w:sz w:val="22"/>
          <w:szCs w:val="22"/>
        </w:rPr>
      </w:pPr>
    </w:p>
    <w:p w14:paraId="12FE6C41" w14:textId="77777777" w:rsidR="00802B07" w:rsidRDefault="00802B07" w:rsidP="00656C7A">
      <w:pPr>
        <w:spacing w:before="120"/>
        <w:ind w:firstLine="0"/>
        <w:rPr>
          <w:ins w:id="38" w:author="Kurumada, Chigusa" w:date="2022-12-11T16:25:00Z"/>
          <w:rFonts w:ascii="Times New Roman" w:hAnsi="Times New Roman"/>
          <w:b/>
          <w:bCs/>
          <w:sz w:val="22"/>
          <w:szCs w:val="22"/>
        </w:rPr>
      </w:pPr>
    </w:p>
    <w:p w14:paraId="1AA17B59" w14:textId="77777777" w:rsidR="00802B07" w:rsidRDefault="00802B07" w:rsidP="00656C7A">
      <w:pPr>
        <w:spacing w:before="120"/>
        <w:ind w:firstLine="0"/>
        <w:rPr>
          <w:ins w:id="39" w:author="Kurumada, Chigusa" w:date="2022-12-11T16:25:00Z"/>
          <w:rFonts w:ascii="Times New Roman" w:hAnsi="Times New Roman"/>
          <w:b/>
          <w:bCs/>
          <w:sz w:val="22"/>
          <w:szCs w:val="22"/>
        </w:rPr>
      </w:pPr>
    </w:p>
    <w:p w14:paraId="39F6A7B0" w14:textId="77777777" w:rsidR="00802B07" w:rsidRDefault="00802B07" w:rsidP="00656C7A">
      <w:pPr>
        <w:spacing w:before="120"/>
        <w:ind w:firstLine="0"/>
        <w:rPr>
          <w:ins w:id="40" w:author="Kurumada, Chigusa" w:date="2022-12-11T16:25:00Z"/>
          <w:rFonts w:ascii="Times New Roman" w:hAnsi="Times New Roman"/>
          <w:b/>
          <w:bCs/>
          <w:sz w:val="22"/>
          <w:szCs w:val="22"/>
        </w:rPr>
      </w:pPr>
    </w:p>
    <w:p w14:paraId="0ACDB076" w14:textId="77777777" w:rsidR="00802B07" w:rsidRDefault="00802B07" w:rsidP="00656C7A">
      <w:pPr>
        <w:spacing w:before="120"/>
        <w:ind w:firstLine="0"/>
        <w:rPr>
          <w:ins w:id="41" w:author="Kurumada, Chigusa" w:date="2022-12-11T16:26:00Z"/>
          <w:rFonts w:ascii="Times New Roman" w:hAnsi="Times New Roman"/>
          <w:b/>
          <w:bCs/>
          <w:sz w:val="22"/>
          <w:szCs w:val="22"/>
        </w:rPr>
      </w:pPr>
    </w:p>
    <w:p w14:paraId="07BBC11E" w14:textId="3C1EF5EF" w:rsidR="001B2B9F" w:rsidRPr="00656C7A" w:rsidRDefault="00832C64" w:rsidP="00656C7A">
      <w:pPr>
        <w:spacing w:before="120"/>
        <w:ind w:firstLine="0"/>
        <w:rPr>
          <w:ins w:id="42" w:author="Kurumada, Chigusa" w:date="2022-12-11T12:45:00Z"/>
          <w:rFonts w:ascii="Times New Roman" w:hAnsi="Times New Roman"/>
          <w:b/>
          <w:bCs/>
          <w:sz w:val="22"/>
          <w:szCs w:val="22"/>
          <w:rPrChange w:id="43" w:author="Kurumada, Chigusa" w:date="2022-12-11T15:54:00Z">
            <w:rPr>
              <w:ins w:id="44" w:author="Kurumada, Chigusa" w:date="2022-12-11T12:45:00Z"/>
            </w:rPr>
          </w:rPrChange>
        </w:rPr>
        <w:pPrChange w:id="45" w:author="Kurumada, Chigusa" w:date="2022-12-11T15:55:00Z">
          <w:pPr/>
        </w:pPrChange>
      </w:pPr>
      <w:ins w:id="46" w:author="Kurumada, Chigusa" w:date="2022-12-11T15:59:00Z">
        <w:r>
          <w:rPr>
            <w:rFonts w:ascii="Times New Roman" w:hAnsi="Times New Roman"/>
            <w:b/>
            <w:bCs/>
            <w:sz w:val="22"/>
            <w:szCs w:val="22"/>
          </w:rPr>
          <w:lastRenderedPageBreak/>
          <w:br/>
        </w:r>
      </w:ins>
      <w:ins w:id="47" w:author="Kurumada, Chigusa" w:date="2022-12-11T15:55:00Z">
        <w:r w:rsidR="00656C7A" w:rsidRPr="00656C7A">
          <w:rPr>
            <w:rFonts w:ascii="Times New Roman" w:hAnsi="Times New Roman"/>
            <w:b/>
            <w:bCs/>
            <w:sz w:val="22"/>
            <w:szCs w:val="22"/>
            <w:rPrChange w:id="48" w:author="Kurumada, Chigusa" w:date="2022-12-11T15:55:00Z">
              <w:rPr>
                <w:rFonts w:ascii="Times New Roman" w:hAnsi="Times New Roman"/>
                <w:sz w:val="22"/>
                <w:szCs w:val="22"/>
              </w:rPr>
            </w:rPrChange>
          </w:rPr>
          <w:t xml:space="preserve">1. </w:t>
        </w:r>
      </w:ins>
      <w:ins w:id="49" w:author="Kurumada, Chigusa" w:date="2022-12-11T15:52:00Z">
        <w:r w:rsidR="00656C7A" w:rsidRPr="00656C7A">
          <w:rPr>
            <w:rFonts w:ascii="Times New Roman" w:hAnsi="Times New Roman"/>
            <w:b/>
            <w:bCs/>
            <w:sz w:val="22"/>
            <w:szCs w:val="22"/>
            <w:rPrChange w:id="50" w:author="Kurumada, Chigusa" w:date="2022-12-11T15:55:00Z">
              <w:rPr>
                <w:rFonts w:ascii="Times New Roman" w:hAnsi="Times New Roman"/>
                <w:sz w:val="22"/>
                <w:szCs w:val="22"/>
              </w:rPr>
            </w:rPrChange>
          </w:rPr>
          <w:t>Revision</w:t>
        </w:r>
        <w:r w:rsidR="00656C7A" w:rsidRPr="00656C7A">
          <w:rPr>
            <w:rFonts w:ascii="Times New Roman" w:hAnsi="Times New Roman"/>
            <w:b/>
            <w:bCs/>
            <w:sz w:val="22"/>
            <w:szCs w:val="22"/>
            <w:rPrChange w:id="51" w:author="Kurumada, Chigusa" w:date="2022-12-11T15:54:00Z">
              <w:rPr>
                <w:rFonts w:ascii="Times New Roman" w:hAnsi="Times New Roman"/>
                <w:sz w:val="22"/>
                <w:szCs w:val="22"/>
              </w:rPr>
            </w:rPrChange>
          </w:rPr>
          <w:t xml:space="preserve"> overview</w:t>
        </w:r>
      </w:ins>
    </w:p>
    <w:p w14:paraId="5BBF153F" w14:textId="213FBB71" w:rsidR="001B2B9F" w:rsidRPr="00300057" w:rsidRDefault="003C3C0F" w:rsidP="001B2B9F">
      <w:pPr>
        <w:spacing w:after="80"/>
        <w:rPr>
          <w:ins w:id="52" w:author="Kurumada, Chigusa" w:date="2022-12-11T12:46:00Z"/>
          <w:rFonts w:ascii="Times New Roman" w:hAnsi="Times New Roman"/>
          <w:sz w:val="22"/>
          <w:szCs w:val="22"/>
          <w:rPrChange w:id="53" w:author="Kurumada, Chigusa" w:date="2022-12-11T13:56:00Z">
            <w:rPr>
              <w:ins w:id="54" w:author="Kurumada, Chigusa" w:date="2022-12-11T12:46:00Z"/>
              <w:rFonts w:ascii="Times New Roman" w:hAnsi="Times New Roman"/>
              <w:sz w:val="22"/>
              <w:szCs w:val="22"/>
              <w:u w:val="single"/>
            </w:rPr>
          </w:rPrChange>
        </w:rPr>
        <w:pPrChange w:id="55" w:author="Kurumada, Chigusa" w:date="2022-12-11T12:46:00Z">
          <w:pPr>
            <w:spacing w:after="60"/>
          </w:pPr>
        </w:pPrChange>
      </w:pPr>
      <w:ins w:id="56" w:author="Kurumada, Chigusa" w:date="2022-12-11T12:19:00Z">
        <w:r w:rsidRPr="000954BC">
          <w:rPr>
            <w:rFonts w:ascii="Times New Roman" w:hAnsi="Times New Roman"/>
            <w:sz w:val="22"/>
            <w:szCs w:val="22"/>
          </w:rPr>
          <w:t xml:space="preserve">The main message </w:t>
        </w:r>
      </w:ins>
      <w:ins w:id="57" w:author="Kurumada, Chigusa" w:date="2022-12-11T12:20:00Z">
        <w:r w:rsidRPr="000954BC">
          <w:rPr>
            <w:rFonts w:ascii="Times New Roman" w:hAnsi="Times New Roman"/>
            <w:sz w:val="22"/>
            <w:szCs w:val="22"/>
          </w:rPr>
          <w:t>of</w:t>
        </w:r>
      </w:ins>
      <w:ins w:id="58" w:author="Kurumada, Chigusa" w:date="2022-12-11T12:19:00Z">
        <w:r w:rsidRPr="000954BC">
          <w:rPr>
            <w:rFonts w:ascii="Times New Roman" w:hAnsi="Times New Roman"/>
            <w:sz w:val="22"/>
            <w:szCs w:val="22"/>
          </w:rPr>
          <w:t xml:space="preserve"> the reviewers’ comments</w:t>
        </w:r>
      </w:ins>
      <w:ins w:id="59" w:author="Kurumada, Chigusa" w:date="2022-12-11T12:20:00Z">
        <w:r w:rsidRPr="000954BC">
          <w:rPr>
            <w:rFonts w:ascii="Times New Roman" w:hAnsi="Times New Roman"/>
            <w:sz w:val="22"/>
            <w:szCs w:val="22"/>
          </w:rPr>
          <w:t>, as we understood,</w:t>
        </w:r>
      </w:ins>
      <w:ins w:id="60" w:author="Kurumada, Chigusa" w:date="2022-12-11T12:19:00Z">
        <w:r w:rsidRPr="000954BC">
          <w:rPr>
            <w:rFonts w:ascii="Times New Roman" w:hAnsi="Times New Roman"/>
            <w:sz w:val="22"/>
            <w:szCs w:val="22"/>
          </w:rPr>
          <w:t xml:space="preserve"> was two-fold. First, the paper needed to </w:t>
        </w:r>
      </w:ins>
      <w:ins w:id="61" w:author="Kurumada, Chigusa" w:date="2022-12-11T12:20:00Z">
        <w:r w:rsidRPr="000954BC">
          <w:rPr>
            <w:rFonts w:ascii="Times New Roman" w:hAnsi="Times New Roman"/>
            <w:sz w:val="22"/>
            <w:szCs w:val="22"/>
          </w:rPr>
          <w:t xml:space="preserve">be </w:t>
        </w:r>
      </w:ins>
      <w:ins w:id="62" w:author="Kurumada, Chigusa" w:date="2022-12-11T12:21:00Z">
        <w:r w:rsidRPr="000954BC">
          <w:rPr>
            <w:rFonts w:ascii="Times New Roman" w:hAnsi="Times New Roman"/>
            <w:sz w:val="22"/>
            <w:szCs w:val="22"/>
          </w:rPr>
          <w:t>digestible and has to offer concrete ways in w</w:t>
        </w:r>
      </w:ins>
      <w:ins w:id="63" w:author="Kurumada, Chigusa" w:date="2022-12-11T12:22:00Z">
        <w:r w:rsidRPr="000954BC">
          <w:rPr>
            <w:rFonts w:ascii="Times New Roman" w:hAnsi="Times New Roman"/>
            <w:sz w:val="22"/>
            <w:szCs w:val="22"/>
          </w:rPr>
          <w:t>hich the current approach can be used to conduct an</w:t>
        </w:r>
      </w:ins>
      <w:ins w:id="64" w:author="Kurumada, Chigusa" w:date="2022-12-11T12:23:00Z">
        <w:r w:rsidRPr="000954BC">
          <w:rPr>
            <w:rFonts w:ascii="Times New Roman" w:hAnsi="Times New Roman"/>
            <w:sz w:val="22"/>
            <w:szCs w:val="22"/>
          </w:rPr>
          <w:t xml:space="preserve"> informative experiment. </w:t>
        </w:r>
      </w:ins>
      <w:ins w:id="65" w:author="Kurumada, Chigusa" w:date="2022-12-11T12:27:00Z">
        <w:r w:rsidR="000954BC" w:rsidRPr="000954BC">
          <w:rPr>
            <w:rFonts w:ascii="Times New Roman" w:hAnsi="Times New Roman"/>
            <w:sz w:val="22"/>
            <w:szCs w:val="22"/>
          </w:rPr>
          <w:t>To increase readability</w:t>
        </w:r>
      </w:ins>
      <w:ins w:id="66" w:author="Kurumada, Chigusa" w:date="2022-12-11T12:28:00Z">
        <w:r w:rsidR="000954BC" w:rsidRPr="000954BC">
          <w:rPr>
            <w:rFonts w:ascii="Times New Roman" w:hAnsi="Times New Roman"/>
            <w:sz w:val="22"/>
            <w:szCs w:val="22"/>
          </w:rPr>
          <w:t xml:space="preserve">, we have moved some details of the databases and change models to Supplementary Information </w:t>
        </w:r>
        <w:r w:rsidR="000954BC" w:rsidRPr="00300057">
          <w:rPr>
            <w:rFonts w:ascii="Times New Roman" w:hAnsi="Times New Roman"/>
            <w:sz w:val="22"/>
            <w:szCs w:val="22"/>
          </w:rPr>
          <w:t>(</w:t>
        </w:r>
        <w:r w:rsidR="000954BC" w:rsidRPr="00300057">
          <w:rPr>
            <w:rFonts w:ascii="Times New Roman" w:hAnsi="Times New Roman"/>
            <w:sz w:val="22"/>
            <w:szCs w:val="22"/>
            <w:rPrChange w:id="67" w:author="Kurumada, Chigusa" w:date="2022-12-11T13:56:00Z">
              <w:rPr>
                <w:rFonts w:ascii="`'å:" w:hAnsi="`'å:" w:cs="`'å:"/>
                <w:i/>
                <w:iCs/>
              </w:rPr>
            </w:rPrChange>
          </w:rPr>
          <w:t>§</w:t>
        </w:r>
        <w:r w:rsidR="000954BC" w:rsidRPr="00300057">
          <w:rPr>
            <w:rFonts w:ascii="Times New Roman" w:hAnsi="Times New Roman"/>
            <w:sz w:val="22"/>
            <w:szCs w:val="22"/>
            <w:rPrChange w:id="68" w:author="Kurumada, Chigusa" w:date="2022-12-11T13:56:00Z">
              <w:rPr>
                <w:rFonts w:ascii="`'å:" w:hAnsi="`'å:" w:cs="`'å:"/>
                <w:i/>
                <w:iCs/>
              </w:rPr>
            </w:rPrChange>
          </w:rPr>
          <w:t>2</w:t>
        </w:r>
      </w:ins>
      <w:ins w:id="69" w:author="Kurumada, Chigusa" w:date="2022-12-11T12:29:00Z">
        <w:r w:rsidR="000954BC" w:rsidRPr="00300057">
          <w:rPr>
            <w:rFonts w:ascii="Times New Roman" w:hAnsi="Times New Roman"/>
            <w:sz w:val="22"/>
            <w:szCs w:val="22"/>
            <w:rPrChange w:id="70" w:author="Kurumada, Chigusa" w:date="2022-12-11T13:56:00Z">
              <w:rPr>
                <w:rFonts w:ascii="Times New Roman" w:hAnsi="Times New Roman"/>
                <w:u w:val="single"/>
              </w:rPr>
            </w:rPrChange>
          </w:rPr>
          <w:t xml:space="preserve"> and </w:t>
        </w:r>
        <w:r w:rsidR="000954BC" w:rsidRPr="00300057">
          <w:rPr>
            <w:rFonts w:ascii="Times New Roman" w:hAnsi="Times New Roman"/>
            <w:sz w:val="22"/>
            <w:szCs w:val="22"/>
            <w:rPrChange w:id="71" w:author="Kurumada, Chigusa" w:date="2022-12-11T13:56:00Z">
              <w:rPr>
                <w:rFonts w:ascii="Times New Roman" w:hAnsi="Times New Roman"/>
                <w:u w:val="single"/>
              </w:rPr>
            </w:rPrChange>
          </w:rPr>
          <w:t>§</w:t>
        </w:r>
        <w:r w:rsidR="000954BC" w:rsidRPr="00300057">
          <w:rPr>
            <w:rFonts w:ascii="Times New Roman" w:hAnsi="Times New Roman"/>
            <w:sz w:val="22"/>
            <w:szCs w:val="22"/>
            <w:rPrChange w:id="72" w:author="Kurumada, Chigusa" w:date="2022-12-11T13:56:00Z">
              <w:rPr>
                <w:rFonts w:ascii="Times New Roman" w:hAnsi="Times New Roman"/>
                <w:u w:val="single"/>
              </w:rPr>
            </w:rPrChange>
          </w:rPr>
          <w:t>3, respectively</w:t>
        </w:r>
      </w:ins>
      <w:ins w:id="73" w:author="Kurumada, Chigusa" w:date="2022-12-11T12:33:00Z">
        <w:r w:rsidR="000954BC" w:rsidRPr="00300057">
          <w:rPr>
            <w:rFonts w:ascii="Times New Roman" w:hAnsi="Times New Roman"/>
            <w:sz w:val="22"/>
            <w:szCs w:val="22"/>
            <w:rPrChange w:id="74" w:author="Kurumada, Chigusa" w:date="2022-12-11T13:56:00Z">
              <w:rPr>
                <w:rFonts w:ascii="Times New Roman" w:hAnsi="Times New Roman"/>
                <w:sz w:val="22"/>
                <w:szCs w:val="22"/>
                <w:u w:val="single"/>
              </w:rPr>
            </w:rPrChange>
          </w:rPr>
          <w:t>)</w:t>
        </w:r>
      </w:ins>
      <w:ins w:id="75" w:author="Kurumada, Chigusa" w:date="2022-12-11T12:29:00Z">
        <w:r w:rsidR="000954BC" w:rsidRPr="00300057">
          <w:rPr>
            <w:rFonts w:ascii="Times New Roman" w:hAnsi="Times New Roman" w:hint="eastAsia"/>
            <w:sz w:val="22"/>
            <w:szCs w:val="22"/>
            <w:rPrChange w:id="76" w:author="Kurumada, Chigusa" w:date="2022-12-11T13:56:00Z">
              <w:rPr>
                <w:rFonts w:ascii="Times New Roman" w:hAnsi="Times New Roman"/>
                <w:u w:val="single"/>
              </w:rPr>
            </w:rPrChange>
          </w:rPr>
          <w:t>.</w:t>
        </w:r>
        <w:r w:rsidR="000954BC" w:rsidRPr="00300057">
          <w:rPr>
            <w:rFonts w:ascii="Times New Roman" w:hAnsi="Times New Roman"/>
            <w:sz w:val="22"/>
            <w:szCs w:val="22"/>
            <w:rPrChange w:id="77" w:author="Kurumada, Chigusa" w:date="2022-12-11T13:56:00Z">
              <w:rPr>
                <w:rFonts w:ascii="Times New Roman" w:hAnsi="Times New Roman"/>
                <w:u w:val="single"/>
              </w:rPr>
            </w:rPrChange>
          </w:rPr>
          <w:t xml:space="preserve"> </w:t>
        </w:r>
      </w:ins>
      <w:ins w:id="78" w:author="Kurumada, Chigusa" w:date="2022-12-11T12:30:00Z">
        <w:r w:rsidR="000954BC" w:rsidRPr="00300057">
          <w:rPr>
            <w:rFonts w:ascii="Times New Roman" w:hAnsi="Times New Roman"/>
            <w:sz w:val="22"/>
            <w:szCs w:val="22"/>
            <w:rPrChange w:id="79" w:author="Kurumada, Chigusa" w:date="2022-12-11T13:56:00Z">
              <w:rPr>
                <w:rFonts w:ascii="Times New Roman" w:hAnsi="Times New Roman"/>
                <w:u w:val="single"/>
              </w:rPr>
            </w:rPrChange>
          </w:rPr>
          <w:t>After deliberations, w</w:t>
        </w:r>
      </w:ins>
      <w:ins w:id="80" w:author="Kurumada, Chigusa" w:date="2022-12-11T12:29:00Z">
        <w:r w:rsidR="000954BC" w:rsidRPr="00300057">
          <w:rPr>
            <w:rFonts w:ascii="Times New Roman" w:hAnsi="Times New Roman"/>
            <w:sz w:val="22"/>
            <w:szCs w:val="22"/>
            <w:rPrChange w:id="81" w:author="Kurumada, Chigusa" w:date="2022-12-11T13:56:00Z">
              <w:rPr>
                <w:rFonts w:ascii="Times New Roman" w:hAnsi="Times New Roman"/>
                <w:u w:val="single"/>
              </w:rPr>
            </w:rPrChange>
          </w:rPr>
          <w:t>e have decided to keep some of the expositions about the modeling approach in the body of the manuscript (Section</w:t>
        </w:r>
      </w:ins>
      <w:ins w:id="82" w:author="Kurumada, Chigusa" w:date="2022-12-11T12:30:00Z">
        <w:r w:rsidR="000954BC" w:rsidRPr="00300057">
          <w:rPr>
            <w:rFonts w:ascii="Times New Roman" w:hAnsi="Times New Roman"/>
            <w:sz w:val="22"/>
            <w:szCs w:val="22"/>
            <w:rPrChange w:id="83" w:author="Kurumada, Chigusa" w:date="2022-12-11T13:56:00Z">
              <w:rPr>
                <w:rFonts w:ascii="Times New Roman" w:hAnsi="Times New Roman"/>
                <w:u w:val="single"/>
              </w:rPr>
            </w:rPrChange>
          </w:rPr>
          <w:t xml:space="preserve"> 2: Modeling adaptive challenges in speech perception). For this </w:t>
        </w:r>
      </w:ins>
      <w:ins w:id="84" w:author="Kurumada, Chigusa" w:date="2022-12-11T12:31:00Z">
        <w:r w:rsidR="000954BC" w:rsidRPr="00300057">
          <w:rPr>
            <w:rFonts w:ascii="Times New Roman" w:hAnsi="Times New Roman"/>
            <w:sz w:val="22"/>
            <w:szCs w:val="22"/>
            <w:rPrChange w:id="85" w:author="Kurumada, Chigusa" w:date="2022-12-11T13:56:00Z">
              <w:rPr>
                <w:rFonts w:ascii="Times New Roman" w:hAnsi="Times New Roman"/>
                <w:sz w:val="22"/>
                <w:szCs w:val="22"/>
                <w:u w:val="single"/>
              </w:rPr>
            </w:rPrChange>
          </w:rPr>
          <w:t>manuscript to be of use to researchers in the field, the assumptions</w:t>
        </w:r>
      </w:ins>
      <w:ins w:id="86" w:author="Kurumada, Chigusa" w:date="2022-12-11T12:30:00Z">
        <w:r w:rsidR="000954BC" w:rsidRPr="00300057">
          <w:rPr>
            <w:rFonts w:ascii="Times New Roman" w:hAnsi="Times New Roman"/>
            <w:sz w:val="22"/>
            <w:szCs w:val="22"/>
            <w:rPrChange w:id="87" w:author="Kurumada, Chigusa" w:date="2022-12-11T13:56:00Z">
              <w:rPr>
                <w:rFonts w:ascii="Times New Roman" w:hAnsi="Times New Roman"/>
                <w:u w:val="single"/>
              </w:rPr>
            </w:rPrChange>
          </w:rPr>
          <w:t xml:space="preserve"> </w:t>
        </w:r>
      </w:ins>
      <w:ins w:id="88" w:author="Kurumada, Chigusa" w:date="2022-12-11T12:31:00Z">
        <w:r w:rsidR="000954BC" w:rsidRPr="00300057">
          <w:rPr>
            <w:rFonts w:ascii="Times New Roman" w:hAnsi="Times New Roman"/>
            <w:sz w:val="22"/>
            <w:szCs w:val="22"/>
            <w:rPrChange w:id="89" w:author="Kurumada, Chigusa" w:date="2022-12-11T13:56:00Z">
              <w:rPr>
                <w:rFonts w:ascii="Times New Roman" w:hAnsi="Times New Roman"/>
                <w:sz w:val="22"/>
                <w:szCs w:val="22"/>
                <w:u w:val="single"/>
              </w:rPr>
            </w:rPrChange>
          </w:rPr>
          <w:t>we have implemented</w:t>
        </w:r>
      </w:ins>
      <w:ins w:id="90" w:author="Kurumada, Chigusa" w:date="2022-12-11T12:32:00Z">
        <w:r w:rsidR="000954BC" w:rsidRPr="00300057">
          <w:rPr>
            <w:rFonts w:ascii="Times New Roman" w:hAnsi="Times New Roman"/>
            <w:sz w:val="22"/>
            <w:szCs w:val="22"/>
            <w:rPrChange w:id="91" w:author="Kurumada, Chigusa" w:date="2022-12-11T13:56:00Z">
              <w:rPr>
                <w:rFonts w:ascii="Times New Roman" w:hAnsi="Times New Roman"/>
                <w:sz w:val="22"/>
                <w:szCs w:val="22"/>
                <w:u w:val="single"/>
              </w:rPr>
            </w:rPrChange>
          </w:rPr>
          <w:t xml:space="preserve"> under the three change models need to be made clear</w:t>
        </w:r>
      </w:ins>
      <w:ins w:id="92" w:author="Kurumada, Chigusa" w:date="2022-12-11T12:33:00Z">
        <w:r w:rsidR="000954BC" w:rsidRPr="00300057">
          <w:rPr>
            <w:rFonts w:ascii="Times New Roman" w:hAnsi="Times New Roman"/>
            <w:sz w:val="22"/>
            <w:szCs w:val="22"/>
            <w:rPrChange w:id="93" w:author="Kurumada, Chigusa" w:date="2022-12-11T13:56:00Z">
              <w:rPr>
                <w:rFonts w:ascii="Times New Roman" w:hAnsi="Times New Roman"/>
                <w:sz w:val="22"/>
                <w:szCs w:val="22"/>
                <w:u w:val="single"/>
              </w:rPr>
            </w:rPrChange>
          </w:rPr>
          <w:t xml:space="preserve"> with details. </w:t>
        </w:r>
      </w:ins>
      <w:ins w:id="94" w:author="Kurumada, Chigusa" w:date="2022-12-11T12:36:00Z">
        <w:r w:rsidR="00A35173" w:rsidRPr="00300057">
          <w:rPr>
            <w:rFonts w:ascii="Times New Roman" w:hAnsi="Times New Roman"/>
            <w:sz w:val="22"/>
            <w:szCs w:val="22"/>
            <w:rPrChange w:id="95" w:author="Kurumada, Chigusa" w:date="2022-12-11T13:56:00Z">
              <w:rPr>
                <w:rFonts w:ascii="Times New Roman" w:hAnsi="Times New Roman"/>
                <w:sz w:val="22"/>
                <w:szCs w:val="22"/>
                <w:u w:val="single"/>
              </w:rPr>
            </w:rPrChange>
          </w:rPr>
          <w:t>To reduce the complexity, w</w:t>
        </w:r>
      </w:ins>
      <w:ins w:id="96" w:author="Kurumada, Chigusa" w:date="2022-12-11T12:34:00Z">
        <w:r w:rsidR="000954BC" w:rsidRPr="00300057">
          <w:rPr>
            <w:rFonts w:ascii="Times New Roman" w:hAnsi="Times New Roman"/>
            <w:sz w:val="22"/>
            <w:szCs w:val="22"/>
            <w:rPrChange w:id="97" w:author="Kurumada, Chigusa" w:date="2022-12-11T13:56:00Z">
              <w:rPr>
                <w:rFonts w:ascii="Times New Roman" w:hAnsi="Times New Roman"/>
                <w:sz w:val="22"/>
                <w:szCs w:val="22"/>
                <w:u w:val="single"/>
              </w:rPr>
            </w:rPrChange>
          </w:rPr>
          <w:t xml:space="preserve">e </w:t>
        </w:r>
      </w:ins>
      <w:ins w:id="98" w:author="Kurumada, Chigusa" w:date="2022-12-11T12:35:00Z">
        <w:r w:rsidR="00A35173" w:rsidRPr="00300057">
          <w:rPr>
            <w:rFonts w:ascii="Times New Roman" w:hAnsi="Times New Roman"/>
            <w:sz w:val="22"/>
            <w:szCs w:val="22"/>
            <w:rPrChange w:id="99" w:author="Kurumada, Chigusa" w:date="2022-12-11T13:56:00Z">
              <w:rPr>
                <w:rFonts w:ascii="Times New Roman" w:hAnsi="Times New Roman"/>
                <w:sz w:val="22"/>
                <w:szCs w:val="22"/>
                <w:u w:val="single"/>
              </w:rPr>
            </w:rPrChange>
          </w:rPr>
          <w:t xml:space="preserve">have added some explanations and visual representations (e.g., Fig.16) to better situate the details </w:t>
        </w:r>
      </w:ins>
      <w:ins w:id="100" w:author="Kurumada, Chigusa" w:date="2022-12-11T12:36:00Z">
        <w:r w:rsidR="00A35173" w:rsidRPr="00300057">
          <w:rPr>
            <w:rFonts w:ascii="Times New Roman" w:hAnsi="Times New Roman"/>
            <w:sz w:val="22"/>
            <w:szCs w:val="22"/>
            <w:rPrChange w:id="101" w:author="Kurumada, Chigusa" w:date="2022-12-11T13:56:00Z">
              <w:rPr>
                <w:rFonts w:ascii="Times New Roman" w:hAnsi="Times New Roman"/>
                <w:sz w:val="22"/>
                <w:szCs w:val="22"/>
                <w:u w:val="single"/>
              </w:rPr>
            </w:rPrChange>
          </w:rPr>
          <w:t>in a general overview of the approach. We hope that the c</w:t>
        </w:r>
      </w:ins>
      <w:ins w:id="102" w:author="Kurumada, Chigusa" w:date="2022-12-11T12:37:00Z">
        <w:r w:rsidR="00A35173" w:rsidRPr="00300057">
          <w:rPr>
            <w:rFonts w:ascii="Times New Roman" w:hAnsi="Times New Roman"/>
            <w:sz w:val="22"/>
            <w:szCs w:val="22"/>
            <w:rPrChange w:id="103" w:author="Kurumada, Chigusa" w:date="2022-12-11T13:56:00Z">
              <w:rPr>
                <w:rFonts w:ascii="Times New Roman" w:hAnsi="Times New Roman"/>
                <w:sz w:val="22"/>
                <w:szCs w:val="22"/>
                <w:u w:val="single"/>
              </w:rPr>
            </w:rPrChange>
          </w:rPr>
          <w:t xml:space="preserve">learer structure will help </w:t>
        </w:r>
      </w:ins>
      <w:ins w:id="104" w:author="Kurumada, Chigusa" w:date="2022-12-11T15:53:00Z">
        <w:r w:rsidR="00656C7A">
          <w:rPr>
            <w:rFonts w:ascii="Times New Roman" w:hAnsi="Times New Roman"/>
            <w:sz w:val="22"/>
            <w:szCs w:val="22"/>
          </w:rPr>
          <w:t xml:space="preserve">increase the utility of the </w:t>
        </w:r>
      </w:ins>
      <w:proofErr w:type="spellStart"/>
      <w:ins w:id="105" w:author="Kurumada, Chigusa" w:date="2022-12-11T12:37:00Z">
        <w:r w:rsidR="00A35173" w:rsidRPr="00300057">
          <w:rPr>
            <w:rFonts w:ascii="Times New Roman" w:hAnsi="Times New Roman"/>
            <w:sz w:val="22"/>
            <w:szCs w:val="22"/>
            <w:rPrChange w:id="106" w:author="Kurumada, Chigusa" w:date="2022-12-11T13:56:00Z">
              <w:rPr>
                <w:rFonts w:ascii="Times New Roman" w:hAnsi="Times New Roman"/>
                <w:sz w:val="22"/>
                <w:szCs w:val="22"/>
                <w:u w:val="single"/>
              </w:rPr>
            </w:rPrChange>
          </w:rPr>
          <w:t>the</w:t>
        </w:r>
        <w:proofErr w:type="spellEnd"/>
        <w:r w:rsidR="00A35173" w:rsidRPr="00300057">
          <w:rPr>
            <w:rFonts w:ascii="Times New Roman" w:hAnsi="Times New Roman"/>
            <w:sz w:val="22"/>
            <w:szCs w:val="22"/>
            <w:rPrChange w:id="107" w:author="Kurumada, Chigusa" w:date="2022-12-11T13:56:00Z">
              <w:rPr>
                <w:rFonts w:ascii="Times New Roman" w:hAnsi="Times New Roman"/>
                <w:sz w:val="22"/>
                <w:szCs w:val="22"/>
                <w:u w:val="single"/>
              </w:rPr>
            </w:rPrChange>
          </w:rPr>
          <w:t xml:space="preserve"> current manuscript as a t</w:t>
        </w:r>
      </w:ins>
      <w:ins w:id="108" w:author="Kurumada, Chigusa" w:date="2022-12-11T12:43:00Z">
        <w:r w:rsidR="00A35173" w:rsidRPr="00300057">
          <w:rPr>
            <w:rFonts w:ascii="Times New Roman" w:hAnsi="Times New Roman"/>
            <w:sz w:val="22"/>
            <w:szCs w:val="22"/>
            <w:rPrChange w:id="109" w:author="Kurumada, Chigusa" w:date="2022-12-11T13:56:00Z">
              <w:rPr>
                <w:rFonts w:ascii="Times New Roman" w:hAnsi="Times New Roman"/>
                <w:sz w:val="22"/>
                <w:szCs w:val="22"/>
                <w:u w:val="single"/>
              </w:rPr>
            </w:rPrChange>
          </w:rPr>
          <w:t xml:space="preserve">echnical </w:t>
        </w:r>
      </w:ins>
      <w:ins w:id="110" w:author="Kurumada, Chigusa" w:date="2022-12-11T12:48:00Z">
        <w:r w:rsidR="005302E1" w:rsidRPr="00300057">
          <w:rPr>
            <w:rFonts w:ascii="Times New Roman" w:hAnsi="Times New Roman"/>
            <w:sz w:val="22"/>
            <w:szCs w:val="22"/>
            <w:rPrChange w:id="111" w:author="Kurumada, Chigusa" w:date="2022-12-11T13:56:00Z">
              <w:rPr>
                <w:rFonts w:ascii="Times New Roman" w:hAnsi="Times New Roman"/>
                <w:sz w:val="22"/>
                <w:szCs w:val="22"/>
                <w:u w:val="single"/>
              </w:rPr>
            </w:rPrChange>
          </w:rPr>
          <w:t>t</w:t>
        </w:r>
      </w:ins>
      <w:ins w:id="112" w:author="Kurumada, Chigusa" w:date="2022-12-11T12:37:00Z">
        <w:r w:rsidR="00A35173" w:rsidRPr="00300057">
          <w:rPr>
            <w:rFonts w:ascii="Times New Roman" w:hAnsi="Times New Roman"/>
            <w:sz w:val="22"/>
            <w:szCs w:val="22"/>
            <w:rPrChange w:id="113" w:author="Kurumada, Chigusa" w:date="2022-12-11T13:56:00Z">
              <w:rPr>
                <w:rFonts w:ascii="Times New Roman" w:hAnsi="Times New Roman"/>
                <w:sz w:val="22"/>
                <w:szCs w:val="22"/>
                <w:u w:val="single"/>
              </w:rPr>
            </w:rPrChange>
          </w:rPr>
          <w:t xml:space="preserve">utorial </w:t>
        </w:r>
      </w:ins>
      <w:ins w:id="114" w:author="Kurumada, Chigusa" w:date="2022-12-11T15:54:00Z">
        <w:r w:rsidR="00656C7A">
          <w:rPr>
            <w:rFonts w:ascii="Times New Roman" w:hAnsi="Times New Roman"/>
            <w:sz w:val="22"/>
            <w:szCs w:val="22"/>
          </w:rPr>
          <w:t>while reducing the complexity of the argumentations.</w:t>
        </w:r>
      </w:ins>
    </w:p>
    <w:p w14:paraId="2005F4B8" w14:textId="18D589F0" w:rsidR="00A35173" w:rsidRPr="001B2B9F" w:rsidRDefault="003C3C0F" w:rsidP="001B2B9F">
      <w:pPr>
        <w:spacing w:after="80"/>
        <w:rPr>
          <w:ins w:id="115" w:author="Kurumada, Chigusa" w:date="2022-12-11T12:42:00Z"/>
          <w:rFonts w:ascii="Times New Roman" w:hAnsi="Times New Roman"/>
          <w:sz w:val="22"/>
          <w:szCs w:val="22"/>
          <w:u w:val="single"/>
          <w:rPrChange w:id="116" w:author="Kurumada, Chigusa" w:date="2022-12-11T12:46:00Z">
            <w:rPr>
              <w:ins w:id="117" w:author="Kurumada, Chigusa" w:date="2022-12-11T12:42:00Z"/>
              <w:rFonts w:ascii="Times New Roman" w:hAnsi="Times New Roman"/>
              <w:sz w:val="22"/>
              <w:szCs w:val="22"/>
            </w:rPr>
          </w:rPrChange>
        </w:rPr>
        <w:pPrChange w:id="118" w:author="Kurumada, Chigusa" w:date="2022-12-11T12:46:00Z">
          <w:pPr/>
        </w:pPrChange>
      </w:pPr>
      <w:ins w:id="119" w:author="Kurumada, Chigusa" w:date="2022-12-11T12:23:00Z">
        <w:r w:rsidRPr="000954BC">
          <w:rPr>
            <w:rFonts w:ascii="Times New Roman" w:hAnsi="Times New Roman"/>
            <w:sz w:val="22"/>
            <w:szCs w:val="22"/>
          </w:rPr>
          <w:t xml:space="preserve">Second, </w:t>
        </w:r>
      </w:ins>
      <w:ins w:id="120" w:author="Kurumada, Chigusa" w:date="2022-12-11T12:41:00Z">
        <w:r w:rsidR="00A35173">
          <w:rPr>
            <w:rFonts w:ascii="Times New Roman" w:hAnsi="Times New Roman"/>
            <w:sz w:val="22"/>
            <w:szCs w:val="22"/>
          </w:rPr>
          <w:t xml:space="preserve">the reviewers </w:t>
        </w:r>
      </w:ins>
      <w:ins w:id="121" w:author="Kurumada, Chigusa" w:date="2022-12-11T15:55:00Z">
        <w:r w:rsidR="00656C7A">
          <w:rPr>
            <w:rFonts w:ascii="Times New Roman" w:hAnsi="Times New Roman"/>
            <w:sz w:val="22"/>
            <w:szCs w:val="22"/>
          </w:rPr>
          <w:t>suggested that we</w:t>
        </w:r>
      </w:ins>
      <w:ins w:id="122" w:author="Kurumada, Chigusa" w:date="2022-12-11T12:41:00Z">
        <w:r w:rsidR="00A35173">
          <w:rPr>
            <w:rFonts w:ascii="Times New Roman" w:hAnsi="Times New Roman"/>
            <w:sz w:val="22"/>
            <w:szCs w:val="22"/>
          </w:rPr>
          <w:t xml:space="preserve"> make clear how our approach could handle the</w:t>
        </w:r>
      </w:ins>
      <w:ins w:id="123" w:author="Kurumada, Chigusa" w:date="2022-12-11T12:42:00Z">
        <w:r w:rsidR="00A35173">
          <w:rPr>
            <w:rFonts w:ascii="Times New Roman" w:hAnsi="Times New Roman"/>
            <w:sz w:val="22"/>
            <w:szCs w:val="22"/>
          </w:rPr>
          <w:t xml:space="preserve">—arguably most likely—scenario in which </w:t>
        </w:r>
        <w:r w:rsidR="00A35173" w:rsidRPr="00656C7A">
          <w:rPr>
            <w:rFonts w:ascii="Times New Roman" w:hAnsi="Times New Roman"/>
            <w:i/>
            <w:iCs/>
            <w:sz w:val="22"/>
            <w:szCs w:val="22"/>
            <w:rPrChange w:id="124" w:author="Kurumada, Chigusa" w:date="2022-12-11T15:55:00Z">
              <w:rPr>
                <w:rFonts w:ascii="Times New Roman" w:hAnsi="Times New Roman"/>
                <w:sz w:val="22"/>
                <w:szCs w:val="22"/>
              </w:rPr>
            </w:rPrChange>
          </w:rPr>
          <w:t>all three mechanisms are simultaneously engaged</w:t>
        </w:r>
        <w:r w:rsidR="00A35173">
          <w:rPr>
            <w:rFonts w:ascii="Times New Roman" w:hAnsi="Times New Roman"/>
            <w:sz w:val="22"/>
            <w:szCs w:val="22"/>
          </w:rPr>
          <w:t>. In the previous version, we put an emphasis on a comparison of the three mechanisms</w:t>
        </w:r>
      </w:ins>
      <w:ins w:id="125" w:author="Kurumada, Chigusa" w:date="2022-12-11T15:56:00Z">
        <w:r w:rsidR="00832C64">
          <w:rPr>
            <w:rFonts w:ascii="Times New Roman" w:hAnsi="Times New Roman"/>
            <w:sz w:val="22"/>
            <w:szCs w:val="22"/>
          </w:rPr>
          <w:t xml:space="preserve"> and how experimental results do not distinguish between them.</w:t>
        </w:r>
      </w:ins>
      <w:ins w:id="126" w:author="Kurumada, Chigusa" w:date="2022-12-11T12:42:00Z">
        <w:r w:rsidR="00A35173">
          <w:rPr>
            <w:rFonts w:ascii="Times New Roman" w:hAnsi="Times New Roman"/>
            <w:sz w:val="22"/>
            <w:szCs w:val="22"/>
          </w:rPr>
          <w:t xml:space="preserve"> </w:t>
        </w:r>
      </w:ins>
      <w:ins w:id="127" w:author="Kurumada, Chigusa" w:date="2022-12-11T15:57:00Z">
        <w:r w:rsidR="00832C64">
          <w:rPr>
            <w:rFonts w:ascii="Times New Roman" w:hAnsi="Times New Roman"/>
            <w:sz w:val="22"/>
            <w:szCs w:val="22"/>
          </w:rPr>
          <w:t>The overarching goal of this demonstration, however, was precisely to devise an approach that can identify roles of each mechanism as well as the relative enga</w:t>
        </w:r>
      </w:ins>
      <w:ins w:id="128" w:author="Kurumada, Chigusa" w:date="2022-12-11T15:58:00Z">
        <w:r w:rsidR="00832C64">
          <w:rPr>
            <w:rFonts w:ascii="Times New Roman" w:hAnsi="Times New Roman"/>
            <w:sz w:val="22"/>
            <w:szCs w:val="22"/>
          </w:rPr>
          <w:t xml:space="preserve">gement of more than mechanism. </w:t>
        </w:r>
      </w:ins>
      <w:ins w:id="129" w:author="Kurumada, Chigusa" w:date="2022-12-11T12:43:00Z">
        <w:r w:rsidR="00A35173">
          <w:rPr>
            <w:rFonts w:ascii="Times New Roman" w:hAnsi="Times New Roman"/>
            <w:sz w:val="22"/>
            <w:szCs w:val="22"/>
          </w:rPr>
          <w:t xml:space="preserve">As we detail below, </w:t>
        </w:r>
      </w:ins>
      <w:ins w:id="130" w:author="Kurumada, Chigusa" w:date="2022-12-11T12:44:00Z">
        <w:r w:rsidR="00A35173">
          <w:rPr>
            <w:rFonts w:ascii="Times New Roman" w:hAnsi="Times New Roman"/>
            <w:sz w:val="22"/>
            <w:szCs w:val="22"/>
          </w:rPr>
          <w:t xml:space="preserve">we have attempted </w:t>
        </w:r>
      </w:ins>
      <w:ins w:id="131" w:author="Kurumada, Chigusa" w:date="2022-12-11T15:58:00Z">
        <w:r w:rsidR="00832C64">
          <w:rPr>
            <w:rFonts w:ascii="Times New Roman" w:hAnsi="Times New Roman"/>
            <w:sz w:val="22"/>
            <w:szCs w:val="22"/>
          </w:rPr>
          <w:t>to clarify this point, and how ASP and similar computational frameworks can help pave the way for achi</w:t>
        </w:r>
      </w:ins>
      <w:ins w:id="132" w:author="Kurumada, Chigusa" w:date="2022-12-11T12:50:00Z">
        <w:r w:rsidR="005302E1">
          <w:rPr>
            <w:rFonts w:ascii="Times New Roman" w:hAnsi="Times New Roman"/>
            <w:sz w:val="22"/>
            <w:szCs w:val="22"/>
          </w:rPr>
          <w:t>e</w:t>
        </w:r>
      </w:ins>
      <w:ins w:id="133" w:author="Kurumada, Chigusa" w:date="2022-12-11T15:59:00Z">
        <w:r w:rsidR="00832C64">
          <w:rPr>
            <w:rFonts w:ascii="Times New Roman" w:hAnsi="Times New Roman"/>
            <w:sz w:val="22"/>
            <w:szCs w:val="22"/>
          </w:rPr>
          <w:t>ving this goal</w:t>
        </w:r>
      </w:ins>
      <w:ins w:id="134" w:author="Kurumada, Chigusa" w:date="2022-12-11T12:51:00Z">
        <w:r w:rsidR="005302E1">
          <w:rPr>
            <w:rFonts w:ascii="Times New Roman" w:hAnsi="Times New Roman"/>
            <w:sz w:val="22"/>
            <w:szCs w:val="22"/>
          </w:rPr>
          <w:t>.</w:t>
        </w:r>
      </w:ins>
    </w:p>
    <w:p w14:paraId="7180EADD" w14:textId="74BD0E19" w:rsidR="00832C64" w:rsidRPr="00832C64" w:rsidRDefault="00832C64" w:rsidP="00832C64">
      <w:pPr>
        <w:ind w:firstLine="0"/>
        <w:rPr>
          <w:ins w:id="135" w:author="Kurumada, Chigusa" w:date="2022-12-11T15:59:00Z"/>
          <w:rFonts w:ascii="Times New Roman" w:hAnsi="Times New Roman"/>
          <w:b/>
          <w:bCs/>
          <w:sz w:val="22"/>
          <w:szCs w:val="22"/>
          <w:rPrChange w:id="136" w:author="Kurumada, Chigusa" w:date="2022-12-11T15:59:00Z">
            <w:rPr>
              <w:ins w:id="137" w:author="Kurumada, Chigusa" w:date="2022-12-11T15:59:00Z"/>
              <w:rFonts w:ascii="Times New Roman" w:hAnsi="Times New Roman"/>
              <w:sz w:val="22"/>
              <w:szCs w:val="22"/>
            </w:rPr>
          </w:rPrChange>
        </w:rPr>
      </w:pPr>
      <w:ins w:id="138" w:author="Kurumada, Chigusa" w:date="2022-12-11T15:59:00Z">
        <w:r w:rsidRPr="00832C64">
          <w:rPr>
            <w:rFonts w:ascii="Times New Roman" w:hAnsi="Times New Roman"/>
            <w:b/>
            <w:bCs/>
            <w:sz w:val="22"/>
            <w:szCs w:val="22"/>
            <w:rPrChange w:id="139" w:author="Kurumada, Chigusa" w:date="2022-12-11T15:59:00Z">
              <w:rPr>
                <w:rFonts w:ascii="Times New Roman" w:hAnsi="Times New Roman"/>
                <w:sz w:val="22"/>
                <w:szCs w:val="22"/>
              </w:rPr>
            </w:rPrChange>
          </w:rPr>
          <w:t xml:space="preserve">2. Major comments </w:t>
        </w:r>
      </w:ins>
    </w:p>
    <w:p w14:paraId="16B7606E" w14:textId="7822FE41" w:rsidR="003208E7" w:rsidRPr="00EC64A2" w:rsidRDefault="009D18BB" w:rsidP="00832C64">
      <w:pPr>
        <w:ind w:firstLine="0"/>
        <w:rPr>
          <w:rFonts w:ascii="Times New Roman" w:hAnsi="Times New Roman"/>
          <w:b/>
          <w:bCs/>
          <w:sz w:val="22"/>
          <w:szCs w:val="22"/>
        </w:rPr>
        <w:pPrChange w:id="140" w:author="Kurumada, Chigusa" w:date="2022-12-11T15:59:00Z">
          <w:pPr/>
        </w:pPrChange>
      </w:pPr>
      <w:r>
        <w:rPr>
          <w:rFonts w:ascii="Times New Roman" w:hAnsi="Times New Roman"/>
          <w:sz w:val="22"/>
          <w:szCs w:val="22"/>
        </w:rPr>
        <w:t>Next, w</w:t>
      </w:r>
      <w:r w:rsidR="00C36217">
        <w:rPr>
          <w:rFonts w:ascii="Times New Roman" w:hAnsi="Times New Roman"/>
          <w:sz w:val="22"/>
          <w:szCs w:val="22"/>
        </w:rPr>
        <w:t xml:space="preserve">e summarize the revisions we made </w:t>
      </w:r>
      <w:r>
        <w:rPr>
          <w:rFonts w:ascii="Times New Roman" w:hAnsi="Times New Roman"/>
          <w:sz w:val="22"/>
          <w:szCs w:val="22"/>
        </w:rPr>
        <w:t>in response to (1)-(4)</w:t>
      </w:r>
      <w:r w:rsidR="00C36217">
        <w:rPr>
          <w:rFonts w:ascii="Times New Roman" w:hAnsi="Times New Roman"/>
          <w:sz w:val="22"/>
          <w:szCs w:val="22"/>
        </w:rPr>
        <w:t>, and then respond to the remaining comments.</w:t>
      </w:r>
      <w:r w:rsidR="004503FE">
        <w:rPr>
          <w:rFonts w:ascii="Times New Roman" w:hAnsi="Times New Roman"/>
          <w:sz w:val="22"/>
          <w:szCs w:val="22"/>
        </w:rPr>
        <w:t xml:space="preserve"> </w:t>
      </w:r>
      <w:r w:rsidR="005E590B" w:rsidRPr="00300057">
        <w:rPr>
          <w:rFonts w:ascii="Times New Roman" w:hAnsi="Times New Roman"/>
          <w:sz w:val="22"/>
          <w:szCs w:val="22"/>
          <w:rPrChange w:id="141" w:author="Kurumada, Chigusa" w:date="2022-12-11T13:56:00Z">
            <w:rPr>
              <w:rFonts w:ascii="Times New Roman" w:hAnsi="Times New Roman"/>
              <w:sz w:val="22"/>
              <w:szCs w:val="22"/>
              <w:highlight w:val="yellow"/>
            </w:rPr>
          </w:rPrChange>
        </w:rPr>
        <w:t xml:space="preserve">Given the substantial revisions, we have not tracked changes. </w:t>
      </w:r>
      <w:ins w:id="142" w:author="Kurumada, Chigusa" w:date="2022-12-11T12:04:00Z">
        <w:r w:rsidR="001C673F" w:rsidRPr="00300057">
          <w:rPr>
            <w:rFonts w:ascii="Times New Roman" w:hAnsi="Times New Roman"/>
            <w:sz w:val="22"/>
            <w:szCs w:val="22"/>
          </w:rPr>
          <w:t>We</w:t>
        </w:r>
        <w:r w:rsidR="001C673F">
          <w:rPr>
            <w:rFonts w:ascii="Times New Roman" w:hAnsi="Times New Roman"/>
            <w:sz w:val="22"/>
            <w:szCs w:val="22"/>
          </w:rPr>
          <w:t xml:space="preserve"> will, however, add section numbers wherever appropriate to indicate where the changes have been made.</w:t>
        </w:r>
      </w:ins>
    </w:p>
    <w:p w14:paraId="2207A7CD" w14:textId="77777777" w:rsidR="003208E7" w:rsidRDefault="003208E7" w:rsidP="00086B46">
      <w:pPr>
        <w:rPr>
          <w:rFonts w:ascii="Times New Roman" w:hAnsi="Times New Roman"/>
          <w:sz w:val="22"/>
          <w:szCs w:val="22"/>
        </w:rPr>
      </w:pPr>
    </w:p>
    <w:p w14:paraId="6C94861C" w14:textId="7A8864CF" w:rsidR="00F1336B" w:rsidRPr="00F1336B" w:rsidRDefault="00C36217">
      <w:pPr>
        <w:pStyle w:val="ListParagraph"/>
        <w:numPr>
          <w:ilvl w:val="0"/>
          <w:numId w:val="8"/>
        </w:numPr>
        <w:ind w:left="0" w:firstLine="360"/>
        <w:rPr>
          <w:rFonts w:ascii="Times New Roman" w:hAnsi="Times New Roman"/>
          <w:b/>
          <w:bCs/>
          <w:sz w:val="22"/>
          <w:szCs w:val="22"/>
        </w:rPr>
      </w:pPr>
      <w:r w:rsidRPr="00C36217">
        <w:rPr>
          <w:rFonts w:ascii="Times New Roman" w:hAnsi="Times New Roman"/>
          <w:b/>
          <w:bCs/>
          <w:sz w:val="22"/>
          <w:szCs w:val="22"/>
        </w:rPr>
        <w:t>Clarifying goals</w:t>
      </w:r>
      <w:r w:rsidR="00745944">
        <w:rPr>
          <w:rFonts w:ascii="Times New Roman" w:hAnsi="Times New Roman"/>
          <w:b/>
          <w:bCs/>
          <w:sz w:val="22"/>
          <w:szCs w:val="22"/>
        </w:rPr>
        <w:t xml:space="preserve">, </w:t>
      </w:r>
      <w:r w:rsidRPr="00C36217">
        <w:rPr>
          <w:rFonts w:ascii="Times New Roman" w:hAnsi="Times New Roman"/>
          <w:b/>
          <w:bCs/>
          <w:sz w:val="22"/>
          <w:szCs w:val="22"/>
        </w:rPr>
        <w:t>scope</w:t>
      </w:r>
      <w:r w:rsidR="00745944">
        <w:rPr>
          <w:rFonts w:ascii="Times New Roman" w:hAnsi="Times New Roman"/>
          <w:b/>
          <w:bCs/>
          <w:sz w:val="22"/>
          <w:szCs w:val="22"/>
        </w:rPr>
        <w:t>, and contributions</w:t>
      </w:r>
      <w:r w:rsidRPr="00C36217">
        <w:rPr>
          <w:rFonts w:ascii="Times New Roman" w:hAnsi="Times New Roman"/>
          <w:b/>
          <w:bCs/>
          <w:sz w:val="22"/>
          <w:szCs w:val="22"/>
        </w:rPr>
        <w:t>.</w:t>
      </w:r>
      <w:r>
        <w:rPr>
          <w:rFonts w:ascii="Times New Roman" w:hAnsi="Times New Roman"/>
          <w:b/>
          <w:bCs/>
          <w:sz w:val="22"/>
          <w:szCs w:val="22"/>
        </w:rPr>
        <w:t xml:space="preserve"> </w:t>
      </w:r>
      <w:r>
        <w:rPr>
          <w:rFonts w:ascii="Times New Roman" w:hAnsi="Times New Roman"/>
          <w:sz w:val="22"/>
          <w:szCs w:val="22"/>
        </w:rPr>
        <w:t xml:space="preserve">This was particularly helpful feedback. </w:t>
      </w:r>
      <w:r w:rsidR="00F1336B">
        <w:rPr>
          <w:rFonts w:ascii="Times New Roman" w:hAnsi="Times New Roman"/>
          <w:sz w:val="22"/>
          <w:szCs w:val="22"/>
        </w:rPr>
        <w:t xml:space="preserve">We </w:t>
      </w:r>
      <w:r w:rsidR="002E1B8D">
        <w:rPr>
          <w:rFonts w:ascii="Times New Roman" w:hAnsi="Times New Roman"/>
          <w:sz w:val="22"/>
          <w:szCs w:val="22"/>
        </w:rPr>
        <w:t>have</w:t>
      </w:r>
      <w:r w:rsidR="00BF5637" w:rsidRPr="00F1336B">
        <w:rPr>
          <w:rFonts w:ascii="Times New Roman" w:hAnsi="Times New Roman"/>
          <w:sz w:val="22"/>
          <w:szCs w:val="22"/>
        </w:rPr>
        <w:t xml:space="preserve"> </w:t>
      </w:r>
      <w:r w:rsidR="00BF5637" w:rsidRPr="00BF5637">
        <w:rPr>
          <w:rFonts w:ascii="Times New Roman" w:hAnsi="Times New Roman"/>
          <w:sz w:val="22"/>
          <w:szCs w:val="22"/>
          <w:u w:val="single"/>
        </w:rPr>
        <w:t>completely revised the introduction</w:t>
      </w:r>
      <w:r w:rsidR="00BF5637">
        <w:rPr>
          <w:rFonts w:ascii="Times New Roman" w:hAnsi="Times New Roman"/>
          <w:sz w:val="22"/>
          <w:szCs w:val="22"/>
        </w:rPr>
        <w:t>:</w:t>
      </w:r>
    </w:p>
    <w:p w14:paraId="48FF0050" w14:textId="77777777" w:rsidR="00F1336B" w:rsidRDefault="00F1336B" w:rsidP="00F1336B">
      <w:pPr>
        <w:ind w:left="360" w:firstLine="0"/>
        <w:rPr>
          <w:rFonts w:ascii="Times New Roman" w:hAnsi="Times New Roman"/>
          <w:sz w:val="22"/>
          <w:szCs w:val="22"/>
        </w:rPr>
      </w:pPr>
    </w:p>
    <w:p w14:paraId="3108BCB9" w14:textId="0A7E70A0" w:rsidR="009F135E" w:rsidDel="0048340D" w:rsidRDefault="00F1336B" w:rsidP="002A5879">
      <w:pPr>
        <w:pStyle w:val="ListParagraph"/>
        <w:numPr>
          <w:ilvl w:val="0"/>
          <w:numId w:val="9"/>
        </w:numPr>
        <w:spacing w:after="80"/>
        <w:ind w:left="360"/>
        <w:contextualSpacing w:val="0"/>
        <w:rPr>
          <w:del w:id="143" w:author="Kurumada, Chigusa" w:date="2022-12-11T16:18:00Z"/>
          <w:rFonts w:ascii="Times New Roman" w:hAnsi="Times New Roman"/>
          <w:sz w:val="22"/>
          <w:szCs w:val="22"/>
        </w:rPr>
        <w:pPrChange w:id="144" w:author="Kurumada, Chigusa" w:date="2022-12-11T16:18:00Z">
          <w:pPr>
            <w:pStyle w:val="ListParagraph"/>
            <w:numPr>
              <w:numId w:val="9"/>
            </w:numPr>
            <w:spacing w:after="60"/>
            <w:ind w:left="360" w:hanging="360"/>
          </w:pPr>
        </w:pPrChange>
      </w:pPr>
      <w:r>
        <w:rPr>
          <w:rFonts w:ascii="Times New Roman" w:hAnsi="Times New Roman"/>
          <w:sz w:val="22"/>
          <w:szCs w:val="22"/>
        </w:rPr>
        <w:t xml:space="preserve">After the first introductory paragraph, </w:t>
      </w:r>
      <w:r w:rsidR="00BF5637">
        <w:rPr>
          <w:rFonts w:ascii="Times New Roman" w:hAnsi="Times New Roman"/>
          <w:sz w:val="22"/>
          <w:szCs w:val="22"/>
        </w:rPr>
        <w:t>the introduction</w:t>
      </w:r>
      <w:r>
        <w:rPr>
          <w:rFonts w:ascii="Times New Roman" w:hAnsi="Times New Roman"/>
          <w:sz w:val="22"/>
          <w:szCs w:val="22"/>
        </w:rPr>
        <w:t xml:space="preserve"> now provides a high-level overview of (a) our long-term goals </w:t>
      </w:r>
      <w:r w:rsidR="00BF5637">
        <w:rPr>
          <w:rFonts w:ascii="Times New Roman" w:hAnsi="Times New Roman"/>
          <w:sz w:val="22"/>
          <w:szCs w:val="22"/>
        </w:rPr>
        <w:t xml:space="preserve">to understand the </w:t>
      </w:r>
      <w:r w:rsidR="00BF5637">
        <w:rPr>
          <w:rFonts w:ascii="Times New Roman" w:hAnsi="Times New Roman"/>
          <w:i/>
          <w:iCs/>
          <w:sz w:val="22"/>
          <w:szCs w:val="22"/>
        </w:rPr>
        <w:t xml:space="preserve">mechanisms </w:t>
      </w:r>
      <w:r w:rsidR="00BF5637">
        <w:rPr>
          <w:rFonts w:ascii="Times New Roman" w:hAnsi="Times New Roman"/>
          <w:sz w:val="22"/>
          <w:szCs w:val="22"/>
        </w:rPr>
        <w:t xml:space="preserve">underlying adaptive speech perception </w:t>
      </w:r>
      <w:r>
        <w:rPr>
          <w:rFonts w:ascii="Times New Roman" w:hAnsi="Times New Roman"/>
          <w:sz w:val="22"/>
          <w:szCs w:val="22"/>
        </w:rPr>
        <w:t xml:space="preserve">and (b) the </w:t>
      </w:r>
      <w:r w:rsidRPr="002E1B8D">
        <w:rPr>
          <w:rFonts w:ascii="Times New Roman" w:hAnsi="Times New Roman"/>
          <w:sz w:val="22"/>
          <w:szCs w:val="22"/>
          <w:u w:val="single"/>
        </w:rPr>
        <w:t xml:space="preserve">three more </w:t>
      </w:r>
      <w:r w:rsidR="002E1B8D" w:rsidRPr="002E1B8D">
        <w:rPr>
          <w:rFonts w:ascii="Times New Roman" w:hAnsi="Times New Roman"/>
          <w:sz w:val="22"/>
          <w:szCs w:val="22"/>
          <w:u w:val="single"/>
        </w:rPr>
        <w:t>immediate</w:t>
      </w:r>
      <w:r w:rsidRPr="002E1B8D">
        <w:rPr>
          <w:rFonts w:ascii="Times New Roman" w:hAnsi="Times New Roman"/>
          <w:sz w:val="22"/>
          <w:szCs w:val="22"/>
          <w:u w:val="single"/>
        </w:rPr>
        <w:t xml:space="preserve"> goals of the present study</w:t>
      </w:r>
      <w:r>
        <w:rPr>
          <w:rFonts w:ascii="Times New Roman" w:hAnsi="Times New Roman"/>
          <w:sz w:val="22"/>
          <w:szCs w:val="22"/>
        </w:rPr>
        <w:t>: (</w:t>
      </w:r>
      <w:proofErr w:type="spellStart"/>
      <w:r>
        <w:rPr>
          <w:rFonts w:ascii="Times New Roman" w:hAnsi="Times New Roman"/>
          <w:sz w:val="22"/>
          <w:szCs w:val="22"/>
        </w:rPr>
        <w:t>i</w:t>
      </w:r>
      <w:proofErr w:type="spellEnd"/>
      <w:r>
        <w:rPr>
          <w:rFonts w:ascii="Times New Roman" w:hAnsi="Times New Roman"/>
          <w:sz w:val="22"/>
          <w:szCs w:val="22"/>
        </w:rPr>
        <w:t>) to introduce a new analytical framework</w:t>
      </w:r>
      <w:r w:rsidR="009D18BB">
        <w:rPr>
          <w:rFonts w:ascii="Times New Roman" w:hAnsi="Times New Roman"/>
          <w:sz w:val="22"/>
          <w:szCs w:val="22"/>
        </w:rPr>
        <w:t xml:space="preserve"> (ASP) </w:t>
      </w:r>
      <w:r w:rsidR="00BF5637">
        <w:rPr>
          <w:rFonts w:ascii="Times New Roman" w:hAnsi="Times New Roman"/>
          <w:sz w:val="22"/>
          <w:szCs w:val="22"/>
        </w:rPr>
        <w:t>that can support our long-term goals</w:t>
      </w:r>
      <w:r>
        <w:rPr>
          <w:rFonts w:ascii="Times New Roman" w:hAnsi="Times New Roman"/>
          <w:sz w:val="22"/>
          <w:szCs w:val="22"/>
        </w:rPr>
        <w:t xml:space="preserve">, (ii) to </w:t>
      </w:r>
      <w:r w:rsidR="00BF5637">
        <w:rPr>
          <w:rFonts w:ascii="Times New Roman" w:hAnsi="Times New Roman"/>
          <w:sz w:val="22"/>
          <w:szCs w:val="22"/>
        </w:rPr>
        <w:t xml:space="preserve">demonstrate </w:t>
      </w:r>
      <w:r w:rsidR="00F2712C" w:rsidRPr="005F5085">
        <w:rPr>
          <w:rFonts w:ascii="Times New Roman" w:hAnsi="Times New Roman"/>
          <w:i/>
          <w:iCs/>
          <w:sz w:val="22"/>
          <w:szCs w:val="22"/>
        </w:rPr>
        <w:t>why</w:t>
      </w:r>
      <w:r w:rsidR="00F2712C">
        <w:rPr>
          <w:rFonts w:ascii="Times New Roman" w:hAnsi="Times New Roman"/>
          <w:sz w:val="22"/>
          <w:szCs w:val="22"/>
        </w:rPr>
        <w:t xml:space="preserve"> computational frameworks like ASP is required to move the field forward and illustrate </w:t>
      </w:r>
      <w:r w:rsidR="00BF5637">
        <w:rPr>
          <w:rFonts w:ascii="Times New Roman" w:hAnsi="Times New Roman"/>
          <w:sz w:val="22"/>
          <w:szCs w:val="22"/>
        </w:rPr>
        <w:t xml:space="preserve">the use of </w:t>
      </w:r>
      <w:r w:rsidR="00F2712C">
        <w:rPr>
          <w:rFonts w:ascii="Times New Roman" w:hAnsi="Times New Roman"/>
          <w:sz w:val="22"/>
          <w:szCs w:val="22"/>
        </w:rPr>
        <w:t xml:space="preserve">ASP </w:t>
      </w:r>
      <w:r w:rsidR="00BF5637">
        <w:rPr>
          <w:rFonts w:ascii="Times New Roman" w:hAnsi="Times New Roman"/>
          <w:sz w:val="22"/>
          <w:szCs w:val="22"/>
        </w:rPr>
        <w:t>through two simulation-based case studies, and (iii) to provide initial guidance on what factors determine whether an experiment can decide between competing hypotheses about adaptive speech perception.</w:t>
      </w:r>
      <w:r w:rsidR="002F6D46">
        <w:rPr>
          <w:rFonts w:ascii="Times New Roman" w:hAnsi="Times New Roman"/>
          <w:sz w:val="22"/>
          <w:szCs w:val="22"/>
        </w:rPr>
        <w:t xml:space="preserve"> </w:t>
      </w:r>
      <w:r w:rsidR="009D18BB">
        <w:rPr>
          <w:rFonts w:ascii="Times New Roman" w:hAnsi="Times New Roman"/>
          <w:sz w:val="22"/>
          <w:szCs w:val="22"/>
        </w:rPr>
        <w:t xml:space="preserve">We are now also clear that we deliberately </w:t>
      </w:r>
      <w:r w:rsidR="00D21FE2">
        <w:rPr>
          <w:rFonts w:ascii="Times New Roman" w:hAnsi="Times New Roman"/>
          <w:sz w:val="22"/>
          <w:szCs w:val="22"/>
        </w:rPr>
        <w:t>introduce ASP in</w:t>
      </w:r>
      <w:r w:rsidR="009D18BB">
        <w:rPr>
          <w:rFonts w:ascii="Times New Roman" w:hAnsi="Times New Roman"/>
          <w:sz w:val="22"/>
          <w:szCs w:val="22"/>
        </w:rPr>
        <w:t xml:space="preserve"> </w:t>
      </w:r>
      <w:r w:rsidR="00D21FE2">
        <w:rPr>
          <w:rFonts w:ascii="Times New Roman" w:hAnsi="Times New Roman"/>
          <w:sz w:val="22"/>
          <w:szCs w:val="22"/>
        </w:rPr>
        <w:t xml:space="preserve">a </w:t>
      </w:r>
      <w:r w:rsidR="005F5085">
        <w:rPr>
          <w:rFonts w:ascii="Times New Roman" w:hAnsi="Times New Roman"/>
          <w:sz w:val="22"/>
          <w:szCs w:val="22"/>
        </w:rPr>
        <w:t xml:space="preserve">somewhat small-stepped, </w:t>
      </w:r>
      <w:r w:rsidR="009D18BB">
        <w:rPr>
          <w:rFonts w:ascii="Times New Roman" w:hAnsi="Times New Roman"/>
          <w:sz w:val="22"/>
          <w:szCs w:val="22"/>
        </w:rPr>
        <w:t>tutorial-like approach</w:t>
      </w:r>
      <w:r w:rsidR="00D21FE2">
        <w:rPr>
          <w:rFonts w:ascii="Times New Roman" w:hAnsi="Times New Roman"/>
          <w:sz w:val="22"/>
          <w:szCs w:val="22"/>
        </w:rPr>
        <w:t xml:space="preserve"> because</w:t>
      </w:r>
      <w:r w:rsidR="009D18BB">
        <w:rPr>
          <w:rFonts w:ascii="Times New Roman" w:hAnsi="Times New Roman"/>
          <w:sz w:val="22"/>
          <w:szCs w:val="22"/>
        </w:rPr>
        <w:t xml:space="preserve"> </w:t>
      </w:r>
      <w:r w:rsidR="00D21FE2">
        <w:rPr>
          <w:rFonts w:ascii="Times New Roman" w:hAnsi="Times New Roman"/>
          <w:sz w:val="22"/>
          <w:szCs w:val="22"/>
        </w:rPr>
        <w:t>w</w:t>
      </w:r>
      <w:r w:rsidR="009D18BB">
        <w:rPr>
          <w:rFonts w:ascii="Times New Roman" w:hAnsi="Times New Roman"/>
          <w:sz w:val="22"/>
          <w:szCs w:val="22"/>
        </w:rPr>
        <w:t>e want other researchers to take our document an</w:t>
      </w:r>
      <w:r w:rsidR="00D21FE2">
        <w:rPr>
          <w:rFonts w:ascii="Times New Roman" w:hAnsi="Times New Roman"/>
          <w:sz w:val="22"/>
          <w:szCs w:val="22"/>
        </w:rPr>
        <w:t>d</w:t>
      </w:r>
      <w:r w:rsidR="009D18BB">
        <w:rPr>
          <w:rFonts w:ascii="Times New Roman" w:hAnsi="Times New Roman"/>
          <w:sz w:val="22"/>
          <w:szCs w:val="22"/>
        </w:rPr>
        <w:t xml:space="preserve"> </w:t>
      </w:r>
      <w:r w:rsidR="009D18BB" w:rsidRPr="005302E1">
        <w:rPr>
          <w:rFonts w:ascii="Times New Roman" w:hAnsi="Times New Roman"/>
          <w:sz w:val="22"/>
          <w:szCs w:val="22"/>
          <w:rPrChange w:id="145" w:author="Kurumada, Chigusa" w:date="2022-12-11T12:53:00Z">
            <w:rPr>
              <w:rFonts w:ascii="Times New Roman" w:hAnsi="Times New Roman"/>
              <w:i/>
              <w:iCs/>
              <w:sz w:val="22"/>
              <w:szCs w:val="22"/>
            </w:rPr>
          </w:rPrChange>
        </w:rPr>
        <w:t>understand</w:t>
      </w:r>
      <w:r w:rsidR="009D18BB" w:rsidRPr="005302E1">
        <w:rPr>
          <w:rFonts w:ascii="Times New Roman" w:hAnsi="Times New Roman"/>
          <w:sz w:val="22"/>
          <w:szCs w:val="22"/>
        </w:rPr>
        <w:t xml:space="preserve"> </w:t>
      </w:r>
      <w:r w:rsidR="009D18BB">
        <w:rPr>
          <w:rFonts w:ascii="Times New Roman" w:hAnsi="Times New Roman"/>
          <w:sz w:val="22"/>
          <w:szCs w:val="22"/>
        </w:rPr>
        <w:t xml:space="preserve">the </w:t>
      </w:r>
      <w:ins w:id="146" w:author="Kurumada, Chigusa" w:date="2022-12-11T12:55:00Z">
        <w:r w:rsidR="00A722C4">
          <w:rPr>
            <w:rFonts w:ascii="Times New Roman" w:hAnsi="Times New Roman"/>
            <w:sz w:val="22"/>
            <w:szCs w:val="22"/>
          </w:rPr>
          <w:t xml:space="preserve">hypothesized mechanisms are implemented in </w:t>
        </w:r>
      </w:ins>
      <w:r w:rsidR="009D18BB">
        <w:rPr>
          <w:rFonts w:ascii="Times New Roman" w:hAnsi="Times New Roman"/>
          <w:sz w:val="22"/>
          <w:szCs w:val="22"/>
        </w:rPr>
        <w:t>models.</w:t>
      </w:r>
    </w:p>
    <w:p w14:paraId="2FB36518" w14:textId="77777777" w:rsidR="0048340D" w:rsidRDefault="0048340D" w:rsidP="002A5879">
      <w:pPr>
        <w:pStyle w:val="ListParagraph"/>
        <w:numPr>
          <w:ilvl w:val="0"/>
          <w:numId w:val="9"/>
        </w:numPr>
        <w:spacing w:after="80"/>
        <w:ind w:left="360"/>
        <w:contextualSpacing w:val="0"/>
        <w:rPr>
          <w:ins w:id="147" w:author="Kurumada, Chigusa" w:date="2022-12-11T16:18:00Z"/>
          <w:rFonts w:ascii="Times New Roman" w:hAnsi="Times New Roman"/>
          <w:sz w:val="22"/>
          <w:szCs w:val="22"/>
        </w:rPr>
        <w:pPrChange w:id="148" w:author="Kurumada, Chigusa" w:date="2022-12-11T16:18:00Z">
          <w:pPr>
            <w:pStyle w:val="ListParagraph"/>
            <w:numPr>
              <w:numId w:val="9"/>
            </w:numPr>
            <w:ind w:left="360" w:hanging="360"/>
          </w:pPr>
        </w:pPrChange>
      </w:pPr>
    </w:p>
    <w:p w14:paraId="28F824C6" w14:textId="7EDB49E5" w:rsidR="00745944" w:rsidRPr="0048340D" w:rsidRDefault="002F6D46" w:rsidP="002A5879">
      <w:pPr>
        <w:pStyle w:val="ListParagraph"/>
        <w:numPr>
          <w:ilvl w:val="0"/>
          <w:numId w:val="9"/>
        </w:numPr>
        <w:spacing w:after="80"/>
        <w:ind w:left="360"/>
        <w:contextualSpacing w:val="0"/>
        <w:rPr>
          <w:ins w:id="149" w:author="Kurumada, Chigusa" w:date="2022-12-11T12:56:00Z"/>
          <w:rFonts w:ascii="Times New Roman" w:hAnsi="Times New Roman"/>
          <w:sz w:val="22"/>
          <w:szCs w:val="22"/>
          <w:rPrChange w:id="150" w:author="Kurumada, Chigusa" w:date="2022-12-11T16:18:00Z">
            <w:rPr>
              <w:ins w:id="151" w:author="Kurumada, Chigusa" w:date="2022-12-11T12:56:00Z"/>
            </w:rPr>
          </w:rPrChange>
        </w:rPr>
        <w:pPrChange w:id="152" w:author="Kurumada, Chigusa" w:date="2022-12-11T16:18:00Z">
          <w:pPr>
            <w:pStyle w:val="ListParagraph"/>
            <w:numPr>
              <w:numId w:val="9"/>
            </w:numPr>
            <w:ind w:left="360" w:hanging="360"/>
          </w:pPr>
        </w:pPrChange>
      </w:pPr>
      <w:r w:rsidRPr="0048340D">
        <w:rPr>
          <w:rFonts w:ascii="Times New Roman" w:hAnsi="Times New Roman"/>
          <w:sz w:val="22"/>
          <w:szCs w:val="22"/>
          <w:rPrChange w:id="153" w:author="Kurumada, Chigusa" w:date="2022-12-11T16:18:00Z">
            <w:rPr/>
          </w:rPrChange>
        </w:rPr>
        <w:t>Following this overview, a new subsection describes the “</w:t>
      </w:r>
      <w:ins w:id="154" w:author="Kurumada, Chigusa" w:date="2022-12-11T12:53:00Z">
        <w:r w:rsidR="005302E1" w:rsidRPr="0048340D">
          <w:rPr>
            <w:rFonts w:ascii="Times New Roman" w:hAnsi="Times New Roman"/>
            <w:sz w:val="22"/>
            <w:szCs w:val="22"/>
            <w:rPrChange w:id="155" w:author="Kurumada, Chigusa" w:date="2022-12-11T16:18:00Z">
              <w:rPr/>
            </w:rPrChange>
          </w:rPr>
          <w:t xml:space="preserve">The </w:t>
        </w:r>
      </w:ins>
      <w:del w:id="156" w:author="Kurumada, Chigusa" w:date="2022-12-11T12:54:00Z">
        <w:r w:rsidRPr="0048340D" w:rsidDel="005302E1">
          <w:rPr>
            <w:rFonts w:ascii="Times New Roman" w:hAnsi="Times New Roman"/>
            <w:sz w:val="22"/>
            <w:szCs w:val="22"/>
            <w:rPrChange w:id="157" w:author="Kurumada, Chigusa" w:date="2022-12-11T16:18:00Z">
              <w:rPr/>
            </w:rPrChange>
          </w:rPr>
          <w:delText xml:space="preserve">State </w:delText>
        </w:r>
      </w:del>
      <w:ins w:id="158" w:author="Kurumada, Chigusa" w:date="2022-12-11T12:54:00Z">
        <w:r w:rsidR="005302E1" w:rsidRPr="0048340D">
          <w:rPr>
            <w:rFonts w:ascii="Times New Roman" w:hAnsi="Times New Roman"/>
            <w:sz w:val="22"/>
            <w:szCs w:val="22"/>
            <w:rPrChange w:id="159" w:author="Kurumada, Chigusa" w:date="2022-12-11T16:18:00Z">
              <w:rPr/>
            </w:rPrChange>
          </w:rPr>
          <w:t>s</w:t>
        </w:r>
        <w:r w:rsidR="005302E1" w:rsidRPr="0048340D">
          <w:rPr>
            <w:rFonts w:ascii="Times New Roman" w:hAnsi="Times New Roman"/>
            <w:sz w:val="22"/>
            <w:szCs w:val="22"/>
            <w:rPrChange w:id="160" w:author="Kurumada, Chigusa" w:date="2022-12-11T16:18:00Z">
              <w:rPr/>
            </w:rPrChange>
          </w:rPr>
          <w:t xml:space="preserve">tate </w:t>
        </w:r>
      </w:ins>
      <w:r w:rsidRPr="0048340D">
        <w:rPr>
          <w:rFonts w:ascii="Times New Roman" w:hAnsi="Times New Roman"/>
          <w:sz w:val="22"/>
          <w:szCs w:val="22"/>
          <w:rPrChange w:id="161" w:author="Kurumada, Chigusa" w:date="2022-12-11T16:18:00Z">
            <w:rPr/>
          </w:rPrChange>
        </w:rPr>
        <w:t>of the field(s)”.</w:t>
      </w:r>
      <w:r w:rsidR="009F135E" w:rsidRPr="0048340D">
        <w:rPr>
          <w:rFonts w:ascii="Times New Roman" w:hAnsi="Times New Roman"/>
          <w:sz w:val="22"/>
          <w:szCs w:val="22"/>
          <w:rPrChange w:id="162" w:author="Kurumada, Chigusa" w:date="2022-12-11T16:18:00Z">
            <w:rPr/>
          </w:rPrChange>
        </w:rPr>
        <w:t xml:space="preserve"> This section</w:t>
      </w:r>
      <w:r w:rsidR="00D94FD1" w:rsidRPr="0048340D">
        <w:rPr>
          <w:rFonts w:ascii="Times New Roman" w:hAnsi="Times New Roman"/>
          <w:sz w:val="22"/>
          <w:szCs w:val="22"/>
          <w:rPrChange w:id="163" w:author="Kurumada, Chigusa" w:date="2022-12-11T16:18:00Z">
            <w:rPr/>
          </w:rPrChange>
        </w:rPr>
        <w:t xml:space="preserve"> reviews the </w:t>
      </w:r>
      <w:ins w:id="164" w:author="Kurumada, Chigusa" w:date="2022-12-11T12:55:00Z">
        <w:r w:rsidR="005626C1" w:rsidRPr="0048340D">
          <w:rPr>
            <w:rFonts w:ascii="Times New Roman" w:hAnsi="Times New Roman"/>
            <w:sz w:val="22"/>
            <w:szCs w:val="22"/>
            <w:rPrChange w:id="165" w:author="Kurumada, Chigusa" w:date="2022-12-11T16:18:00Z">
              <w:rPr/>
            </w:rPrChange>
          </w:rPr>
          <w:t xml:space="preserve">past work in the </w:t>
        </w:r>
      </w:ins>
      <w:r w:rsidR="00D94FD1" w:rsidRPr="0048340D">
        <w:rPr>
          <w:rFonts w:ascii="Times New Roman" w:hAnsi="Times New Roman"/>
          <w:sz w:val="22"/>
          <w:szCs w:val="22"/>
          <w:rPrChange w:id="166" w:author="Kurumada, Chigusa" w:date="2022-12-11T16:18:00Z">
            <w:rPr/>
          </w:rPrChange>
        </w:rPr>
        <w:t>field and states our contributions.</w:t>
      </w:r>
      <w:r w:rsidR="001B7210" w:rsidRPr="0048340D">
        <w:rPr>
          <w:rFonts w:ascii="Times New Roman" w:hAnsi="Times New Roman"/>
          <w:sz w:val="22"/>
          <w:szCs w:val="22"/>
          <w:rPrChange w:id="167" w:author="Kurumada, Chigusa" w:date="2022-12-11T16:18:00Z">
            <w:rPr/>
          </w:rPrChange>
        </w:rPr>
        <w:t xml:space="preserve"> This includes our classification of dozens of competing hypotheses into three qualitatively different types of hypotheses about adaptive speech perception (normalization, representational changes, and changes in decision-making)—something that we failed to </w:t>
      </w:r>
      <w:r w:rsidR="00D21FE2" w:rsidRPr="0048340D">
        <w:rPr>
          <w:rFonts w:ascii="Times New Roman" w:hAnsi="Times New Roman"/>
          <w:sz w:val="22"/>
          <w:szCs w:val="22"/>
          <w:rPrChange w:id="168" w:author="Kurumada, Chigusa" w:date="2022-12-11T16:18:00Z">
            <w:rPr/>
          </w:rPrChange>
        </w:rPr>
        <w:t>convey</w:t>
      </w:r>
      <w:r w:rsidR="001B7210" w:rsidRPr="0048340D">
        <w:rPr>
          <w:rFonts w:ascii="Times New Roman" w:hAnsi="Times New Roman"/>
          <w:sz w:val="22"/>
          <w:szCs w:val="22"/>
          <w:rPrChange w:id="169" w:author="Kurumada, Chigusa" w:date="2022-12-11T16:18:00Z">
            <w:rPr/>
          </w:rPrChange>
        </w:rPr>
        <w:t xml:space="preserve"> in the previous version.</w:t>
      </w:r>
      <w:r w:rsidR="00D94FD1" w:rsidRPr="0048340D">
        <w:rPr>
          <w:rFonts w:ascii="Times New Roman" w:hAnsi="Times New Roman"/>
          <w:sz w:val="22"/>
          <w:szCs w:val="22"/>
          <w:rPrChange w:id="170" w:author="Kurumada, Chigusa" w:date="2022-12-11T16:18:00Z">
            <w:rPr/>
          </w:rPrChange>
        </w:rPr>
        <w:t xml:space="preserve"> </w:t>
      </w:r>
    </w:p>
    <w:p w14:paraId="3DAEDB0A" w14:textId="32E727EC" w:rsidR="005626C1" w:rsidRDefault="005626C1" w:rsidP="002A5879">
      <w:pPr>
        <w:pStyle w:val="ListParagraph"/>
        <w:numPr>
          <w:ilvl w:val="0"/>
          <w:numId w:val="9"/>
        </w:numPr>
        <w:spacing w:after="80"/>
        <w:ind w:left="360"/>
        <w:contextualSpacing w:val="0"/>
        <w:rPr>
          <w:rFonts w:ascii="Times New Roman" w:hAnsi="Times New Roman"/>
          <w:sz w:val="22"/>
          <w:szCs w:val="22"/>
        </w:rPr>
        <w:pPrChange w:id="171" w:author="Kurumada, Chigusa" w:date="2022-12-11T16:18:00Z">
          <w:pPr>
            <w:pStyle w:val="ListParagraph"/>
            <w:numPr>
              <w:numId w:val="9"/>
            </w:numPr>
            <w:ind w:left="360" w:hanging="360"/>
          </w:pPr>
        </w:pPrChange>
      </w:pPr>
      <w:ins w:id="172" w:author="Kurumada, Chigusa" w:date="2022-12-11T12:57:00Z">
        <w:r>
          <w:rPr>
            <w:rFonts w:ascii="Times New Roman" w:hAnsi="Times New Roman"/>
            <w:sz w:val="22"/>
            <w:szCs w:val="22"/>
          </w:rPr>
          <w:t>As part of this review, w</w:t>
        </w:r>
      </w:ins>
      <w:ins w:id="173" w:author="Kurumada, Chigusa" w:date="2022-12-11T12:56:00Z">
        <w:r>
          <w:rPr>
            <w:rFonts w:ascii="Times New Roman" w:hAnsi="Times New Roman"/>
            <w:sz w:val="22"/>
            <w:szCs w:val="22"/>
          </w:rPr>
          <w:t>e have added new paragraph</w:t>
        </w:r>
      </w:ins>
      <w:ins w:id="174" w:author="Kurumada, Chigusa" w:date="2022-12-11T13:00:00Z">
        <w:r>
          <w:rPr>
            <w:rFonts w:ascii="Times New Roman" w:hAnsi="Times New Roman"/>
            <w:sz w:val="22"/>
            <w:szCs w:val="22"/>
          </w:rPr>
          <w:t>s</w:t>
        </w:r>
      </w:ins>
      <w:ins w:id="175" w:author="Kurumada, Chigusa" w:date="2022-12-11T12:56:00Z">
        <w:r>
          <w:rPr>
            <w:rFonts w:ascii="Times New Roman" w:hAnsi="Times New Roman"/>
            <w:sz w:val="22"/>
            <w:szCs w:val="22"/>
          </w:rPr>
          <w:t xml:space="preserve"> on </w:t>
        </w:r>
      </w:ins>
      <w:ins w:id="176" w:author="Kurumada, Chigusa" w:date="2022-12-11T12:57:00Z">
        <w:r>
          <w:rPr>
            <w:rFonts w:ascii="Times New Roman" w:hAnsi="Times New Roman"/>
            <w:sz w:val="22"/>
            <w:szCs w:val="22"/>
          </w:rPr>
          <w:t>how neuroimaging research has illuminated roles of the decision-making mechanisms in contrast to behavioral works in the fie</w:t>
        </w:r>
      </w:ins>
      <w:ins w:id="177" w:author="Kurumada, Chigusa" w:date="2022-12-11T12:58:00Z">
        <w:r>
          <w:rPr>
            <w:rFonts w:ascii="Times New Roman" w:hAnsi="Times New Roman"/>
            <w:sz w:val="22"/>
            <w:szCs w:val="22"/>
          </w:rPr>
          <w:t>ld. This motivates a synthesis of these partially overlapping, but largely divergent, lines of work, which</w:t>
        </w:r>
      </w:ins>
      <w:ins w:id="178" w:author="Kurumada, Chigusa" w:date="2022-12-11T12:59:00Z">
        <w:r>
          <w:rPr>
            <w:rFonts w:ascii="Times New Roman" w:hAnsi="Times New Roman"/>
            <w:sz w:val="22"/>
            <w:szCs w:val="22"/>
          </w:rPr>
          <w:t xml:space="preserve"> we</w:t>
        </w:r>
      </w:ins>
      <w:ins w:id="179" w:author="Kurumada, Chigusa" w:date="2022-12-11T12:58:00Z">
        <w:r>
          <w:rPr>
            <w:rFonts w:ascii="Times New Roman" w:hAnsi="Times New Roman"/>
            <w:sz w:val="22"/>
            <w:szCs w:val="22"/>
          </w:rPr>
          <w:t xml:space="preserve"> </w:t>
        </w:r>
      </w:ins>
      <w:ins w:id="180" w:author="Kurumada, Chigusa" w:date="2022-12-11T12:59:00Z">
        <w:r>
          <w:rPr>
            <w:rFonts w:ascii="Times New Roman" w:hAnsi="Times New Roman"/>
            <w:sz w:val="22"/>
            <w:szCs w:val="22"/>
          </w:rPr>
          <w:t xml:space="preserve">hope to </w:t>
        </w:r>
      </w:ins>
      <w:ins w:id="181" w:author="Kurumada, Chigusa" w:date="2022-12-11T12:58:00Z">
        <w:r>
          <w:rPr>
            <w:rFonts w:ascii="Times New Roman" w:hAnsi="Times New Roman"/>
            <w:sz w:val="22"/>
            <w:szCs w:val="22"/>
          </w:rPr>
          <w:t>facilitate</w:t>
        </w:r>
      </w:ins>
      <w:ins w:id="182" w:author="Kurumada, Chigusa" w:date="2022-12-11T12:59:00Z">
        <w:r>
          <w:rPr>
            <w:rFonts w:ascii="Times New Roman" w:hAnsi="Times New Roman"/>
            <w:sz w:val="22"/>
            <w:szCs w:val="22"/>
          </w:rPr>
          <w:t xml:space="preserve"> </w:t>
        </w:r>
        <w:proofErr w:type="gramStart"/>
        <w:r>
          <w:rPr>
            <w:rFonts w:ascii="Times New Roman" w:hAnsi="Times New Roman"/>
            <w:sz w:val="22"/>
            <w:szCs w:val="22"/>
          </w:rPr>
          <w:t>through the use of</w:t>
        </w:r>
        <w:proofErr w:type="gramEnd"/>
        <w:r>
          <w:rPr>
            <w:rFonts w:ascii="Times New Roman" w:hAnsi="Times New Roman"/>
            <w:sz w:val="22"/>
            <w:szCs w:val="22"/>
          </w:rPr>
          <w:t xml:space="preserve"> ASP</w:t>
        </w:r>
      </w:ins>
      <w:ins w:id="183" w:author="Kurumada, Chigusa" w:date="2022-12-11T12:58:00Z">
        <w:r>
          <w:rPr>
            <w:rFonts w:ascii="Times New Roman" w:hAnsi="Times New Roman"/>
            <w:sz w:val="22"/>
            <w:szCs w:val="22"/>
          </w:rPr>
          <w:t xml:space="preserve">. </w:t>
        </w:r>
      </w:ins>
    </w:p>
    <w:p w14:paraId="03D45D35" w14:textId="6D133C87" w:rsidR="007A1555" w:rsidRDefault="00745944" w:rsidP="002A5879">
      <w:pPr>
        <w:pStyle w:val="ListParagraph"/>
        <w:numPr>
          <w:ilvl w:val="0"/>
          <w:numId w:val="9"/>
        </w:numPr>
        <w:spacing w:after="80"/>
        <w:ind w:left="360"/>
        <w:contextualSpacing w:val="0"/>
        <w:rPr>
          <w:rFonts w:ascii="Times New Roman" w:hAnsi="Times New Roman"/>
          <w:sz w:val="22"/>
          <w:szCs w:val="22"/>
        </w:rPr>
        <w:pPrChange w:id="184" w:author="Kurumada, Chigusa" w:date="2022-12-11T16:18:00Z">
          <w:pPr>
            <w:pStyle w:val="ListParagraph"/>
            <w:numPr>
              <w:numId w:val="9"/>
            </w:numPr>
            <w:ind w:left="360" w:hanging="360"/>
          </w:pPr>
        </w:pPrChange>
      </w:pPr>
      <w:r>
        <w:rPr>
          <w:rFonts w:ascii="Times New Roman" w:hAnsi="Times New Roman"/>
          <w:sz w:val="22"/>
          <w:szCs w:val="22"/>
        </w:rPr>
        <w:lastRenderedPageBreak/>
        <w:t>I</w:t>
      </w:r>
      <w:r w:rsidR="001B7210">
        <w:rPr>
          <w:rFonts w:ascii="Times New Roman" w:hAnsi="Times New Roman"/>
          <w:sz w:val="22"/>
          <w:szCs w:val="22"/>
        </w:rPr>
        <w:t>mportantly</w:t>
      </w:r>
      <w:r w:rsidR="00D94FD1">
        <w:rPr>
          <w:rFonts w:ascii="Times New Roman" w:hAnsi="Times New Roman"/>
          <w:sz w:val="22"/>
          <w:szCs w:val="22"/>
        </w:rPr>
        <w:t xml:space="preserve">, </w:t>
      </w:r>
      <w:r w:rsidRPr="00745944">
        <w:rPr>
          <w:rFonts w:ascii="Times New Roman" w:hAnsi="Times New Roman"/>
          <w:sz w:val="22"/>
          <w:szCs w:val="22"/>
          <w:u w:val="single"/>
        </w:rPr>
        <w:t xml:space="preserve">the previous version of </w:t>
      </w:r>
      <w:del w:id="185" w:author="Kurumada, Chigusa" w:date="2022-12-11T13:02:00Z">
        <w:r w:rsidRPr="00745944" w:rsidDel="005626C1">
          <w:rPr>
            <w:rFonts w:ascii="Times New Roman" w:hAnsi="Times New Roman"/>
            <w:sz w:val="22"/>
            <w:szCs w:val="22"/>
            <w:u w:val="single"/>
          </w:rPr>
          <w:delText>the manuscript</w:delText>
        </w:r>
      </w:del>
      <w:ins w:id="186" w:author="Kurumada, Chigusa" w:date="2022-12-11T13:02:00Z">
        <w:r w:rsidR="005626C1">
          <w:rPr>
            <w:rFonts w:ascii="Times New Roman" w:hAnsi="Times New Roman"/>
            <w:sz w:val="22"/>
            <w:szCs w:val="22"/>
            <w:u w:val="single"/>
          </w:rPr>
          <w:t>introduction</w:t>
        </w:r>
      </w:ins>
      <w:r w:rsidRPr="00745944">
        <w:rPr>
          <w:rFonts w:ascii="Times New Roman" w:hAnsi="Times New Roman"/>
          <w:sz w:val="22"/>
          <w:szCs w:val="22"/>
          <w:u w:val="single"/>
        </w:rPr>
        <w:t xml:space="preserve"> did not clearly state what we consider an important contribution</w:t>
      </w:r>
      <w:r>
        <w:rPr>
          <w:rFonts w:ascii="Times New Roman" w:hAnsi="Times New Roman"/>
          <w:sz w:val="22"/>
          <w:szCs w:val="22"/>
        </w:rPr>
        <w:t xml:space="preserve"> </w:t>
      </w:r>
      <w:ins w:id="187" w:author="Kurumada, Chigusa" w:date="2022-12-11T13:02:00Z">
        <w:r w:rsidR="005626C1">
          <w:rPr>
            <w:rFonts w:ascii="Times New Roman" w:hAnsi="Times New Roman"/>
            <w:sz w:val="22"/>
            <w:szCs w:val="22"/>
          </w:rPr>
          <w:t xml:space="preserve">of ASP is. As </w:t>
        </w:r>
      </w:ins>
      <w:ins w:id="188" w:author="Kurumada, Chigusa" w:date="2022-12-11T13:17:00Z">
        <w:r w:rsidR="001D0DDA">
          <w:rPr>
            <w:rFonts w:ascii="Times New Roman" w:hAnsi="Times New Roman"/>
            <w:sz w:val="22"/>
            <w:szCs w:val="22"/>
          </w:rPr>
          <w:t xml:space="preserve">accurately </w:t>
        </w:r>
      </w:ins>
      <w:ins w:id="189" w:author="Kurumada, Chigusa" w:date="2022-12-11T13:03:00Z">
        <w:r w:rsidR="005626C1">
          <w:rPr>
            <w:rFonts w:ascii="Times New Roman" w:hAnsi="Times New Roman"/>
            <w:sz w:val="22"/>
            <w:szCs w:val="22"/>
          </w:rPr>
          <w:t xml:space="preserve">pointed out by R2, </w:t>
        </w:r>
      </w:ins>
      <w:del w:id="190" w:author="Kurumada, Chigusa" w:date="2022-12-11T13:03:00Z">
        <w:r w:rsidDel="005626C1">
          <w:rPr>
            <w:rFonts w:ascii="Times New Roman" w:hAnsi="Times New Roman"/>
            <w:sz w:val="22"/>
            <w:szCs w:val="22"/>
          </w:rPr>
          <w:delText>(reflected in feedback from R</w:delText>
        </w:r>
        <w:r w:rsidR="00F76EE0" w:rsidDel="005626C1">
          <w:rPr>
            <w:rFonts w:ascii="Times New Roman" w:hAnsi="Times New Roman"/>
            <w:sz w:val="22"/>
            <w:szCs w:val="22"/>
          </w:rPr>
          <w:delText>2</w:delText>
        </w:r>
        <w:r w:rsidDel="005626C1">
          <w:rPr>
            <w:rFonts w:ascii="Times New Roman" w:hAnsi="Times New Roman"/>
            <w:sz w:val="22"/>
            <w:szCs w:val="22"/>
          </w:rPr>
          <w:delText>).</w:delText>
        </w:r>
      </w:del>
      <w:ins w:id="191" w:author="Kurumada, Chigusa" w:date="2022-12-11T13:03:00Z">
        <w:r w:rsidR="005626C1">
          <w:rPr>
            <w:rFonts w:ascii="Times New Roman" w:hAnsi="Times New Roman"/>
            <w:sz w:val="22"/>
            <w:szCs w:val="22"/>
          </w:rPr>
          <w:t xml:space="preserve">the survey of the literature already </w:t>
        </w:r>
      </w:ins>
      <w:ins w:id="192" w:author="Kurumada, Chigusa" w:date="2022-12-11T13:05:00Z">
        <w:r w:rsidR="00E324D4">
          <w:rPr>
            <w:rFonts w:ascii="Times New Roman" w:hAnsi="Times New Roman"/>
            <w:sz w:val="22"/>
            <w:szCs w:val="22"/>
          </w:rPr>
          <w:t>highlights</w:t>
        </w:r>
      </w:ins>
      <w:ins w:id="193" w:author="Kurumada, Chigusa" w:date="2022-12-11T13:04:00Z">
        <w:r w:rsidR="005626C1">
          <w:rPr>
            <w:rFonts w:ascii="Times New Roman" w:hAnsi="Times New Roman"/>
            <w:sz w:val="22"/>
            <w:szCs w:val="22"/>
          </w:rPr>
          <w:t xml:space="preserve"> </w:t>
        </w:r>
        <w:r w:rsidR="00E324D4">
          <w:rPr>
            <w:rFonts w:ascii="Times New Roman" w:hAnsi="Times New Roman"/>
            <w:sz w:val="22"/>
            <w:szCs w:val="22"/>
          </w:rPr>
          <w:t xml:space="preserve">a current lack of </w:t>
        </w:r>
      </w:ins>
      <w:ins w:id="194" w:author="Kurumada, Chigusa" w:date="2022-12-11T13:05:00Z">
        <w:r w:rsidR="00E324D4">
          <w:rPr>
            <w:rFonts w:ascii="Times New Roman" w:hAnsi="Times New Roman"/>
            <w:sz w:val="22"/>
            <w:szCs w:val="22"/>
          </w:rPr>
          <w:t xml:space="preserve">clarity in </w:t>
        </w:r>
      </w:ins>
      <w:ins w:id="195" w:author="Kurumada, Chigusa" w:date="2022-12-11T13:20:00Z">
        <w:r w:rsidR="001D0DDA">
          <w:rPr>
            <w:rFonts w:ascii="Times New Roman" w:hAnsi="Times New Roman"/>
            <w:sz w:val="22"/>
            <w:szCs w:val="22"/>
          </w:rPr>
          <w:t>an understanding of</w:t>
        </w:r>
      </w:ins>
      <w:ins w:id="196" w:author="Kurumada, Chigusa" w:date="2022-12-11T13:05:00Z">
        <w:r w:rsidR="00E324D4">
          <w:rPr>
            <w:rFonts w:ascii="Times New Roman" w:hAnsi="Times New Roman"/>
            <w:sz w:val="22"/>
            <w:szCs w:val="22"/>
          </w:rPr>
          <w:t xml:space="preserve"> underlying mechanism(s) of adaptive </w:t>
        </w:r>
      </w:ins>
      <w:ins w:id="197" w:author="Kurumada, Chigusa" w:date="2022-12-11T13:06:00Z">
        <w:r w:rsidR="00E324D4">
          <w:rPr>
            <w:rFonts w:ascii="Times New Roman" w:hAnsi="Times New Roman"/>
            <w:sz w:val="22"/>
            <w:szCs w:val="22"/>
          </w:rPr>
          <w:t xml:space="preserve">speech perception. The core contribution of our framework and the two case studies is </w:t>
        </w:r>
      </w:ins>
      <w:del w:id="198" w:author="Kurumada, Chigusa" w:date="2022-12-11T13:04:00Z">
        <w:r w:rsidDel="00E324D4">
          <w:rPr>
            <w:rFonts w:ascii="Times New Roman" w:hAnsi="Times New Roman"/>
            <w:sz w:val="22"/>
            <w:szCs w:val="22"/>
          </w:rPr>
          <w:delText xml:space="preserve"> </w:delText>
        </w:r>
        <w:commentRangeStart w:id="199"/>
        <w:r w:rsidDel="00E324D4">
          <w:rPr>
            <w:rFonts w:ascii="Times New Roman" w:hAnsi="Times New Roman"/>
            <w:sz w:val="22"/>
            <w:szCs w:val="22"/>
          </w:rPr>
          <w:delText>W</w:delText>
        </w:r>
        <w:r w:rsidR="00D94FD1" w:rsidDel="00E324D4">
          <w:rPr>
            <w:rFonts w:ascii="Times New Roman" w:hAnsi="Times New Roman"/>
            <w:sz w:val="22"/>
            <w:szCs w:val="22"/>
          </w:rPr>
          <w:delText>e are now clear that</w:delText>
        </w:r>
        <w:r w:rsidR="009D18BB" w:rsidDel="00E324D4">
          <w:rPr>
            <w:rFonts w:ascii="Times New Roman" w:hAnsi="Times New Roman"/>
            <w:sz w:val="22"/>
            <w:szCs w:val="22"/>
          </w:rPr>
          <w:delText xml:space="preserve"> the literature we review in the </w:delText>
        </w:r>
      </w:del>
      <w:del w:id="200" w:author="Kurumada, Chigusa" w:date="2022-12-11T12:56:00Z">
        <w:r w:rsidR="00D21FE2" w:rsidDel="005626C1">
          <w:rPr>
            <w:rFonts w:ascii="Times New Roman" w:hAnsi="Times New Roman"/>
            <w:sz w:val="22"/>
            <w:szCs w:val="22"/>
          </w:rPr>
          <w:delText>I</w:delText>
        </w:r>
      </w:del>
      <w:del w:id="201" w:author="Kurumada, Chigusa" w:date="2022-12-11T13:04:00Z">
        <w:r w:rsidR="009D18BB" w:rsidDel="00E324D4">
          <w:rPr>
            <w:rFonts w:ascii="Times New Roman" w:hAnsi="Times New Roman"/>
            <w:sz w:val="22"/>
            <w:szCs w:val="22"/>
          </w:rPr>
          <w:delText>ntroduction</w:delText>
        </w:r>
        <w:r w:rsidR="00D94FD1" w:rsidRPr="00745944" w:rsidDel="00E324D4">
          <w:rPr>
            <w:rFonts w:ascii="Times New Roman" w:hAnsi="Times New Roman"/>
            <w:sz w:val="22"/>
            <w:szCs w:val="22"/>
          </w:rPr>
          <w:delText xml:space="preserve"> le</w:delText>
        </w:r>
        <w:r w:rsidR="009D18BB" w:rsidDel="00E324D4">
          <w:rPr>
            <w:rFonts w:ascii="Times New Roman" w:hAnsi="Times New Roman"/>
            <w:sz w:val="22"/>
            <w:szCs w:val="22"/>
          </w:rPr>
          <w:delText>aves</w:delText>
        </w:r>
        <w:r w:rsidR="00D94FD1" w:rsidRPr="00745944" w:rsidDel="00E324D4">
          <w:rPr>
            <w:rFonts w:ascii="Times New Roman" w:hAnsi="Times New Roman"/>
            <w:sz w:val="22"/>
            <w:szCs w:val="22"/>
          </w:rPr>
          <w:delText xml:space="preserve"> open </w:delText>
        </w:r>
        <w:r w:rsidR="00D94FD1" w:rsidRPr="009D18BB" w:rsidDel="00E324D4">
          <w:rPr>
            <w:rFonts w:ascii="Times New Roman" w:hAnsi="Times New Roman"/>
            <w:i/>
            <w:iCs/>
            <w:sz w:val="22"/>
            <w:szCs w:val="22"/>
          </w:rPr>
          <w:delText>whether</w:delText>
        </w:r>
        <w:r w:rsidR="00D94FD1" w:rsidRPr="00745944" w:rsidDel="00E324D4">
          <w:rPr>
            <w:rFonts w:ascii="Times New Roman" w:hAnsi="Times New Roman"/>
            <w:sz w:val="22"/>
            <w:szCs w:val="22"/>
          </w:rPr>
          <w:delText xml:space="preserve"> </w:delText>
        </w:r>
        <w:r w:rsidR="009D18BB" w:rsidDel="00E324D4">
          <w:rPr>
            <w:rFonts w:ascii="Times New Roman" w:hAnsi="Times New Roman"/>
            <w:sz w:val="22"/>
            <w:szCs w:val="22"/>
          </w:rPr>
          <w:delText>the</w:delText>
        </w:r>
        <w:r w:rsidR="00D94FD1" w:rsidRPr="00745944" w:rsidDel="00E324D4">
          <w:rPr>
            <w:rFonts w:ascii="Times New Roman" w:hAnsi="Times New Roman"/>
            <w:sz w:val="22"/>
            <w:szCs w:val="22"/>
          </w:rPr>
          <w:delText xml:space="preserve"> signature results </w:delText>
        </w:r>
        <w:r w:rsidR="009D18BB" w:rsidDel="00E324D4">
          <w:rPr>
            <w:rFonts w:ascii="Times New Roman" w:hAnsi="Times New Roman"/>
            <w:sz w:val="22"/>
            <w:szCs w:val="22"/>
          </w:rPr>
          <w:delText xml:space="preserve">of previous studies </w:delText>
        </w:r>
        <w:r w:rsidR="00D94FD1" w:rsidRPr="00745944" w:rsidDel="00E324D4">
          <w:rPr>
            <w:rFonts w:ascii="Times New Roman" w:hAnsi="Times New Roman"/>
            <w:sz w:val="22"/>
            <w:szCs w:val="22"/>
          </w:rPr>
          <w:delText>distinguish between competing hypotheses</w:delText>
        </w:r>
        <w:r w:rsidR="007A1555" w:rsidDel="00E324D4">
          <w:rPr>
            <w:rFonts w:ascii="Times New Roman" w:hAnsi="Times New Roman"/>
            <w:sz w:val="22"/>
            <w:szCs w:val="22"/>
          </w:rPr>
          <w:delText xml:space="preserve">, resulting in </w:delText>
        </w:r>
      </w:del>
      <w:del w:id="202" w:author="Kurumada, Chigusa" w:date="2022-12-11T13:06:00Z">
        <w:r w:rsidR="007A1555" w:rsidDel="00E324D4">
          <w:rPr>
            <w:rFonts w:ascii="Times New Roman" w:hAnsi="Times New Roman"/>
            <w:sz w:val="22"/>
            <w:szCs w:val="22"/>
          </w:rPr>
          <w:delText xml:space="preserve">a </w:delText>
        </w:r>
        <w:r w:rsidR="007A1555" w:rsidDel="00E324D4">
          <w:rPr>
            <w:rFonts w:ascii="Times New Roman" w:hAnsi="Times New Roman"/>
            <w:i/>
            <w:iCs/>
            <w:sz w:val="22"/>
            <w:szCs w:val="22"/>
          </w:rPr>
          <w:delText>possible</w:delText>
        </w:r>
        <w:r w:rsidR="007A1555" w:rsidDel="00E324D4">
          <w:rPr>
            <w:rFonts w:ascii="Times New Roman" w:hAnsi="Times New Roman"/>
            <w:sz w:val="22"/>
            <w:szCs w:val="22"/>
          </w:rPr>
          <w:delText xml:space="preserve"> empirical indeterminacy</w:delText>
        </w:r>
        <w:r w:rsidR="00D94FD1" w:rsidRPr="001B7210" w:rsidDel="00E324D4">
          <w:rPr>
            <w:rFonts w:ascii="Times New Roman" w:hAnsi="Times New Roman"/>
            <w:sz w:val="22"/>
            <w:szCs w:val="22"/>
          </w:rPr>
          <w:delText>. We believe that</w:delText>
        </w:r>
        <w:r w:rsidR="00D94FD1" w:rsidRPr="00745944" w:rsidDel="00E324D4">
          <w:rPr>
            <w:rFonts w:ascii="Times New Roman" w:hAnsi="Times New Roman"/>
            <w:sz w:val="22"/>
            <w:szCs w:val="22"/>
          </w:rPr>
          <w:delText xml:space="preserve"> our case studies are</w:delText>
        </w:r>
        <w:r w:rsidR="00D94FD1" w:rsidDel="00E324D4">
          <w:rPr>
            <w:rFonts w:ascii="Times New Roman" w:hAnsi="Times New Roman"/>
            <w:sz w:val="22"/>
            <w:szCs w:val="22"/>
            <w:u w:val="single"/>
          </w:rPr>
          <w:delText xml:space="preserve"> the first </w:delText>
        </w:r>
      </w:del>
      <w:r w:rsidR="00D94FD1">
        <w:rPr>
          <w:rFonts w:ascii="Times New Roman" w:hAnsi="Times New Roman"/>
          <w:sz w:val="22"/>
          <w:szCs w:val="22"/>
          <w:u w:val="single"/>
        </w:rPr>
        <w:t>to</w:t>
      </w:r>
      <w:ins w:id="203" w:author="Kurumada, Chigusa" w:date="2022-12-11T13:06:00Z">
        <w:r w:rsidR="00E324D4">
          <w:rPr>
            <w:rFonts w:ascii="Times New Roman" w:hAnsi="Times New Roman"/>
            <w:sz w:val="22"/>
            <w:szCs w:val="22"/>
            <w:u w:val="single"/>
          </w:rPr>
          <w:t>, for the first time,</w:t>
        </w:r>
      </w:ins>
      <w:r w:rsidR="00D94FD1">
        <w:rPr>
          <w:rFonts w:ascii="Times New Roman" w:hAnsi="Times New Roman"/>
          <w:sz w:val="22"/>
          <w:szCs w:val="22"/>
          <w:u w:val="single"/>
        </w:rPr>
        <w:t xml:space="preserve"> </w:t>
      </w:r>
      <w:r w:rsidR="00D94FD1" w:rsidRPr="00745944">
        <w:rPr>
          <w:rFonts w:ascii="Times New Roman" w:hAnsi="Times New Roman"/>
          <w:i/>
          <w:iCs/>
          <w:sz w:val="22"/>
          <w:szCs w:val="22"/>
          <w:u w:val="single"/>
        </w:rPr>
        <w:t>show</w:t>
      </w:r>
      <w:r w:rsidR="00D94FD1">
        <w:rPr>
          <w:rFonts w:ascii="Times New Roman" w:hAnsi="Times New Roman"/>
          <w:sz w:val="22"/>
          <w:szCs w:val="22"/>
          <w:u w:val="single"/>
        </w:rPr>
        <w:t xml:space="preserve"> that the signature results of two influential lines of research can be accounted for by </w:t>
      </w:r>
      <w:r w:rsidR="00D94FD1" w:rsidRPr="00745944">
        <w:rPr>
          <w:rFonts w:ascii="Times New Roman" w:hAnsi="Times New Roman"/>
          <w:sz w:val="22"/>
          <w:szCs w:val="22"/>
          <w:u w:val="single"/>
        </w:rPr>
        <w:t>any</w:t>
      </w:r>
      <w:r w:rsidR="00D94FD1">
        <w:rPr>
          <w:rFonts w:ascii="Times New Roman" w:hAnsi="Times New Roman"/>
          <w:sz w:val="22"/>
          <w:szCs w:val="22"/>
          <w:u w:val="single"/>
        </w:rPr>
        <w:t xml:space="preserve"> of the hypotheses</w:t>
      </w:r>
      <w:r w:rsidR="001B7210">
        <w:rPr>
          <w:rFonts w:ascii="Times New Roman" w:hAnsi="Times New Roman"/>
          <w:sz w:val="22"/>
          <w:szCs w:val="22"/>
        </w:rPr>
        <w:t xml:space="preserve">. </w:t>
      </w:r>
      <w:r>
        <w:rPr>
          <w:rFonts w:ascii="Times New Roman" w:hAnsi="Times New Roman"/>
          <w:sz w:val="22"/>
          <w:szCs w:val="22"/>
        </w:rPr>
        <w:t xml:space="preserve">This was </w:t>
      </w:r>
      <w:r>
        <w:rPr>
          <w:rFonts w:ascii="Times New Roman" w:hAnsi="Times New Roman"/>
          <w:i/>
          <w:iCs/>
          <w:sz w:val="22"/>
          <w:szCs w:val="22"/>
        </w:rPr>
        <w:t>not</w:t>
      </w:r>
      <w:r>
        <w:rPr>
          <w:rFonts w:ascii="Times New Roman" w:hAnsi="Times New Roman"/>
          <w:sz w:val="22"/>
          <w:szCs w:val="22"/>
        </w:rPr>
        <w:t xml:space="preserve"> previously known.</w:t>
      </w:r>
      <w:commentRangeEnd w:id="199"/>
      <w:r w:rsidR="005F5085">
        <w:rPr>
          <w:rStyle w:val="CommentReference"/>
        </w:rPr>
        <w:commentReference w:id="199"/>
      </w:r>
      <w:ins w:id="204" w:author="Kurumada, Chigusa" w:date="2022-12-11T13:11:00Z">
        <w:r w:rsidR="00E324D4">
          <w:rPr>
            <w:rFonts w:ascii="Times New Roman" w:hAnsi="Times New Roman"/>
            <w:sz w:val="22"/>
            <w:szCs w:val="22"/>
          </w:rPr>
          <w:t xml:space="preserve"> </w:t>
        </w:r>
      </w:ins>
      <w:ins w:id="205" w:author="Kurumada, Chigusa" w:date="2022-12-11T13:21:00Z">
        <w:r w:rsidR="001D0DDA">
          <w:rPr>
            <w:rFonts w:ascii="Times New Roman" w:hAnsi="Times New Roman"/>
            <w:sz w:val="22"/>
            <w:szCs w:val="22"/>
          </w:rPr>
          <w:t xml:space="preserve">In Section 2 and 3, we </w:t>
        </w:r>
      </w:ins>
      <w:ins w:id="206" w:author="Kurumada, Chigusa" w:date="2022-12-11T13:25:00Z">
        <w:r w:rsidR="001D0DDA">
          <w:rPr>
            <w:rFonts w:ascii="Times New Roman" w:hAnsi="Times New Roman"/>
            <w:sz w:val="22"/>
            <w:szCs w:val="22"/>
          </w:rPr>
          <w:t>state</w:t>
        </w:r>
      </w:ins>
      <w:ins w:id="207" w:author="Kurumada, Chigusa" w:date="2022-12-11T13:22:00Z">
        <w:r w:rsidR="001D0DDA">
          <w:rPr>
            <w:rFonts w:ascii="Times New Roman" w:hAnsi="Times New Roman"/>
            <w:sz w:val="22"/>
            <w:szCs w:val="22"/>
          </w:rPr>
          <w:t xml:space="preserve"> this contribution as well as the </w:t>
        </w:r>
      </w:ins>
      <w:ins w:id="208" w:author="Kurumada, Chigusa" w:date="2022-12-11T13:25:00Z">
        <w:r w:rsidR="001D0DDA">
          <w:rPr>
            <w:rFonts w:ascii="Times New Roman" w:hAnsi="Times New Roman"/>
            <w:sz w:val="22"/>
            <w:szCs w:val="22"/>
          </w:rPr>
          <w:t xml:space="preserve">overarching </w:t>
        </w:r>
      </w:ins>
      <w:ins w:id="209" w:author="Kurumada, Chigusa" w:date="2022-12-11T13:22:00Z">
        <w:r w:rsidR="001D0DDA">
          <w:rPr>
            <w:rFonts w:ascii="Times New Roman" w:hAnsi="Times New Roman"/>
            <w:sz w:val="22"/>
            <w:szCs w:val="22"/>
          </w:rPr>
          <w:t xml:space="preserve">goal of utilizing the ASP framework to understand the </w:t>
        </w:r>
      </w:ins>
      <w:ins w:id="210" w:author="Kurumada, Chigusa" w:date="2022-12-11T13:25:00Z">
        <w:r w:rsidR="001D0DDA">
          <w:rPr>
            <w:rFonts w:ascii="Times New Roman" w:hAnsi="Times New Roman"/>
            <w:sz w:val="22"/>
            <w:szCs w:val="22"/>
          </w:rPr>
          <w:t>relative engagement of the underlying mechanisms.</w:t>
        </w:r>
      </w:ins>
    </w:p>
    <w:p w14:paraId="7C0680C2" w14:textId="77777777" w:rsidR="002E1B8D" w:rsidRPr="00F1336B" w:rsidRDefault="002E1B8D" w:rsidP="002E1B8D">
      <w:pPr>
        <w:ind w:firstLine="0"/>
        <w:rPr>
          <w:rFonts w:ascii="Times New Roman" w:hAnsi="Times New Roman"/>
          <w:b/>
          <w:bCs/>
          <w:sz w:val="22"/>
          <w:szCs w:val="22"/>
        </w:rPr>
      </w:pPr>
    </w:p>
    <w:p w14:paraId="362FEBDE" w14:textId="1ACC2DCF" w:rsidR="001646D4" w:rsidRPr="004F7B9D" w:rsidRDefault="002E1B8D" w:rsidP="004F7B9D">
      <w:pPr>
        <w:pStyle w:val="ListParagraph"/>
        <w:numPr>
          <w:ilvl w:val="0"/>
          <w:numId w:val="8"/>
        </w:numPr>
        <w:ind w:left="0" w:firstLine="360"/>
        <w:rPr>
          <w:rFonts w:ascii="Times New Roman" w:hAnsi="Times New Roman"/>
          <w:b/>
          <w:bCs/>
          <w:sz w:val="22"/>
          <w:szCs w:val="22"/>
        </w:rPr>
      </w:pPr>
      <w:r>
        <w:rPr>
          <w:rFonts w:ascii="Times New Roman" w:hAnsi="Times New Roman"/>
          <w:b/>
          <w:bCs/>
          <w:sz w:val="22"/>
          <w:szCs w:val="22"/>
        </w:rPr>
        <w:t>Clarify take-home points</w:t>
      </w:r>
      <w:r w:rsidR="001646D4">
        <w:rPr>
          <w:rFonts w:ascii="Times New Roman" w:hAnsi="Times New Roman"/>
          <w:b/>
          <w:bCs/>
          <w:sz w:val="22"/>
          <w:szCs w:val="22"/>
        </w:rPr>
        <w:t xml:space="preserve">. </w:t>
      </w:r>
      <w:r w:rsidR="00EC64A2">
        <w:rPr>
          <w:rFonts w:ascii="Times New Roman" w:hAnsi="Times New Roman"/>
          <w:sz w:val="22"/>
          <w:szCs w:val="22"/>
        </w:rPr>
        <w:t xml:space="preserve">Guided by </w:t>
      </w:r>
      <w:r w:rsidR="009D18BB">
        <w:rPr>
          <w:rFonts w:ascii="Times New Roman" w:hAnsi="Times New Roman"/>
          <w:sz w:val="22"/>
          <w:szCs w:val="22"/>
        </w:rPr>
        <w:t>reviewers’</w:t>
      </w:r>
      <w:r w:rsidR="00EC64A2">
        <w:rPr>
          <w:rFonts w:ascii="Times New Roman" w:hAnsi="Times New Roman"/>
          <w:sz w:val="22"/>
          <w:szCs w:val="22"/>
        </w:rPr>
        <w:t xml:space="preserve"> comments, w</w:t>
      </w:r>
      <w:r w:rsidR="004503FE">
        <w:rPr>
          <w:rFonts w:ascii="Times New Roman" w:hAnsi="Times New Roman"/>
          <w:sz w:val="22"/>
          <w:szCs w:val="22"/>
        </w:rPr>
        <w:t xml:space="preserve">e have completely restructured </w:t>
      </w:r>
      <w:r w:rsidR="009D18BB">
        <w:rPr>
          <w:rFonts w:ascii="Times New Roman" w:hAnsi="Times New Roman"/>
          <w:sz w:val="22"/>
          <w:szCs w:val="22"/>
        </w:rPr>
        <w:t xml:space="preserve">the </w:t>
      </w:r>
      <w:ins w:id="211" w:author="Kurumada, Chigusa" w:date="2022-12-11T12:14:00Z">
        <w:r w:rsidR="003C3C0F">
          <w:rPr>
            <w:rFonts w:ascii="Times New Roman" w:hAnsi="Times New Roman"/>
            <w:sz w:val="22"/>
            <w:szCs w:val="22"/>
          </w:rPr>
          <w:t>g</w:t>
        </w:r>
      </w:ins>
      <w:del w:id="212" w:author="Kurumada, Chigusa" w:date="2022-12-11T12:14:00Z">
        <w:r w:rsidR="0082687C" w:rsidDel="003C3C0F">
          <w:rPr>
            <w:rFonts w:ascii="Times New Roman" w:hAnsi="Times New Roman"/>
            <w:sz w:val="22"/>
            <w:szCs w:val="22"/>
          </w:rPr>
          <w:delText>G</w:delText>
        </w:r>
      </w:del>
      <w:r w:rsidR="009D18BB">
        <w:rPr>
          <w:rFonts w:ascii="Times New Roman" w:hAnsi="Times New Roman"/>
          <w:sz w:val="22"/>
          <w:szCs w:val="22"/>
        </w:rPr>
        <w:t xml:space="preserve">eneral </w:t>
      </w:r>
      <w:ins w:id="213" w:author="Kurumada, Chigusa" w:date="2022-12-11T12:14:00Z">
        <w:r w:rsidR="003C3C0F">
          <w:rPr>
            <w:rFonts w:ascii="Times New Roman" w:hAnsi="Times New Roman"/>
            <w:sz w:val="22"/>
            <w:szCs w:val="22"/>
          </w:rPr>
          <w:t>d</w:t>
        </w:r>
      </w:ins>
      <w:del w:id="214" w:author="Kurumada, Chigusa" w:date="2022-12-11T12:14:00Z">
        <w:r w:rsidR="0082687C" w:rsidDel="003C3C0F">
          <w:rPr>
            <w:rFonts w:ascii="Times New Roman" w:hAnsi="Times New Roman"/>
            <w:sz w:val="22"/>
            <w:szCs w:val="22"/>
          </w:rPr>
          <w:delText>D</w:delText>
        </w:r>
      </w:del>
      <w:r w:rsidR="009D18BB">
        <w:rPr>
          <w:rFonts w:ascii="Times New Roman" w:hAnsi="Times New Roman"/>
          <w:sz w:val="22"/>
          <w:szCs w:val="22"/>
        </w:rPr>
        <w:t xml:space="preserve">iscussion </w:t>
      </w:r>
      <w:r w:rsidR="004D6EB8">
        <w:rPr>
          <w:rFonts w:ascii="Times New Roman" w:hAnsi="Times New Roman"/>
          <w:sz w:val="22"/>
          <w:szCs w:val="22"/>
        </w:rPr>
        <w:t>to clarify our take</w:t>
      </w:r>
      <w:r w:rsidR="0082687C">
        <w:rPr>
          <w:rFonts w:ascii="Times New Roman" w:hAnsi="Times New Roman"/>
          <w:sz w:val="22"/>
          <w:szCs w:val="22"/>
        </w:rPr>
        <w:t>-</w:t>
      </w:r>
      <w:r w:rsidR="004D6EB8">
        <w:rPr>
          <w:rFonts w:ascii="Times New Roman" w:hAnsi="Times New Roman"/>
          <w:sz w:val="22"/>
          <w:szCs w:val="22"/>
        </w:rPr>
        <w:t>home points. After briefly summarizing the findings of our two case studies</w:t>
      </w:r>
      <w:r w:rsidR="007E2336">
        <w:rPr>
          <w:rFonts w:ascii="Times New Roman" w:hAnsi="Times New Roman"/>
          <w:sz w:val="22"/>
          <w:szCs w:val="22"/>
        </w:rPr>
        <w:t>:</w:t>
      </w:r>
    </w:p>
    <w:p w14:paraId="4935F8B9" w14:textId="3693B097" w:rsidR="004F7B9D" w:rsidRDefault="004F7B9D" w:rsidP="004D6EB8">
      <w:pPr>
        <w:ind w:firstLine="0"/>
        <w:rPr>
          <w:rFonts w:ascii="Times New Roman" w:hAnsi="Times New Roman"/>
          <w:sz w:val="22"/>
          <w:szCs w:val="22"/>
        </w:rPr>
      </w:pPr>
    </w:p>
    <w:p w14:paraId="7364DEDA" w14:textId="07D4B6F5" w:rsidR="00F127B8" w:rsidRPr="00BC384B" w:rsidDel="00BC384B" w:rsidRDefault="00BC384B" w:rsidP="00A12871">
      <w:pPr>
        <w:pStyle w:val="ListParagraph"/>
        <w:numPr>
          <w:ilvl w:val="0"/>
          <w:numId w:val="9"/>
        </w:numPr>
        <w:ind w:left="360"/>
        <w:rPr>
          <w:del w:id="215" w:author="Kurumada, Chigusa" w:date="2022-12-11T13:32:00Z"/>
          <w:rFonts w:ascii="Times New Roman" w:hAnsi="Times New Roman"/>
          <w:sz w:val="22"/>
          <w:szCs w:val="22"/>
          <w:rPrChange w:id="216" w:author="Kurumada, Chigusa" w:date="2022-12-11T13:32:00Z">
            <w:rPr>
              <w:del w:id="217" w:author="Kurumada, Chigusa" w:date="2022-12-11T13:32:00Z"/>
              <w:rFonts w:ascii="Times New Roman" w:hAnsi="Times New Roman"/>
              <w:b/>
              <w:bCs/>
              <w:sz w:val="22"/>
              <w:szCs w:val="22"/>
            </w:rPr>
          </w:rPrChange>
        </w:rPr>
      </w:pPr>
      <w:ins w:id="218" w:author="Kurumada, Chigusa" w:date="2022-12-11T13:28:00Z">
        <w:r>
          <w:rPr>
            <w:rFonts w:ascii="Times New Roman" w:hAnsi="Times New Roman"/>
            <w:sz w:val="22"/>
            <w:szCs w:val="22"/>
          </w:rPr>
          <w:t xml:space="preserve">A new </w:t>
        </w:r>
      </w:ins>
      <w:ins w:id="219" w:author="Kurumada, Chigusa" w:date="2022-12-11T13:30:00Z">
        <w:r>
          <w:rPr>
            <w:rFonts w:ascii="Times New Roman" w:hAnsi="Times New Roman"/>
            <w:sz w:val="22"/>
            <w:szCs w:val="22"/>
          </w:rPr>
          <w:t>sub</w:t>
        </w:r>
      </w:ins>
      <w:ins w:id="220" w:author="Kurumada, Chigusa" w:date="2022-12-11T13:28:00Z">
        <w:r>
          <w:rPr>
            <w:rFonts w:ascii="Times New Roman" w:hAnsi="Times New Roman"/>
            <w:sz w:val="22"/>
            <w:szCs w:val="22"/>
          </w:rPr>
          <w:t xml:space="preserve">section </w:t>
        </w:r>
      </w:ins>
      <w:ins w:id="221" w:author="Kurumada, Chigusa" w:date="2022-12-11T13:29:00Z">
        <w:r>
          <w:rPr>
            <w:rFonts w:ascii="Times New Roman" w:hAnsi="Times New Roman"/>
            <w:sz w:val="22"/>
            <w:szCs w:val="22"/>
          </w:rPr>
          <w:t>(</w:t>
        </w:r>
      </w:ins>
      <w:ins w:id="222" w:author="Kurumada, Chigusa" w:date="2022-12-11T13:30:00Z">
        <w:r>
          <w:rPr>
            <w:rFonts w:ascii="Times New Roman" w:hAnsi="Times New Roman"/>
            <w:sz w:val="22"/>
            <w:szCs w:val="22"/>
          </w:rPr>
          <w:t xml:space="preserve">Section </w:t>
        </w:r>
      </w:ins>
      <w:ins w:id="223" w:author="Kurumada, Chigusa" w:date="2022-12-11T16:01:00Z">
        <w:r w:rsidR="00232630">
          <w:rPr>
            <w:rFonts w:ascii="Times New Roman" w:hAnsi="Times New Roman"/>
            <w:sz w:val="22"/>
            <w:szCs w:val="22"/>
          </w:rPr>
          <w:t>5</w:t>
        </w:r>
      </w:ins>
      <w:ins w:id="224" w:author="Kurumada, Chigusa" w:date="2022-12-11T13:29:00Z">
        <w:r>
          <w:rPr>
            <w:rFonts w:ascii="Times New Roman" w:hAnsi="Times New Roman"/>
            <w:sz w:val="22"/>
            <w:szCs w:val="22"/>
          </w:rPr>
          <w:t xml:space="preserve">.1) discusses </w:t>
        </w:r>
      </w:ins>
      <w:ins w:id="225" w:author="Kurumada, Chigusa" w:date="2022-12-11T13:28:00Z">
        <w:r>
          <w:rPr>
            <w:rFonts w:ascii="Times New Roman" w:hAnsi="Times New Roman"/>
            <w:sz w:val="22"/>
            <w:szCs w:val="22"/>
          </w:rPr>
          <w:t>how the current approach can go beyond testin</w:t>
        </w:r>
      </w:ins>
      <w:ins w:id="226" w:author="Kurumada, Chigusa" w:date="2022-12-11T13:29:00Z">
        <w:r>
          <w:rPr>
            <w:rFonts w:ascii="Times New Roman" w:hAnsi="Times New Roman"/>
            <w:sz w:val="22"/>
            <w:szCs w:val="22"/>
          </w:rPr>
          <w:t>g</w:t>
        </w:r>
      </w:ins>
      <w:ins w:id="227" w:author="Kurumada, Chigusa" w:date="2022-12-11T13:28:00Z">
        <w:r>
          <w:rPr>
            <w:rFonts w:ascii="Times New Roman" w:hAnsi="Times New Roman"/>
            <w:sz w:val="22"/>
            <w:szCs w:val="22"/>
          </w:rPr>
          <w:t xml:space="preserve"> </w:t>
        </w:r>
      </w:ins>
      <w:del w:id="228" w:author="Kurumada, Chigusa" w:date="2022-12-11T13:28:00Z">
        <w:r w:rsidR="005F5085" w:rsidDel="00BC384B">
          <w:rPr>
            <w:rFonts w:ascii="Times New Roman" w:hAnsi="Times New Roman"/>
            <w:sz w:val="22"/>
            <w:szCs w:val="22"/>
          </w:rPr>
          <w:delText xml:space="preserve">A new subsection identifies a number of specific ways to test </w:delText>
        </w:r>
      </w:del>
      <w:r w:rsidR="005F5085">
        <w:rPr>
          <w:rFonts w:ascii="Times New Roman" w:hAnsi="Times New Roman"/>
          <w:sz w:val="22"/>
          <w:szCs w:val="22"/>
        </w:rPr>
        <w:t xml:space="preserve">the </w:t>
      </w:r>
      <w:r w:rsidR="005F5085">
        <w:rPr>
          <w:rFonts w:ascii="Times New Roman" w:hAnsi="Times New Roman"/>
          <w:i/>
          <w:iCs/>
          <w:sz w:val="22"/>
          <w:szCs w:val="22"/>
        </w:rPr>
        <w:t>sufficiency</w:t>
      </w:r>
      <w:r w:rsidR="005F5085">
        <w:rPr>
          <w:rFonts w:ascii="Times New Roman" w:hAnsi="Times New Roman"/>
          <w:sz w:val="22"/>
          <w:szCs w:val="22"/>
        </w:rPr>
        <w:t xml:space="preserve"> of each of the change mechanisms, i.e., tests that can reject the hypothesis that any of the change mechanisms is sufficient to explain adaptive speech perception. </w:t>
      </w:r>
      <w:ins w:id="229" w:author="Kurumada, Chigusa" w:date="2022-12-11T13:30:00Z">
        <w:r>
          <w:rPr>
            <w:rFonts w:ascii="Times New Roman" w:hAnsi="Times New Roman"/>
            <w:sz w:val="22"/>
            <w:szCs w:val="22"/>
          </w:rPr>
          <w:t>(</w:t>
        </w:r>
      </w:ins>
      <w:r w:rsidR="005F5085">
        <w:rPr>
          <w:rFonts w:ascii="Times New Roman" w:hAnsi="Times New Roman"/>
          <w:sz w:val="22"/>
          <w:szCs w:val="22"/>
        </w:rPr>
        <w:t>We</w:t>
      </w:r>
      <w:ins w:id="230" w:author="Kurumada, Chigusa" w:date="2022-12-11T13:30:00Z">
        <w:r>
          <w:rPr>
            <w:rFonts w:ascii="Times New Roman" w:hAnsi="Times New Roman"/>
            <w:sz w:val="22"/>
            <w:szCs w:val="22"/>
          </w:rPr>
          <w:t xml:space="preserve"> have </w:t>
        </w:r>
      </w:ins>
      <w:del w:id="231" w:author="Kurumada, Chigusa" w:date="2022-12-11T13:30:00Z">
        <w:r w:rsidR="005F5085" w:rsidDel="00BC384B">
          <w:rPr>
            <w:rFonts w:ascii="Times New Roman" w:hAnsi="Times New Roman"/>
            <w:sz w:val="22"/>
            <w:szCs w:val="22"/>
          </w:rPr>
          <w:delText xml:space="preserve"> </w:delText>
        </w:r>
      </w:del>
      <w:r w:rsidR="005F5085">
        <w:rPr>
          <w:rFonts w:ascii="Times New Roman" w:hAnsi="Times New Roman"/>
          <w:sz w:val="22"/>
          <w:szCs w:val="22"/>
        </w:rPr>
        <w:t xml:space="preserve">also </w:t>
      </w:r>
      <w:del w:id="232" w:author="Kurumada, Chigusa" w:date="2022-12-11T13:30:00Z">
        <w:r w:rsidR="005F5085" w:rsidDel="00BC384B">
          <w:rPr>
            <w:rFonts w:ascii="Times New Roman" w:hAnsi="Times New Roman"/>
            <w:sz w:val="22"/>
            <w:szCs w:val="22"/>
          </w:rPr>
          <w:delText xml:space="preserve">discuss </w:delText>
        </w:r>
      </w:del>
      <w:ins w:id="233" w:author="Kurumada, Chigusa" w:date="2022-12-11T13:30:00Z">
        <w:r>
          <w:rPr>
            <w:rFonts w:ascii="Times New Roman" w:hAnsi="Times New Roman"/>
            <w:sz w:val="22"/>
            <w:szCs w:val="22"/>
          </w:rPr>
          <w:t xml:space="preserve">added a brand-new section in the </w:t>
        </w:r>
      </w:ins>
      <w:ins w:id="234" w:author="Kurumada, Chigusa" w:date="2022-12-11T13:31:00Z">
        <w:r>
          <w:rPr>
            <w:rFonts w:ascii="Times New Roman" w:hAnsi="Times New Roman"/>
            <w:sz w:val="22"/>
            <w:szCs w:val="22"/>
          </w:rPr>
          <w:t>supplementary</w:t>
        </w:r>
      </w:ins>
      <w:ins w:id="235" w:author="Kurumada, Chigusa" w:date="2022-12-11T13:30:00Z">
        <w:r>
          <w:rPr>
            <w:rFonts w:ascii="Times New Roman" w:hAnsi="Times New Roman"/>
            <w:sz w:val="22"/>
            <w:szCs w:val="22"/>
          </w:rPr>
          <w:t xml:space="preserve"> information</w:t>
        </w:r>
      </w:ins>
      <w:ins w:id="236" w:author="Kurumada, Chigusa" w:date="2022-12-11T13:31:00Z">
        <w:r>
          <w:rPr>
            <w:rFonts w:ascii="Times New Roman" w:hAnsi="Times New Roman"/>
            <w:sz w:val="22"/>
            <w:szCs w:val="22"/>
          </w:rPr>
          <w:t xml:space="preserve"> </w:t>
        </w:r>
        <w:r w:rsidRPr="001C4612">
          <w:rPr>
            <w:rFonts w:ascii="Times New Roman" w:hAnsi="Times New Roman"/>
            <w:sz w:val="22"/>
            <w:szCs w:val="22"/>
            <w:u w:val="single"/>
          </w:rPr>
          <w:t>§</w:t>
        </w:r>
        <w:r>
          <w:rPr>
            <w:rFonts w:ascii="Times New Roman" w:hAnsi="Times New Roman"/>
            <w:sz w:val="22"/>
            <w:szCs w:val="22"/>
            <w:u w:val="single"/>
          </w:rPr>
          <w:t>7 to survey</w:t>
        </w:r>
      </w:ins>
      <w:ins w:id="237" w:author="Kurumada, Chigusa" w:date="2022-12-11T13:30:00Z">
        <w:r>
          <w:rPr>
            <w:rFonts w:ascii="Times New Roman" w:hAnsi="Times New Roman"/>
            <w:sz w:val="22"/>
            <w:szCs w:val="22"/>
          </w:rPr>
          <w:t xml:space="preserve"> </w:t>
        </w:r>
      </w:ins>
      <w:r w:rsidR="005F5085">
        <w:rPr>
          <w:rFonts w:ascii="Times New Roman" w:hAnsi="Times New Roman"/>
          <w:i/>
          <w:iCs/>
          <w:sz w:val="22"/>
          <w:szCs w:val="22"/>
        </w:rPr>
        <w:t>existing</w:t>
      </w:r>
      <w:r w:rsidR="005F5085">
        <w:rPr>
          <w:rFonts w:ascii="Times New Roman" w:hAnsi="Times New Roman"/>
          <w:sz w:val="22"/>
          <w:szCs w:val="22"/>
        </w:rPr>
        <w:t xml:space="preserve"> findings that—if interpreted in this light—</w:t>
      </w:r>
      <w:ins w:id="238" w:author="Kurumada, Chigusa" w:date="2022-12-11T13:32:00Z">
        <w:r>
          <w:rPr>
            <w:rFonts w:ascii="Times New Roman" w:hAnsi="Times New Roman"/>
            <w:sz w:val="22"/>
            <w:szCs w:val="22"/>
          </w:rPr>
          <w:t xml:space="preserve">that </w:t>
        </w:r>
      </w:ins>
      <w:r w:rsidR="005F5085">
        <w:rPr>
          <w:rFonts w:ascii="Times New Roman" w:hAnsi="Times New Roman"/>
          <w:sz w:val="22"/>
          <w:szCs w:val="22"/>
        </w:rPr>
        <w:t>already shed light on this question.</w:t>
      </w:r>
      <w:ins w:id="239" w:author="Kurumada, Chigusa" w:date="2022-12-11T13:32:00Z">
        <w:r>
          <w:rPr>
            <w:rFonts w:ascii="Times New Roman" w:hAnsi="Times New Roman"/>
            <w:sz w:val="22"/>
            <w:szCs w:val="22"/>
          </w:rPr>
          <w:t xml:space="preserve">) </w:t>
        </w:r>
      </w:ins>
    </w:p>
    <w:p w14:paraId="26EABF13" w14:textId="23CF9F90" w:rsidR="00711D49" w:rsidRPr="00BC384B" w:rsidRDefault="005F5085" w:rsidP="002A5879">
      <w:pPr>
        <w:pStyle w:val="ListParagraph"/>
        <w:numPr>
          <w:ilvl w:val="0"/>
          <w:numId w:val="9"/>
        </w:numPr>
        <w:spacing w:after="80"/>
        <w:ind w:left="360"/>
        <w:contextualSpacing w:val="0"/>
        <w:rPr>
          <w:rFonts w:ascii="Times New Roman" w:hAnsi="Times New Roman"/>
          <w:b/>
          <w:bCs/>
          <w:sz w:val="22"/>
          <w:szCs w:val="22"/>
          <w:highlight w:val="yellow"/>
          <w:rPrChange w:id="240" w:author="Kurumada, Chigusa" w:date="2022-12-11T13:32:00Z">
            <w:rPr>
              <w:b/>
              <w:bCs/>
              <w:highlight w:val="yellow"/>
            </w:rPr>
          </w:rPrChange>
        </w:rPr>
        <w:pPrChange w:id="241" w:author="Kurumada, Chigusa" w:date="2022-12-11T16:18:00Z">
          <w:pPr>
            <w:pStyle w:val="ListParagraph"/>
            <w:numPr>
              <w:numId w:val="9"/>
            </w:numPr>
            <w:ind w:left="360" w:hanging="360"/>
          </w:pPr>
        </w:pPrChange>
      </w:pPr>
      <w:del w:id="242" w:author="Kurumada, Chigusa" w:date="2022-12-11T13:32:00Z">
        <w:r w:rsidRPr="00BC384B" w:rsidDel="00BC384B">
          <w:rPr>
            <w:rFonts w:ascii="Times New Roman" w:hAnsi="Times New Roman"/>
            <w:sz w:val="22"/>
            <w:szCs w:val="22"/>
            <w:rPrChange w:id="243" w:author="Kurumada, Chigusa" w:date="2022-12-11T13:32:00Z">
              <w:rPr/>
            </w:rPrChange>
          </w:rPr>
          <w:delText>The next subsection</w:delText>
        </w:r>
        <w:r w:rsidR="005B4807" w:rsidRPr="00BC384B" w:rsidDel="00BC384B">
          <w:rPr>
            <w:rFonts w:ascii="Times New Roman" w:hAnsi="Times New Roman"/>
            <w:sz w:val="22"/>
            <w:szCs w:val="22"/>
            <w:rPrChange w:id="244" w:author="Kurumada, Chigusa" w:date="2022-12-11T13:32:00Z">
              <w:rPr/>
            </w:rPrChange>
          </w:rPr>
          <w:delText xml:space="preserve"> </w:delText>
        </w:r>
        <w:r w:rsidRPr="00BC384B" w:rsidDel="00BC384B">
          <w:rPr>
            <w:rFonts w:ascii="Times New Roman" w:hAnsi="Times New Roman"/>
            <w:sz w:val="22"/>
            <w:szCs w:val="22"/>
            <w:rPrChange w:id="245" w:author="Kurumada, Chigusa" w:date="2022-12-11T13:32:00Z">
              <w:rPr/>
            </w:rPrChange>
          </w:rPr>
          <w:delText>(also almost completely new) then</w:delText>
        </w:r>
      </w:del>
      <w:ins w:id="246" w:author="Kurumada, Chigusa" w:date="2022-12-11T13:32:00Z">
        <w:r w:rsidR="00BC384B" w:rsidRPr="00BC384B">
          <w:rPr>
            <w:rFonts w:ascii="Times New Roman" w:hAnsi="Times New Roman"/>
            <w:sz w:val="22"/>
            <w:szCs w:val="22"/>
            <w:rPrChange w:id="247" w:author="Kurumada, Chigusa" w:date="2022-12-11T13:32:00Z">
              <w:rPr>
                <w:rFonts w:ascii="Times New Roman" w:hAnsi="Times New Roman"/>
                <w:b/>
                <w:bCs/>
                <w:sz w:val="22"/>
                <w:szCs w:val="22"/>
              </w:rPr>
            </w:rPrChange>
          </w:rPr>
          <w:t xml:space="preserve">Section </w:t>
        </w:r>
      </w:ins>
      <w:ins w:id="248" w:author="Kurumada, Chigusa" w:date="2022-12-11T16:01:00Z">
        <w:r w:rsidR="00232630">
          <w:rPr>
            <w:rFonts w:ascii="Times New Roman" w:hAnsi="Times New Roman"/>
            <w:sz w:val="22"/>
            <w:szCs w:val="22"/>
          </w:rPr>
          <w:t>5</w:t>
        </w:r>
      </w:ins>
      <w:ins w:id="249" w:author="Kurumada, Chigusa" w:date="2022-12-11T13:32:00Z">
        <w:r w:rsidR="00BC384B" w:rsidRPr="00BC384B">
          <w:rPr>
            <w:rFonts w:ascii="Times New Roman" w:hAnsi="Times New Roman"/>
            <w:sz w:val="22"/>
            <w:szCs w:val="22"/>
            <w:rPrChange w:id="250" w:author="Kurumada, Chigusa" w:date="2022-12-11T13:32:00Z">
              <w:rPr>
                <w:rFonts w:ascii="Times New Roman" w:hAnsi="Times New Roman"/>
                <w:b/>
                <w:bCs/>
                <w:sz w:val="22"/>
                <w:szCs w:val="22"/>
              </w:rPr>
            </w:rPrChange>
          </w:rPr>
          <w:t>.1</w:t>
        </w:r>
      </w:ins>
      <w:r w:rsidRPr="00BC384B">
        <w:rPr>
          <w:rFonts w:ascii="Times New Roman" w:hAnsi="Times New Roman"/>
          <w:sz w:val="22"/>
          <w:szCs w:val="22"/>
          <w:rPrChange w:id="251" w:author="Kurumada, Chigusa" w:date="2022-12-11T13:32:00Z">
            <w:rPr/>
          </w:rPrChange>
        </w:rPr>
        <w:t xml:space="preserve"> clarifies that such sufficiency tests can never address how </w:t>
      </w:r>
      <w:r w:rsidRPr="00BC384B">
        <w:rPr>
          <w:rFonts w:ascii="Times New Roman" w:hAnsi="Times New Roman"/>
          <w:i/>
          <w:iCs/>
          <w:sz w:val="22"/>
          <w:szCs w:val="22"/>
          <w:rPrChange w:id="252" w:author="Kurumada, Chigusa" w:date="2022-12-11T13:32:00Z">
            <w:rPr>
              <w:i/>
              <w:iCs/>
            </w:rPr>
          </w:rPrChange>
        </w:rPr>
        <w:t xml:space="preserve">combinations </w:t>
      </w:r>
      <w:r w:rsidRPr="00BC384B">
        <w:rPr>
          <w:rFonts w:ascii="Times New Roman" w:hAnsi="Times New Roman"/>
          <w:sz w:val="22"/>
          <w:szCs w:val="22"/>
          <w:rPrChange w:id="253" w:author="Kurumada, Chigusa" w:date="2022-12-11T13:32:00Z">
            <w:rPr/>
          </w:rPrChange>
        </w:rPr>
        <w:t xml:space="preserve">of mechanisms jointly explain adaptive speech perception, and how the involvement of each mechanism depends on available cognitive resources, task demands, and individual differences. </w:t>
      </w:r>
      <w:del w:id="254" w:author="Kurumada, Chigusa" w:date="2022-12-11T13:33:00Z">
        <w:r w:rsidRPr="00BC384B" w:rsidDel="00BC384B">
          <w:rPr>
            <w:rFonts w:ascii="Times New Roman" w:hAnsi="Times New Roman"/>
            <w:sz w:val="22"/>
            <w:szCs w:val="22"/>
            <w:rPrChange w:id="255" w:author="Kurumada, Chigusa" w:date="2022-12-11T13:32:00Z">
              <w:rPr/>
            </w:rPrChange>
          </w:rPr>
          <w:delText>We propose that two complementary approaches—neuroimaging and quantitative model comparison against behavior data—hold particular promise in addressing these questions. We discuss what is already known, and highlight future directions.</w:delText>
        </w:r>
      </w:del>
      <w:ins w:id="256" w:author="Kurumada, Chigusa" w:date="2022-12-11T13:33:00Z">
        <w:r w:rsidR="00BC384B">
          <w:rPr>
            <w:rFonts w:ascii="Times New Roman" w:hAnsi="Times New Roman"/>
            <w:sz w:val="22"/>
            <w:szCs w:val="22"/>
          </w:rPr>
          <w:t>This, we believe, motivates the rest of the general discussion where we provide concrete, actionable, proposals for researche</w:t>
        </w:r>
      </w:ins>
      <w:ins w:id="257" w:author="Kurumada, Chigusa" w:date="2022-12-11T13:34:00Z">
        <w:r w:rsidR="00BC384B">
          <w:rPr>
            <w:rFonts w:ascii="Times New Roman" w:hAnsi="Times New Roman"/>
            <w:sz w:val="22"/>
            <w:szCs w:val="22"/>
          </w:rPr>
          <w:t>rs in the field to implement informative tests of mechanisms underlying adaptive speech perception.</w:t>
        </w:r>
      </w:ins>
    </w:p>
    <w:p w14:paraId="1117CBFA" w14:textId="00ECA20C" w:rsidR="005F5085" w:rsidRPr="00E54495" w:rsidRDefault="00BC384B" w:rsidP="002A5879">
      <w:pPr>
        <w:pStyle w:val="ListParagraph"/>
        <w:numPr>
          <w:ilvl w:val="0"/>
          <w:numId w:val="9"/>
        </w:numPr>
        <w:spacing w:after="80"/>
        <w:ind w:left="360"/>
        <w:contextualSpacing w:val="0"/>
        <w:rPr>
          <w:ins w:id="258" w:author="Kurumada, Chigusa" w:date="2022-12-11T13:53:00Z"/>
          <w:rFonts w:ascii="Times New Roman" w:hAnsi="Times New Roman"/>
          <w:b/>
          <w:bCs/>
          <w:sz w:val="22"/>
          <w:szCs w:val="22"/>
          <w:rPrChange w:id="259" w:author="Kurumada, Chigusa" w:date="2022-12-11T13:53:00Z">
            <w:rPr>
              <w:ins w:id="260" w:author="Kurumada, Chigusa" w:date="2022-12-11T13:53:00Z"/>
              <w:rFonts w:ascii="Times New Roman" w:hAnsi="Times New Roman"/>
              <w:sz w:val="22"/>
              <w:szCs w:val="22"/>
            </w:rPr>
          </w:rPrChange>
        </w:rPr>
        <w:pPrChange w:id="261" w:author="Kurumada, Chigusa" w:date="2022-12-11T16:18:00Z">
          <w:pPr>
            <w:pStyle w:val="ListParagraph"/>
            <w:numPr>
              <w:numId w:val="9"/>
            </w:numPr>
            <w:ind w:left="360" w:hanging="360"/>
          </w:pPr>
        </w:pPrChange>
      </w:pPr>
      <w:ins w:id="262" w:author="Kurumada, Chigusa" w:date="2022-12-11T13:35:00Z">
        <w:r>
          <w:rPr>
            <w:rFonts w:ascii="Times New Roman" w:hAnsi="Times New Roman"/>
            <w:sz w:val="22"/>
            <w:szCs w:val="22"/>
          </w:rPr>
          <w:t xml:space="preserve">We have also overhauled Section </w:t>
        </w:r>
      </w:ins>
      <w:ins w:id="263" w:author="Kurumada, Chigusa" w:date="2022-12-11T16:01:00Z">
        <w:r w:rsidR="00232630">
          <w:rPr>
            <w:rFonts w:ascii="Times New Roman" w:hAnsi="Times New Roman"/>
            <w:sz w:val="22"/>
            <w:szCs w:val="22"/>
          </w:rPr>
          <w:t>5</w:t>
        </w:r>
      </w:ins>
      <w:ins w:id="264" w:author="Kurumada, Chigusa" w:date="2022-12-11T13:35:00Z">
        <w:r>
          <w:rPr>
            <w:rFonts w:ascii="Times New Roman" w:hAnsi="Times New Roman"/>
            <w:sz w:val="22"/>
            <w:szCs w:val="22"/>
          </w:rPr>
          <w:t xml:space="preserve">.2, where </w:t>
        </w:r>
      </w:ins>
      <w:del w:id="265" w:author="Kurumada, Chigusa" w:date="2022-12-11T13:35:00Z">
        <w:r w:rsidR="005F5085" w:rsidDel="00BC384B">
          <w:rPr>
            <w:rFonts w:ascii="Times New Roman" w:hAnsi="Times New Roman"/>
            <w:sz w:val="22"/>
            <w:szCs w:val="22"/>
          </w:rPr>
          <w:delText>The final subsection then</w:delText>
        </w:r>
      </w:del>
      <w:ins w:id="266" w:author="Kurumada, Chigusa" w:date="2022-12-11T13:35:00Z">
        <w:r>
          <w:rPr>
            <w:rFonts w:ascii="Times New Roman" w:hAnsi="Times New Roman"/>
            <w:sz w:val="22"/>
            <w:szCs w:val="22"/>
          </w:rPr>
          <w:t>we</w:t>
        </w:r>
      </w:ins>
      <w:r w:rsidR="005F5085">
        <w:rPr>
          <w:rFonts w:ascii="Times New Roman" w:hAnsi="Times New Roman"/>
          <w:sz w:val="22"/>
          <w:szCs w:val="22"/>
        </w:rPr>
        <w:t xml:space="preserve"> list</w:t>
      </w:r>
      <w:del w:id="267" w:author="Kurumada, Chigusa" w:date="2022-12-11T13:35:00Z">
        <w:r w:rsidR="005F5085" w:rsidDel="00BC384B">
          <w:rPr>
            <w:rFonts w:ascii="Times New Roman" w:hAnsi="Times New Roman"/>
            <w:sz w:val="22"/>
            <w:szCs w:val="22"/>
          </w:rPr>
          <w:delText>s</w:delText>
        </w:r>
      </w:del>
      <w:r w:rsidR="005F5085">
        <w:rPr>
          <w:rFonts w:ascii="Times New Roman" w:hAnsi="Times New Roman"/>
          <w:sz w:val="22"/>
          <w:szCs w:val="22"/>
        </w:rPr>
        <w:t xml:space="preserve"> </w:t>
      </w:r>
      <w:proofErr w:type="gramStart"/>
      <w:r w:rsidR="005F5085">
        <w:rPr>
          <w:rFonts w:ascii="Times New Roman" w:hAnsi="Times New Roman"/>
          <w:sz w:val="22"/>
          <w:szCs w:val="22"/>
        </w:rPr>
        <w:t>a number of</w:t>
      </w:r>
      <w:proofErr w:type="gramEnd"/>
      <w:r w:rsidR="005F5085">
        <w:rPr>
          <w:rFonts w:ascii="Times New Roman" w:hAnsi="Times New Roman"/>
          <w:sz w:val="22"/>
          <w:szCs w:val="22"/>
        </w:rPr>
        <w:t xml:space="preserve"> </w:t>
      </w:r>
      <w:r w:rsidR="005F5085">
        <w:rPr>
          <w:rFonts w:ascii="Times New Roman" w:hAnsi="Times New Roman"/>
          <w:i/>
          <w:iCs/>
          <w:sz w:val="22"/>
          <w:szCs w:val="22"/>
        </w:rPr>
        <w:t>general</w:t>
      </w:r>
      <w:r w:rsidR="005F5085">
        <w:rPr>
          <w:rFonts w:ascii="Times New Roman" w:hAnsi="Times New Roman"/>
          <w:sz w:val="22"/>
          <w:szCs w:val="22"/>
        </w:rPr>
        <w:t xml:space="preserve"> considerations as to how the field(s) can facilitate effective quantitative model comparison</w:t>
      </w:r>
      <w:ins w:id="268" w:author="Kurumada, Chigusa" w:date="2022-12-11T13:35:00Z">
        <w:r>
          <w:rPr>
            <w:rFonts w:ascii="Times New Roman" w:hAnsi="Times New Roman"/>
            <w:sz w:val="22"/>
            <w:szCs w:val="22"/>
          </w:rPr>
          <w:t>s</w:t>
        </w:r>
      </w:ins>
      <w:r w:rsidR="005F5085">
        <w:rPr>
          <w:rFonts w:ascii="Times New Roman" w:hAnsi="Times New Roman"/>
          <w:sz w:val="22"/>
          <w:szCs w:val="22"/>
        </w:rPr>
        <w:t>. This subsection presents revised and clarified content that was already present in the previous version.</w:t>
      </w:r>
      <w:r w:rsidR="005F5085">
        <w:rPr>
          <w:rFonts w:ascii="Times New Roman" w:hAnsi="Times New Roman"/>
          <w:b/>
          <w:bCs/>
          <w:sz w:val="22"/>
          <w:szCs w:val="22"/>
        </w:rPr>
        <w:t xml:space="preserve"> </w:t>
      </w:r>
      <w:r w:rsidR="005F5085">
        <w:rPr>
          <w:rFonts w:ascii="Times New Roman" w:hAnsi="Times New Roman"/>
          <w:sz w:val="22"/>
          <w:szCs w:val="22"/>
        </w:rPr>
        <w:t>Our</w:t>
      </w:r>
      <w:r w:rsidR="002A46F2" w:rsidRPr="002A46F2">
        <w:rPr>
          <w:rFonts w:ascii="Times New Roman" w:hAnsi="Times New Roman"/>
          <w:sz w:val="22"/>
          <w:szCs w:val="22"/>
        </w:rPr>
        <w:t xml:space="preserve"> </w:t>
      </w:r>
      <w:r w:rsidR="000D0802" w:rsidRPr="002A46F2">
        <w:rPr>
          <w:rFonts w:ascii="Times New Roman" w:hAnsi="Times New Roman"/>
          <w:sz w:val="22"/>
          <w:szCs w:val="22"/>
        </w:rPr>
        <w:t xml:space="preserve">recommendations boil down to </w:t>
      </w:r>
      <w:r w:rsidR="00042C28" w:rsidRPr="002A46F2">
        <w:rPr>
          <w:rFonts w:ascii="Times New Roman" w:hAnsi="Times New Roman"/>
          <w:sz w:val="22"/>
          <w:szCs w:val="22"/>
        </w:rPr>
        <w:t xml:space="preserve">the </w:t>
      </w:r>
      <w:proofErr w:type="spellStart"/>
      <w:r w:rsidR="00042C28" w:rsidRPr="002A46F2">
        <w:rPr>
          <w:rFonts w:ascii="Times New Roman" w:hAnsi="Times New Roman"/>
          <w:i/>
          <w:iCs/>
          <w:sz w:val="22"/>
          <w:szCs w:val="22"/>
        </w:rPr>
        <w:t>when</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and</w:t>
      </w:r>
      <w:r w:rsidR="00042C28" w:rsidRPr="002A46F2">
        <w:rPr>
          <w:rFonts w:ascii="Times New Roman" w:hAnsi="Times New Roman"/>
          <w:i/>
          <w:iCs/>
          <w:sz w:val="22"/>
          <w:szCs w:val="22"/>
        </w:rPr>
        <w:t xml:space="preserve"> </w:t>
      </w:r>
      <w:proofErr w:type="spellStart"/>
      <w:r w:rsidR="00042C28" w:rsidRPr="002A46F2">
        <w:rPr>
          <w:rFonts w:ascii="Times New Roman" w:hAnsi="Times New Roman"/>
          <w:i/>
          <w:iCs/>
          <w:sz w:val="22"/>
          <w:szCs w:val="22"/>
        </w:rPr>
        <w:t>where</w:t>
      </w:r>
      <w:r w:rsidR="00042C28" w:rsidRPr="002A46F2">
        <w:rPr>
          <w:rFonts w:ascii="Times New Roman" w:hAnsi="Times New Roman"/>
          <w:sz w:val="22"/>
          <w:szCs w:val="22"/>
        </w:rPr>
        <w:t>s</w:t>
      </w:r>
      <w:proofErr w:type="spellEnd"/>
      <w:r w:rsidR="00042C28" w:rsidRPr="002A46F2">
        <w:rPr>
          <w:rFonts w:ascii="Times New Roman" w:hAnsi="Times New Roman"/>
          <w:i/>
          <w:iCs/>
          <w:sz w:val="22"/>
          <w:szCs w:val="22"/>
        </w:rPr>
        <w:t xml:space="preserve"> </w:t>
      </w:r>
      <w:r w:rsidR="00042C28" w:rsidRPr="002A46F2">
        <w:rPr>
          <w:rFonts w:ascii="Times New Roman" w:hAnsi="Times New Roman"/>
          <w:sz w:val="22"/>
          <w:szCs w:val="22"/>
        </w:rPr>
        <w:t>of exposure and test: i.e., after how much exposure to test (</w:t>
      </w:r>
      <w:r w:rsidR="00042C28" w:rsidRPr="002A46F2">
        <w:rPr>
          <w:rFonts w:ascii="Times New Roman" w:hAnsi="Times New Roman"/>
          <w:i/>
          <w:iCs/>
          <w:sz w:val="22"/>
          <w:szCs w:val="22"/>
        </w:rPr>
        <w:t>when</w:t>
      </w:r>
      <w:r w:rsidR="00042C28" w:rsidRPr="002A46F2">
        <w:rPr>
          <w:rFonts w:ascii="Times New Roman" w:hAnsi="Times New Roman"/>
          <w:sz w:val="22"/>
          <w:szCs w:val="22"/>
        </w:rPr>
        <w:t>), whether to test repeatedly with intervening additional exposure (</w:t>
      </w:r>
      <w:r w:rsidR="00042C28" w:rsidRPr="002A46F2">
        <w:rPr>
          <w:rFonts w:ascii="Times New Roman" w:hAnsi="Times New Roman"/>
          <w:i/>
          <w:iCs/>
          <w:sz w:val="22"/>
          <w:szCs w:val="22"/>
        </w:rPr>
        <w:t>when</w:t>
      </w:r>
      <w:r w:rsidR="00042C28" w:rsidRPr="002A46F2">
        <w:rPr>
          <w:rFonts w:ascii="Times New Roman" w:hAnsi="Times New Roman"/>
          <w:sz w:val="22"/>
          <w:szCs w:val="22"/>
        </w:rPr>
        <w:t>), and</w:t>
      </w:r>
      <w:r w:rsidR="00042C28" w:rsidRPr="002A46F2">
        <w:rPr>
          <w:rFonts w:ascii="Times New Roman" w:hAnsi="Times New Roman"/>
          <w:i/>
          <w:iCs/>
          <w:sz w:val="22"/>
          <w:szCs w:val="22"/>
        </w:rPr>
        <w:t xml:space="preserve"> </w:t>
      </w:r>
      <w:r w:rsidR="00042C28" w:rsidRPr="002A46F2">
        <w:rPr>
          <w:rFonts w:ascii="Times New Roman" w:hAnsi="Times New Roman"/>
          <w:sz w:val="22"/>
          <w:szCs w:val="22"/>
        </w:rPr>
        <w:t>the</w:t>
      </w:r>
      <w:r w:rsidR="000D0802" w:rsidRPr="002A46F2">
        <w:rPr>
          <w:rFonts w:ascii="Times New Roman" w:hAnsi="Times New Roman"/>
          <w:sz w:val="22"/>
          <w:szCs w:val="22"/>
        </w:rPr>
        <w:t xml:space="preserve"> location of exposure and test stimuli</w:t>
      </w:r>
      <w:r w:rsidR="00042C28" w:rsidRPr="002A46F2">
        <w:rPr>
          <w:rFonts w:ascii="Times New Roman" w:hAnsi="Times New Roman"/>
          <w:sz w:val="22"/>
          <w:szCs w:val="22"/>
        </w:rPr>
        <w:t xml:space="preserve"> in the acoustic space (</w:t>
      </w:r>
      <w:r w:rsidR="00042C28" w:rsidRPr="002A46F2">
        <w:rPr>
          <w:rFonts w:ascii="Times New Roman" w:hAnsi="Times New Roman"/>
          <w:i/>
          <w:iCs/>
          <w:sz w:val="22"/>
          <w:szCs w:val="22"/>
        </w:rPr>
        <w:t>where</w:t>
      </w:r>
      <w:r w:rsidR="00042C28" w:rsidRPr="002A46F2">
        <w:rPr>
          <w:rFonts w:ascii="Times New Roman" w:hAnsi="Times New Roman"/>
          <w:sz w:val="22"/>
          <w:szCs w:val="22"/>
        </w:rPr>
        <w:t>)</w:t>
      </w:r>
      <w:r w:rsidR="000D0802" w:rsidRPr="002A46F2">
        <w:rPr>
          <w:rFonts w:ascii="Times New Roman" w:hAnsi="Times New Roman"/>
          <w:sz w:val="22"/>
          <w:szCs w:val="22"/>
        </w:rPr>
        <w:t xml:space="preserve">. </w:t>
      </w:r>
      <w:r w:rsidR="00BE0F6E">
        <w:rPr>
          <w:rFonts w:ascii="Times New Roman" w:hAnsi="Times New Roman"/>
          <w:sz w:val="22"/>
          <w:szCs w:val="22"/>
        </w:rPr>
        <w:t>We now are also state more clearly what challenges will have to be overcome for this approach to be informative.</w:t>
      </w:r>
    </w:p>
    <w:p w14:paraId="74253D2E" w14:textId="282F5F87" w:rsidR="00E54495" w:rsidRPr="00232630" w:rsidRDefault="00E54495" w:rsidP="002A5879">
      <w:pPr>
        <w:pStyle w:val="ListParagraph"/>
        <w:numPr>
          <w:ilvl w:val="0"/>
          <w:numId w:val="9"/>
        </w:numPr>
        <w:spacing w:after="80"/>
        <w:ind w:left="360"/>
        <w:contextualSpacing w:val="0"/>
        <w:rPr>
          <w:ins w:id="269" w:author="Kurumada, Chigusa" w:date="2022-12-11T16:00:00Z"/>
          <w:rFonts w:ascii="Times New Roman" w:hAnsi="Times New Roman"/>
          <w:b/>
          <w:bCs/>
          <w:sz w:val="22"/>
          <w:szCs w:val="22"/>
          <w:rPrChange w:id="270" w:author="Kurumada, Chigusa" w:date="2022-12-11T16:00:00Z">
            <w:rPr>
              <w:ins w:id="271" w:author="Kurumada, Chigusa" w:date="2022-12-11T16:00:00Z"/>
              <w:rFonts w:ascii="Times New Roman" w:hAnsi="Times New Roman"/>
              <w:sz w:val="22"/>
              <w:szCs w:val="22"/>
            </w:rPr>
          </w:rPrChange>
        </w:rPr>
        <w:pPrChange w:id="272" w:author="Kurumada, Chigusa" w:date="2022-12-11T16:18:00Z">
          <w:pPr>
            <w:pStyle w:val="ListParagraph"/>
            <w:numPr>
              <w:numId w:val="9"/>
            </w:numPr>
            <w:ind w:left="360" w:hanging="360"/>
          </w:pPr>
        </w:pPrChange>
      </w:pPr>
      <w:ins w:id="273" w:author="Kurumada, Chigusa" w:date="2022-12-11T13:53:00Z">
        <w:r>
          <w:rPr>
            <w:rFonts w:ascii="Times New Roman" w:hAnsi="Times New Roman"/>
            <w:sz w:val="22"/>
            <w:szCs w:val="22"/>
          </w:rPr>
          <w:t>We have added a new conclusion section (as requested by R1)</w:t>
        </w:r>
      </w:ins>
    </w:p>
    <w:p w14:paraId="3C70811B" w14:textId="113A23AD" w:rsidR="00232630" w:rsidRPr="002A46F2" w:rsidRDefault="00232630" w:rsidP="001C673F">
      <w:pPr>
        <w:pStyle w:val="ListParagraph"/>
        <w:numPr>
          <w:ilvl w:val="0"/>
          <w:numId w:val="9"/>
        </w:numPr>
        <w:ind w:left="360"/>
        <w:rPr>
          <w:rFonts w:ascii="Times New Roman" w:hAnsi="Times New Roman"/>
          <w:b/>
          <w:bCs/>
          <w:sz w:val="22"/>
          <w:szCs w:val="22"/>
        </w:rPr>
      </w:pPr>
      <w:ins w:id="274" w:author="Kurumada, Chigusa" w:date="2022-12-11T16:00:00Z">
        <w:r>
          <w:rPr>
            <w:rFonts w:ascii="Times New Roman" w:hAnsi="Times New Roman"/>
            <w:sz w:val="22"/>
            <w:szCs w:val="22"/>
          </w:rPr>
          <w:t xml:space="preserve">In addition to these edits to general discussion, we have also added three additional simulations at the end of Section 4 (4.3 </w:t>
        </w:r>
      </w:ins>
      <w:ins w:id="275" w:author="Kurumada, Chigusa" w:date="2022-12-11T16:01:00Z">
        <w:r>
          <w:rPr>
            <w:rFonts w:ascii="Times New Roman" w:hAnsi="Times New Roman"/>
            <w:sz w:val="22"/>
            <w:szCs w:val="22"/>
          </w:rPr>
          <w:t>Summary</w:t>
        </w:r>
      </w:ins>
      <w:ins w:id="276" w:author="Kurumada, Chigusa" w:date="2022-12-11T16:00:00Z">
        <w:r>
          <w:rPr>
            <w:rFonts w:ascii="Times New Roman" w:hAnsi="Times New Roman"/>
            <w:sz w:val="22"/>
            <w:szCs w:val="22"/>
          </w:rPr>
          <w:t>)</w:t>
        </w:r>
      </w:ins>
      <w:ins w:id="277" w:author="Kurumada, Chigusa" w:date="2022-12-11T16:01:00Z">
        <w:r>
          <w:rPr>
            <w:rFonts w:ascii="Times New Roman" w:hAnsi="Times New Roman"/>
            <w:sz w:val="22"/>
            <w:szCs w:val="22"/>
          </w:rPr>
          <w:t xml:space="preserve">. These simulations consider </w:t>
        </w:r>
      </w:ins>
      <w:ins w:id="278" w:author="Kurumada, Chigusa" w:date="2022-12-11T16:02:00Z">
        <w:r>
          <w:rPr>
            <w:rFonts w:ascii="Times New Roman" w:hAnsi="Times New Roman"/>
            <w:sz w:val="22"/>
            <w:szCs w:val="22"/>
          </w:rPr>
          <w:t>three dis</w:t>
        </w:r>
      </w:ins>
      <w:ins w:id="279" w:author="Kurumada, Chigusa" w:date="2022-12-11T16:03:00Z">
        <w:r>
          <w:rPr>
            <w:rFonts w:ascii="Times New Roman" w:hAnsi="Times New Roman"/>
            <w:sz w:val="22"/>
            <w:szCs w:val="22"/>
          </w:rPr>
          <w:t>tinct</w:t>
        </w:r>
      </w:ins>
      <w:ins w:id="280" w:author="Kurumada, Chigusa" w:date="2022-12-11T16:04:00Z">
        <w:r>
          <w:rPr>
            <w:rFonts w:ascii="Times New Roman" w:hAnsi="Times New Roman"/>
            <w:sz w:val="22"/>
            <w:szCs w:val="22"/>
          </w:rPr>
          <w:t>, empirically attested,</w:t>
        </w:r>
      </w:ins>
      <w:ins w:id="281" w:author="Kurumada, Chigusa" w:date="2022-12-11T16:03:00Z">
        <w:r>
          <w:rPr>
            <w:rFonts w:ascii="Times New Roman" w:hAnsi="Times New Roman"/>
            <w:sz w:val="22"/>
            <w:szCs w:val="22"/>
          </w:rPr>
          <w:t xml:space="preserve"> </w:t>
        </w:r>
      </w:ins>
      <w:ins w:id="282" w:author="Kurumada, Chigusa" w:date="2022-12-11T16:01:00Z">
        <w:r>
          <w:rPr>
            <w:rFonts w:ascii="Times New Roman" w:hAnsi="Times New Roman"/>
            <w:sz w:val="22"/>
            <w:szCs w:val="22"/>
          </w:rPr>
          <w:t xml:space="preserve">ways in which </w:t>
        </w:r>
      </w:ins>
      <w:ins w:id="283" w:author="Kurumada, Chigusa" w:date="2022-12-11T16:05:00Z">
        <w:r>
          <w:rPr>
            <w:rFonts w:ascii="Times New Roman" w:hAnsi="Times New Roman"/>
            <w:sz w:val="22"/>
            <w:szCs w:val="22"/>
          </w:rPr>
          <w:t xml:space="preserve">a </w:t>
        </w:r>
      </w:ins>
      <w:ins w:id="284" w:author="Kurumada, Chigusa" w:date="2022-12-11T16:03:00Z">
        <w:r>
          <w:rPr>
            <w:rFonts w:ascii="Times New Roman" w:hAnsi="Times New Roman"/>
            <w:sz w:val="22"/>
            <w:szCs w:val="22"/>
          </w:rPr>
          <w:t xml:space="preserve">phonetic </w:t>
        </w:r>
      </w:ins>
      <w:ins w:id="285" w:author="Kurumada, Chigusa" w:date="2022-12-11T16:05:00Z">
        <w:r>
          <w:rPr>
            <w:rFonts w:ascii="Times New Roman" w:hAnsi="Times New Roman"/>
            <w:sz w:val="22"/>
            <w:szCs w:val="22"/>
          </w:rPr>
          <w:t xml:space="preserve">contrast </w:t>
        </w:r>
      </w:ins>
      <w:ins w:id="286" w:author="Kurumada, Chigusa" w:date="2022-12-11T16:03:00Z">
        <w:r>
          <w:rPr>
            <w:rFonts w:ascii="Times New Roman" w:hAnsi="Times New Roman"/>
            <w:sz w:val="22"/>
            <w:szCs w:val="22"/>
          </w:rPr>
          <w:t>in L2-accente</w:t>
        </w:r>
      </w:ins>
      <w:ins w:id="287" w:author="Kurumada, Chigusa" w:date="2022-12-11T16:04:00Z">
        <w:r>
          <w:rPr>
            <w:rFonts w:ascii="Times New Roman" w:hAnsi="Times New Roman"/>
            <w:sz w:val="22"/>
            <w:szCs w:val="22"/>
          </w:rPr>
          <w:t>d</w:t>
        </w:r>
      </w:ins>
      <w:ins w:id="288" w:author="Kurumada, Chigusa" w:date="2022-12-11T16:03:00Z">
        <w:r>
          <w:rPr>
            <w:rFonts w:ascii="Times New Roman" w:hAnsi="Times New Roman"/>
            <w:sz w:val="22"/>
            <w:szCs w:val="22"/>
          </w:rPr>
          <w:t xml:space="preserve"> speech deviate</w:t>
        </w:r>
      </w:ins>
      <w:ins w:id="289" w:author="Kurumada, Chigusa" w:date="2022-12-11T16:05:00Z">
        <w:r>
          <w:rPr>
            <w:rFonts w:ascii="Times New Roman" w:hAnsi="Times New Roman"/>
            <w:sz w:val="22"/>
            <w:szCs w:val="22"/>
          </w:rPr>
          <w:t>s</w:t>
        </w:r>
      </w:ins>
      <w:ins w:id="290" w:author="Kurumada, Chigusa" w:date="2022-12-11T16:03:00Z">
        <w:r>
          <w:rPr>
            <w:rFonts w:ascii="Times New Roman" w:hAnsi="Times New Roman"/>
            <w:sz w:val="22"/>
            <w:szCs w:val="22"/>
          </w:rPr>
          <w:t xml:space="preserve"> from </w:t>
        </w:r>
      </w:ins>
      <w:ins w:id="291" w:author="Kurumada, Chigusa" w:date="2022-12-11T16:05:00Z">
        <w:r>
          <w:rPr>
            <w:rFonts w:ascii="Times New Roman" w:hAnsi="Times New Roman"/>
            <w:sz w:val="22"/>
            <w:szCs w:val="22"/>
          </w:rPr>
          <w:t>what is expected in</w:t>
        </w:r>
      </w:ins>
      <w:ins w:id="292" w:author="Kurumada, Chigusa" w:date="2022-12-11T16:03:00Z">
        <w:r>
          <w:rPr>
            <w:rFonts w:ascii="Times New Roman" w:hAnsi="Times New Roman"/>
            <w:sz w:val="22"/>
            <w:szCs w:val="22"/>
          </w:rPr>
          <w:t xml:space="preserve"> L1-accented speech</w:t>
        </w:r>
      </w:ins>
      <w:ins w:id="293" w:author="Kurumada, Chigusa" w:date="2022-12-11T16:04:00Z">
        <w:r>
          <w:rPr>
            <w:rFonts w:ascii="Times New Roman" w:hAnsi="Times New Roman"/>
            <w:sz w:val="22"/>
            <w:szCs w:val="22"/>
          </w:rPr>
          <w:t xml:space="preserve"> (</w:t>
        </w:r>
      </w:ins>
      <w:ins w:id="294" w:author="Kurumada, Chigusa" w:date="2022-12-11T16:05:00Z">
        <w:r>
          <w:rPr>
            <w:rFonts w:ascii="Times New Roman" w:hAnsi="Times New Roman"/>
            <w:sz w:val="22"/>
            <w:szCs w:val="22"/>
          </w:rPr>
          <w:t xml:space="preserve">= </w:t>
        </w:r>
      </w:ins>
      <w:ins w:id="295" w:author="Kurumada, Chigusa" w:date="2022-12-11T16:16:00Z">
        <w:r w:rsidR="007A65DB">
          <w:rPr>
            <w:rFonts w:ascii="Times New Roman" w:hAnsi="Times New Roman"/>
            <w:sz w:val="22"/>
            <w:szCs w:val="22"/>
          </w:rPr>
          <w:t xml:space="preserve">cases of </w:t>
        </w:r>
      </w:ins>
      <w:ins w:id="296" w:author="Kurumada, Chigusa" w:date="2022-12-11T16:04:00Z">
        <w:r>
          <w:rPr>
            <w:rFonts w:ascii="Times New Roman" w:hAnsi="Times New Roman"/>
            <w:sz w:val="22"/>
            <w:szCs w:val="22"/>
          </w:rPr>
          <w:t xml:space="preserve">contrast </w:t>
        </w:r>
        <w:r w:rsidRPr="007A65DB">
          <w:rPr>
            <w:rFonts w:ascii="Times New Roman" w:hAnsi="Times New Roman"/>
            <w:i/>
            <w:iCs/>
            <w:sz w:val="22"/>
            <w:szCs w:val="22"/>
            <w:rPrChange w:id="297" w:author="Kurumada, Chigusa" w:date="2022-12-11T16:15:00Z">
              <w:rPr>
                <w:rFonts w:ascii="Times New Roman" w:hAnsi="Times New Roman"/>
                <w:sz w:val="22"/>
                <w:szCs w:val="22"/>
              </w:rPr>
            </w:rPrChange>
          </w:rPr>
          <w:t>reduction</w:t>
        </w:r>
        <w:r>
          <w:rPr>
            <w:rFonts w:ascii="Times New Roman" w:hAnsi="Times New Roman"/>
            <w:sz w:val="22"/>
            <w:szCs w:val="22"/>
          </w:rPr>
          <w:t xml:space="preserve">, </w:t>
        </w:r>
        <w:r w:rsidRPr="007A65DB">
          <w:rPr>
            <w:rFonts w:ascii="Times New Roman" w:hAnsi="Times New Roman"/>
            <w:i/>
            <w:iCs/>
            <w:sz w:val="22"/>
            <w:szCs w:val="22"/>
            <w:rPrChange w:id="298" w:author="Kurumada, Chigusa" w:date="2022-12-11T16:16:00Z">
              <w:rPr>
                <w:rFonts w:ascii="Times New Roman" w:hAnsi="Times New Roman"/>
                <w:sz w:val="22"/>
                <w:szCs w:val="22"/>
              </w:rPr>
            </w:rPrChange>
          </w:rPr>
          <w:t>shi</w:t>
        </w:r>
      </w:ins>
      <w:ins w:id="299" w:author="Kurumada, Chigusa" w:date="2022-12-11T16:16:00Z">
        <w:r w:rsidR="007A65DB" w:rsidRPr="007A65DB">
          <w:rPr>
            <w:rFonts w:ascii="Times New Roman" w:hAnsi="Times New Roman"/>
            <w:i/>
            <w:iCs/>
            <w:sz w:val="22"/>
            <w:szCs w:val="22"/>
            <w:rPrChange w:id="300" w:author="Kurumada, Chigusa" w:date="2022-12-11T16:16:00Z">
              <w:rPr>
                <w:rFonts w:ascii="Times New Roman" w:hAnsi="Times New Roman"/>
                <w:sz w:val="22"/>
                <w:szCs w:val="22"/>
              </w:rPr>
            </w:rPrChange>
          </w:rPr>
          <w:t>f</w:t>
        </w:r>
      </w:ins>
      <w:ins w:id="301" w:author="Kurumada, Chigusa" w:date="2022-12-11T16:04:00Z">
        <w:r w:rsidRPr="007A65DB">
          <w:rPr>
            <w:rFonts w:ascii="Times New Roman" w:hAnsi="Times New Roman"/>
            <w:i/>
            <w:iCs/>
            <w:sz w:val="22"/>
            <w:szCs w:val="22"/>
            <w:rPrChange w:id="302" w:author="Kurumada, Chigusa" w:date="2022-12-11T16:16:00Z">
              <w:rPr>
                <w:rFonts w:ascii="Times New Roman" w:hAnsi="Times New Roman"/>
                <w:sz w:val="22"/>
                <w:szCs w:val="22"/>
              </w:rPr>
            </w:rPrChange>
          </w:rPr>
          <w:t>t,</w:t>
        </w:r>
        <w:r>
          <w:rPr>
            <w:rFonts w:ascii="Times New Roman" w:hAnsi="Times New Roman"/>
            <w:sz w:val="22"/>
            <w:szCs w:val="22"/>
          </w:rPr>
          <w:t xml:space="preserve"> </w:t>
        </w:r>
        <w:r w:rsidRPr="007A65DB">
          <w:rPr>
            <w:rFonts w:ascii="Times New Roman" w:hAnsi="Times New Roman"/>
            <w:i/>
            <w:iCs/>
            <w:sz w:val="22"/>
            <w:szCs w:val="22"/>
            <w:rPrChange w:id="303" w:author="Kurumada, Chigusa" w:date="2022-12-11T16:16:00Z">
              <w:rPr>
                <w:rFonts w:ascii="Times New Roman" w:hAnsi="Times New Roman"/>
                <w:sz w:val="22"/>
                <w:szCs w:val="22"/>
              </w:rPr>
            </w:rPrChange>
          </w:rPr>
          <w:t>collapse</w:t>
        </w:r>
        <w:r>
          <w:rPr>
            <w:rFonts w:ascii="Times New Roman" w:hAnsi="Times New Roman"/>
            <w:sz w:val="22"/>
            <w:szCs w:val="22"/>
          </w:rPr>
          <w:t>)</w:t>
        </w:r>
      </w:ins>
      <w:ins w:id="304" w:author="Kurumada, Chigusa" w:date="2022-12-11T16:03:00Z">
        <w:r>
          <w:rPr>
            <w:rFonts w:ascii="Times New Roman" w:hAnsi="Times New Roman"/>
            <w:sz w:val="22"/>
            <w:szCs w:val="22"/>
          </w:rPr>
          <w:t xml:space="preserve">. </w:t>
        </w:r>
      </w:ins>
      <w:ins w:id="305" w:author="Kurumada, Chigusa" w:date="2022-12-11T16:04:00Z">
        <w:r>
          <w:rPr>
            <w:rFonts w:ascii="Times New Roman" w:hAnsi="Times New Roman"/>
            <w:sz w:val="22"/>
            <w:szCs w:val="22"/>
          </w:rPr>
          <w:t>The effects of the</w:t>
        </w:r>
      </w:ins>
      <w:ins w:id="306" w:author="Kurumada, Chigusa" w:date="2022-12-11T16:06:00Z">
        <w:r>
          <w:rPr>
            <w:rFonts w:ascii="Times New Roman" w:hAnsi="Times New Roman"/>
            <w:sz w:val="22"/>
            <w:szCs w:val="22"/>
          </w:rPr>
          <w:t xml:space="preserve">se </w:t>
        </w:r>
      </w:ins>
      <w:ins w:id="307" w:author="Kurumada, Chigusa" w:date="2022-12-11T16:05:00Z">
        <w:r>
          <w:rPr>
            <w:rFonts w:ascii="Times New Roman" w:hAnsi="Times New Roman"/>
            <w:sz w:val="22"/>
            <w:szCs w:val="22"/>
          </w:rPr>
          <w:t xml:space="preserve">L2-accent characteristics undergird the importance of </w:t>
        </w:r>
      </w:ins>
      <w:ins w:id="308" w:author="Kurumada, Chigusa" w:date="2022-12-11T16:06:00Z">
        <w:r>
          <w:rPr>
            <w:rFonts w:ascii="Times New Roman" w:hAnsi="Times New Roman"/>
            <w:sz w:val="22"/>
            <w:szCs w:val="22"/>
          </w:rPr>
          <w:t xml:space="preserve">considering </w:t>
        </w:r>
        <w:r>
          <w:rPr>
            <w:rFonts w:ascii="Times New Roman" w:hAnsi="Times New Roman"/>
            <w:sz w:val="22"/>
            <w:szCs w:val="22"/>
          </w:rPr>
          <w:t xml:space="preserve">underlying phonetic cue distributions </w:t>
        </w:r>
        <w:r>
          <w:rPr>
            <w:rFonts w:ascii="Times New Roman" w:hAnsi="Times New Roman"/>
            <w:sz w:val="22"/>
            <w:szCs w:val="22"/>
          </w:rPr>
          <w:t>in examining adaptive speech perception. We ho</w:t>
        </w:r>
      </w:ins>
      <w:ins w:id="309" w:author="Kurumada, Chigusa" w:date="2022-12-11T16:07:00Z">
        <w:r>
          <w:rPr>
            <w:rFonts w:ascii="Times New Roman" w:hAnsi="Times New Roman"/>
            <w:sz w:val="22"/>
            <w:szCs w:val="22"/>
          </w:rPr>
          <w:t xml:space="preserve">pe that these additional demonstrations will help </w:t>
        </w:r>
      </w:ins>
      <w:ins w:id="310" w:author="Kurumada, Chigusa" w:date="2022-12-11T16:16:00Z">
        <w:r w:rsidR="007A65DB">
          <w:rPr>
            <w:rFonts w:ascii="Times New Roman" w:hAnsi="Times New Roman"/>
            <w:sz w:val="22"/>
            <w:szCs w:val="22"/>
          </w:rPr>
          <w:t>bring home the point about</w:t>
        </w:r>
        <w:r w:rsidR="003745AF">
          <w:rPr>
            <w:rFonts w:ascii="Times New Roman" w:hAnsi="Times New Roman"/>
            <w:sz w:val="22"/>
            <w:szCs w:val="22"/>
          </w:rPr>
          <w:t xml:space="preserve"> the significance of</w:t>
        </w:r>
      </w:ins>
      <w:ins w:id="311" w:author="Kurumada, Chigusa" w:date="2022-12-11T16:07:00Z">
        <w:r>
          <w:rPr>
            <w:rFonts w:ascii="Times New Roman" w:hAnsi="Times New Roman"/>
            <w:sz w:val="22"/>
            <w:szCs w:val="22"/>
          </w:rPr>
          <w:t xml:space="preserve"> predicting </w:t>
        </w:r>
      </w:ins>
      <w:ins w:id="312" w:author="Kurumada, Chigusa" w:date="2022-12-11T16:08:00Z">
        <w:r>
          <w:rPr>
            <w:rFonts w:ascii="Times New Roman" w:hAnsi="Times New Roman"/>
            <w:sz w:val="22"/>
            <w:szCs w:val="22"/>
          </w:rPr>
          <w:t xml:space="preserve">when and where adaptive shifts should occur. </w:t>
        </w:r>
      </w:ins>
    </w:p>
    <w:p w14:paraId="1D400669" w14:textId="77777777" w:rsidR="00587511" w:rsidRPr="00587511" w:rsidRDefault="00587511" w:rsidP="001C673F">
      <w:pPr>
        <w:pStyle w:val="ListParagraph"/>
        <w:ind w:left="360" w:firstLine="0"/>
        <w:rPr>
          <w:rFonts w:ascii="Times New Roman" w:hAnsi="Times New Roman"/>
          <w:b/>
          <w:bCs/>
          <w:sz w:val="22"/>
          <w:szCs w:val="22"/>
        </w:rPr>
      </w:pPr>
    </w:p>
    <w:p w14:paraId="1C22B2B2" w14:textId="6E38B4C8" w:rsidR="00A70529" w:rsidRPr="00BE0F6E" w:rsidRDefault="00BE0F6E" w:rsidP="001C673F">
      <w:pPr>
        <w:pStyle w:val="ListParagraph"/>
        <w:ind w:left="0"/>
        <w:rPr>
          <w:rFonts w:ascii="Times New Roman" w:hAnsi="Times New Roman"/>
          <w:sz w:val="22"/>
          <w:szCs w:val="22"/>
        </w:rPr>
      </w:pPr>
      <w:r>
        <w:rPr>
          <w:rFonts w:ascii="Times New Roman" w:hAnsi="Times New Roman"/>
          <w:b/>
          <w:bCs/>
          <w:sz w:val="22"/>
          <w:szCs w:val="22"/>
        </w:rPr>
        <w:t xml:space="preserve">(3) </w:t>
      </w:r>
      <w:r w:rsidR="002F6D46" w:rsidRPr="00BE0F6E">
        <w:rPr>
          <w:rFonts w:ascii="Times New Roman" w:hAnsi="Times New Roman"/>
          <w:b/>
          <w:bCs/>
          <w:sz w:val="22"/>
          <w:szCs w:val="22"/>
        </w:rPr>
        <w:t xml:space="preserve">Shorten the manuscript and make it more accessible. </w:t>
      </w:r>
      <w:r w:rsidR="00420B1F" w:rsidRPr="00BE0F6E">
        <w:rPr>
          <w:rFonts w:ascii="Times New Roman" w:hAnsi="Times New Roman"/>
          <w:sz w:val="22"/>
          <w:szCs w:val="22"/>
        </w:rPr>
        <w:t xml:space="preserve">Both reviewers mentioned that the </w:t>
      </w:r>
      <w:ins w:id="313" w:author="Kurumada, Chigusa" w:date="2022-12-11T13:37:00Z">
        <w:r w:rsidR="00025CB4">
          <w:rPr>
            <w:rFonts w:ascii="Times New Roman" w:hAnsi="Times New Roman"/>
            <w:sz w:val="22"/>
            <w:szCs w:val="22"/>
          </w:rPr>
          <w:t xml:space="preserve">length of the </w:t>
        </w:r>
      </w:ins>
      <w:r w:rsidR="00420B1F" w:rsidRPr="00BE0F6E">
        <w:rPr>
          <w:rFonts w:ascii="Times New Roman" w:hAnsi="Times New Roman"/>
          <w:sz w:val="22"/>
          <w:szCs w:val="22"/>
        </w:rPr>
        <w:t xml:space="preserve">manuscript </w:t>
      </w:r>
      <w:del w:id="314" w:author="Kurumada, Chigusa" w:date="2022-12-11T13:37:00Z">
        <w:r w:rsidR="00420B1F" w:rsidRPr="00BE0F6E" w:rsidDel="00025CB4">
          <w:rPr>
            <w:rFonts w:ascii="Times New Roman" w:hAnsi="Times New Roman"/>
            <w:sz w:val="22"/>
            <w:szCs w:val="22"/>
          </w:rPr>
          <w:delText>was long and challenging to read/review</w:delText>
        </w:r>
      </w:del>
      <w:ins w:id="315" w:author="Kurumada, Chigusa" w:date="2022-12-11T13:37:00Z">
        <w:r w:rsidR="00025CB4">
          <w:rPr>
            <w:rFonts w:ascii="Times New Roman" w:hAnsi="Times New Roman"/>
            <w:sz w:val="22"/>
            <w:szCs w:val="22"/>
          </w:rPr>
          <w:t>could</w:t>
        </w:r>
      </w:ins>
      <w:ins w:id="316" w:author="Kurumada, Chigusa" w:date="2022-12-11T13:38:00Z">
        <w:r w:rsidR="00025CB4">
          <w:rPr>
            <w:rFonts w:ascii="Times New Roman" w:hAnsi="Times New Roman"/>
            <w:sz w:val="22"/>
            <w:szCs w:val="22"/>
          </w:rPr>
          <w:t xml:space="preserve"> limit its uptake</w:t>
        </w:r>
      </w:ins>
      <w:r w:rsidR="00420B1F" w:rsidRPr="00BE0F6E">
        <w:rPr>
          <w:rFonts w:ascii="Times New Roman" w:hAnsi="Times New Roman"/>
          <w:sz w:val="22"/>
          <w:szCs w:val="22"/>
        </w:rPr>
        <w:t xml:space="preserve">. </w:t>
      </w:r>
      <w:ins w:id="317" w:author="Kurumada, Chigusa" w:date="2022-12-11T13:39:00Z">
        <w:r w:rsidR="00E56BE6">
          <w:rPr>
            <w:rFonts w:ascii="Times New Roman" w:hAnsi="Times New Roman"/>
            <w:sz w:val="22"/>
            <w:szCs w:val="22"/>
          </w:rPr>
          <w:t>While we concur with the reviewers, we also believe that the length is justified given that</w:t>
        </w:r>
      </w:ins>
      <w:ins w:id="318" w:author="Kurumada, Chigusa" w:date="2022-12-11T13:37:00Z">
        <w:r w:rsidR="00025CB4">
          <w:rPr>
            <w:rFonts w:ascii="Times New Roman" w:hAnsi="Times New Roman"/>
            <w:sz w:val="22"/>
            <w:szCs w:val="22"/>
          </w:rPr>
          <w:t xml:space="preserve"> </w:t>
        </w:r>
      </w:ins>
      <w:del w:id="319" w:author="Kurumada, Chigusa" w:date="2022-12-11T13:39:00Z">
        <w:r w:rsidR="00420B1F" w:rsidRPr="00BE0F6E" w:rsidDel="00E56BE6">
          <w:rPr>
            <w:rFonts w:ascii="Times New Roman" w:hAnsi="Times New Roman"/>
            <w:sz w:val="22"/>
            <w:szCs w:val="22"/>
          </w:rPr>
          <w:delText xml:space="preserve">The </w:delText>
        </w:r>
      </w:del>
      <w:ins w:id="320" w:author="Kurumada, Chigusa" w:date="2022-12-11T13:39:00Z">
        <w:r w:rsidR="00E56BE6">
          <w:rPr>
            <w:rFonts w:ascii="Times New Roman" w:hAnsi="Times New Roman"/>
            <w:sz w:val="22"/>
            <w:szCs w:val="22"/>
          </w:rPr>
          <w:t>th</w:t>
        </w:r>
        <w:r w:rsidR="00E56BE6" w:rsidRPr="00BE0F6E">
          <w:rPr>
            <w:rFonts w:ascii="Times New Roman" w:hAnsi="Times New Roman"/>
            <w:sz w:val="22"/>
            <w:szCs w:val="22"/>
          </w:rPr>
          <w:t xml:space="preserve">e </w:t>
        </w:r>
      </w:ins>
      <w:r w:rsidR="00420B1F" w:rsidRPr="00BE0F6E">
        <w:rPr>
          <w:rFonts w:ascii="Times New Roman" w:hAnsi="Times New Roman"/>
          <w:sz w:val="22"/>
          <w:szCs w:val="22"/>
        </w:rPr>
        <w:t>manuscript bridges research from three theorical perspectives that have largely proceeded in separat</w:t>
      </w:r>
      <w:r w:rsidR="007A028B" w:rsidRPr="00BE0F6E">
        <w:rPr>
          <w:rFonts w:ascii="Times New Roman" w:hAnsi="Times New Roman"/>
          <w:sz w:val="22"/>
          <w:szCs w:val="22"/>
        </w:rPr>
        <w:t>ion</w:t>
      </w:r>
      <w:r w:rsidR="00420B1F" w:rsidRPr="007171AD">
        <w:rPr>
          <w:rFonts w:ascii="Times New Roman" w:hAnsi="Times New Roman"/>
          <w:sz w:val="22"/>
          <w:szCs w:val="22"/>
        </w:rPr>
        <w:t xml:space="preserve"> and draws on two lines of experimental research, while combining behavioral, neuroimaging, and computational findings. </w:t>
      </w:r>
      <w:r>
        <w:rPr>
          <w:rFonts w:ascii="Times New Roman" w:hAnsi="Times New Roman"/>
          <w:sz w:val="22"/>
          <w:szCs w:val="22"/>
        </w:rPr>
        <w:t xml:space="preserve">Additionally, some of the reviewers’ questions and suggestions </w:t>
      </w:r>
      <w:del w:id="321" w:author="Kurumada, Chigusa" w:date="2022-12-11T13:40:00Z">
        <w:r w:rsidDel="00E56BE6">
          <w:rPr>
            <w:rFonts w:ascii="Times New Roman" w:hAnsi="Times New Roman"/>
            <w:sz w:val="22"/>
            <w:szCs w:val="22"/>
          </w:rPr>
          <w:delText xml:space="preserve">required that we </w:delText>
        </w:r>
      </w:del>
      <w:ins w:id="322" w:author="Kurumada, Chigusa" w:date="2022-12-11T13:40:00Z">
        <w:r w:rsidR="00E56BE6">
          <w:rPr>
            <w:rFonts w:ascii="Times New Roman" w:hAnsi="Times New Roman"/>
            <w:sz w:val="22"/>
            <w:szCs w:val="22"/>
          </w:rPr>
          <w:t xml:space="preserve">helped us </w:t>
        </w:r>
      </w:ins>
      <w:r>
        <w:rPr>
          <w:rFonts w:ascii="Times New Roman" w:hAnsi="Times New Roman"/>
          <w:sz w:val="22"/>
          <w:szCs w:val="22"/>
        </w:rPr>
        <w:t xml:space="preserve">clarify </w:t>
      </w:r>
      <w:ins w:id="323" w:author="Kurumada, Chigusa" w:date="2022-12-11T13:40:00Z">
        <w:r w:rsidR="00E56BE6">
          <w:rPr>
            <w:rFonts w:ascii="Times New Roman" w:hAnsi="Times New Roman"/>
            <w:sz w:val="22"/>
            <w:szCs w:val="22"/>
          </w:rPr>
          <w:t>significant contributions of the approach</w:t>
        </w:r>
      </w:ins>
      <w:del w:id="324" w:author="Kurumada, Chigusa" w:date="2022-12-11T13:40:00Z">
        <w:r w:rsidDel="00E56BE6">
          <w:rPr>
            <w:rFonts w:ascii="Times New Roman" w:hAnsi="Times New Roman"/>
            <w:sz w:val="22"/>
            <w:szCs w:val="22"/>
          </w:rPr>
          <w:delText>contributions that were not previously clear in the paper</w:delText>
        </w:r>
      </w:del>
      <w:r>
        <w:rPr>
          <w:rFonts w:ascii="Times New Roman" w:hAnsi="Times New Roman"/>
          <w:sz w:val="22"/>
          <w:szCs w:val="22"/>
        </w:rPr>
        <w:t xml:space="preserve">, </w:t>
      </w:r>
      <w:ins w:id="325" w:author="Kurumada, Chigusa" w:date="2022-12-11T13:40:00Z">
        <w:r w:rsidR="00E56BE6">
          <w:rPr>
            <w:rFonts w:ascii="Times New Roman" w:hAnsi="Times New Roman"/>
            <w:sz w:val="22"/>
            <w:szCs w:val="22"/>
          </w:rPr>
          <w:t xml:space="preserve">which </w:t>
        </w:r>
      </w:ins>
      <w:ins w:id="326" w:author="Kurumada, Chigusa" w:date="2022-12-11T13:41:00Z">
        <w:r w:rsidR="00E56BE6">
          <w:rPr>
            <w:rFonts w:ascii="Times New Roman" w:hAnsi="Times New Roman"/>
            <w:sz w:val="22"/>
            <w:szCs w:val="22"/>
          </w:rPr>
          <w:t xml:space="preserve">inevitably increased the </w:t>
        </w:r>
      </w:ins>
      <w:del w:id="327" w:author="Kurumada, Chigusa" w:date="2022-12-11T13:41:00Z">
        <w:r w:rsidDel="00E56BE6">
          <w:rPr>
            <w:rFonts w:ascii="Times New Roman" w:hAnsi="Times New Roman"/>
            <w:sz w:val="22"/>
            <w:szCs w:val="22"/>
          </w:rPr>
          <w:delText xml:space="preserve">adding </w:delText>
        </w:r>
      </w:del>
      <w:r>
        <w:rPr>
          <w:rFonts w:ascii="Times New Roman" w:hAnsi="Times New Roman"/>
          <w:sz w:val="22"/>
          <w:szCs w:val="22"/>
        </w:rPr>
        <w:t>content</w:t>
      </w:r>
      <w:ins w:id="328" w:author="Kurumada, Chigusa" w:date="2022-12-11T13:41:00Z">
        <w:r w:rsidR="00E56BE6">
          <w:rPr>
            <w:rFonts w:ascii="Times New Roman" w:hAnsi="Times New Roman"/>
            <w:sz w:val="22"/>
            <w:szCs w:val="22"/>
          </w:rPr>
          <w:t>s</w:t>
        </w:r>
      </w:ins>
      <w:r>
        <w:rPr>
          <w:rFonts w:ascii="Times New Roman" w:hAnsi="Times New Roman"/>
          <w:sz w:val="22"/>
          <w:szCs w:val="22"/>
        </w:rPr>
        <w:t xml:space="preserve">. </w:t>
      </w:r>
      <w:del w:id="329" w:author="Kurumada, Chigusa" w:date="2022-12-11T13:41:00Z">
        <w:r w:rsidR="00420B1F" w:rsidRPr="00BE0F6E" w:rsidDel="00E56BE6">
          <w:rPr>
            <w:rFonts w:ascii="Times New Roman" w:hAnsi="Times New Roman"/>
            <w:sz w:val="22"/>
            <w:szCs w:val="22"/>
          </w:rPr>
          <w:delText xml:space="preserve">While we have </w:delText>
        </w:r>
        <w:r w:rsidDel="00E56BE6">
          <w:rPr>
            <w:rFonts w:ascii="Times New Roman" w:hAnsi="Times New Roman"/>
            <w:sz w:val="22"/>
            <w:szCs w:val="22"/>
          </w:rPr>
          <w:delText>t</w:delText>
        </w:r>
      </w:del>
      <w:proofErr w:type="gramStart"/>
      <w:ins w:id="330" w:author="Kurumada, Chigusa" w:date="2022-12-11T13:41:00Z">
        <w:r w:rsidR="00E56BE6">
          <w:rPr>
            <w:rFonts w:ascii="Times New Roman" w:hAnsi="Times New Roman"/>
            <w:sz w:val="22"/>
            <w:szCs w:val="22"/>
          </w:rPr>
          <w:t>T</w:t>
        </w:r>
      </w:ins>
      <w:r>
        <w:rPr>
          <w:rFonts w:ascii="Times New Roman" w:hAnsi="Times New Roman"/>
          <w:sz w:val="22"/>
          <w:szCs w:val="22"/>
        </w:rPr>
        <w:t>hus</w:t>
      </w:r>
      <w:proofErr w:type="gramEnd"/>
      <w:r>
        <w:rPr>
          <w:rFonts w:ascii="Times New Roman" w:hAnsi="Times New Roman"/>
          <w:sz w:val="22"/>
          <w:szCs w:val="22"/>
        </w:rPr>
        <w:t xml:space="preserve"> </w:t>
      </w:r>
      <w:ins w:id="331" w:author="Kurumada, Chigusa" w:date="2022-12-11T13:41:00Z">
        <w:r w:rsidR="00E56BE6">
          <w:rPr>
            <w:rFonts w:ascii="Times New Roman" w:hAnsi="Times New Roman"/>
            <w:sz w:val="22"/>
            <w:szCs w:val="22"/>
          </w:rPr>
          <w:t xml:space="preserve">the current manuscript is not much shorter </w:t>
        </w:r>
      </w:ins>
      <w:del w:id="332" w:author="Kurumada, Chigusa" w:date="2022-12-11T13:41:00Z">
        <w:r w:rsidR="00420B1F" w:rsidRPr="00BE0F6E" w:rsidDel="00E56BE6">
          <w:rPr>
            <w:rFonts w:ascii="Times New Roman" w:hAnsi="Times New Roman"/>
            <w:sz w:val="22"/>
            <w:szCs w:val="22"/>
          </w:rPr>
          <w:lastRenderedPageBreak/>
          <w:delText>not been able to reduce the length of the manuscript</w:delText>
        </w:r>
      </w:del>
      <w:ins w:id="333" w:author="Kurumada, Chigusa" w:date="2022-12-11T13:41:00Z">
        <w:r w:rsidR="00E56BE6">
          <w:rPr>
            <w:rFonts w:ascii="Times New Roman" w:hAnsi="Times New Roman"/>
            <w:sz w:val="22"/>
            <w:szCs w:val="22"/>
          </w:rPr>
          <w:t xml:space="preserve">than the original submission. </w:t>
        </w:r>
      </w:ins>
      <w:ins w:id="334" w:author="Kurumada, Chigusa" w:date="2022-12-11T13:42:00Z">
        <w:r w:rsidR="00E56BE6">
          <w:rPr>
            <w:rFonts w:ascii="Times New Roman" w:hAnsi="Times New Roman"/>
            <w:sz w:val="22"/>
            <w:szCs w:val="22"/>
          </w:rPr>
          <w:t xml:space="preserve">However, </w:t>
        </w:r>
      </w:ins>
      <w:ins w:id="335" w:author="Kurumada, Chigusa" w:date="2022-12-11T13:43:00Z">
        <w:r w:rsidR="00E56BE6">
          <w:rPr>
            <w:rFonts w:ascii="Times New Roman" w:hAnsi="Times New Roman"/>
            <w:sz w:val="22"/>
            <w:szCs w:val="22"/>
          </w:rPr>
          <w:t xml:space="preserve">through </w:t>
        </w:r>
      </w:ins>
      <w:ins w:id="336" w:author="Kurumada, Chigusa" w:date="2022-12-11T13:44:00Z">
        <w:r w:rsidR="00E56BE6">
          <w:rPr>
            <w:rFonts w:ascii="Times New Roman" w:hAnsi="Times New Roman"/>
            <w:sz w:val="22"/>
            <w:szCs w:val="22"/>
          </w:rPr>
          <w:t xml:space="preserve">carefully </w:t>
        </w:r>
      </w:ins>
      <w:ins w:id="337" w:author="Kurumada, Chigusa" w:date="2022-12-11T13:42:00Z">
        <w:r w:rsidR="00E56BE6">
          <w:rPr>
            <w:rFonts w:ascii="Times New Roman" w:hAnsi="Times New Roman"/>
            <w:sz w:val="22"/>
            <w:szCs w:val="22"/>
          </w:rPr>
          <w:t xml:space="preserve">addressing the reviewers’ comments, </w:t>
        </w:r>
      </w:ins>
      <w:ins w:id="338" w:author="Kurumada, Chigusa" w:date="2022-12-11T13:44:00Z">
        <w:r w:rsidR="00E56BE6">
          <w:rPr>
            <w:rFonts w:ascii="Times New Roman" w:hAnsi="Times New Roman"/>
            <w:sz w:val="22"/>
            <w:szCs w:val="22"/>
          </w:rPr>
          <w:t>we have made efforts to</w:t>
        </w:r>
      </w:ins>
      <w:ins w:id="339" w:author="Kurumada, Chigusa" w:date="2022-12-11T13:42:00Z">
        <w:r w:rsidR="00E56BE6">
          <w:rPr>
            <w:rFonts w:ascii="Times New Roman" w:hAnsi="Times New Roman"/>
            <w:sz w:val="22"/>
            <w:szCs w:val="22"/>
          </w:rPr>
          <w:t xml:space="preserve"> increase </w:t>
        </w:r>
      </w:ins>
      <w:ins w:id="340" w:author="Kurumada, Chigusa" w:date="2022-12-11T13:43:00Z">
        <w:r w:rsidR="00E56BE6">
          <w:rPr>
            <w:rFonts w:ascii="Times New Roman" w:hAnsi="Times New Roman"/>
            <w:sz w:val="22"/>
            <w:szCs w:val="22"/>
          </w:rPr>
          <w:t>its</w:t>
        </w:r>
      </w:ins>
      <w:ins w:id="341" w:author="Kurumada, Chigusa" w:date="2022-12-11T13:42:00Z">
        <w:r w:rsidR="00E56BE6">
          <w:rPr>
            <w:rFonts w:ascii="Times New Roman" w:hAnsi="Times New Roman"/>
            <w:sz w:val="22"/>
            <w:szCs w:val="22"/>
          </w:rPr>
          <w:t xml:space="preserve"> </w:t>
        </w:r>
      </w:ins>
      <w:del w:id="342" w:author="Kurumada, Chigusa" w:date="2022-12-11T13:42:00Z">
        <w:r w:rsidR="00420B1F" w:rsidRPr="00BE0F6E" w:rsidDel="00E56BE6">
          <w:rPr>
            <w:rFonts w:ascii="Times New Roman" w:hAnsi="Times New Roman"/>
            <w:sz w:val="22"/>
            <w:szCs w:val="22"/>
          </w:rPr>
          <w:delText xml:space="preserve">, </w:delText>
        </w:r>
        <w:r w:rsidDel="00E56BE6">
          <w:rPr>
            <w:rFonts w:ascii="Times New Roman" w:hAnsi="Times New Roman"/>
            <w:sz w:val="22"/>
            <w:szCs w:val="22"/>
          </w:rPr>
          <w:delText>we believe the revised manuscript is more accessibl</w:delText>
        </w:r>
      </w:del>
      <w:ins w:id="343" w:author="Kurumada, Chigusa" w:date="2022-12-11T13:42:00Z">
        <w:r w:rsidR="00E56BE6">
          <w:rPr>
            <w:rFonts w:ascii="Times New Roman" w:hAnsi="Times New Roman"/>
            <w:sz w:val="22"/>
            <w:szCs w:val="22"/>
          </w:rPr>
          <w:t xml:space="preserve">accessibility and </w:t>
        </w:r>
      </w:ins>
      <w:del w:id="344" w:author="Kurumada, Chigusa" w:date="2022-12-11T13:42:00Z">
        <w:r w:rsidDel="00E56BE6">
          <w:rPr>
            <w:rFonts w:ascii="Times New Roman" w:hAnsi="Times New Roman"/>
            <w:sz w:val="22"/>
            <w:szCs w:val="22"/>
          </w:rPr>
          <w:delText xml:space="preserve">e and </w:delText>
        </w:r>
      </w:del>
      <w:del w:id="345" w:author="Kurumada, Chigusa" w:date="2022-12-11T13:44:00Z">
        <w:r w:rsidDel="00E56BE6">
          <w:rPr>
            <w:rFonts w:ascii="Times New Roman" w:hAnsi="Times New Roman"/>
            <w:sz w:val="22"/>
            <w:szCs w:val="22"/>
          </w:rPr>
          <w:delText>clear</w:delText>
        </w:r>
      </w:del>
      <w:ins w:id="346" w:author="Kurumada, Chigusa" w:date="2022-12-11T13:44:00Z">
        <w:r w:rsidR="00E56BE6">
          <w:rPr>
            <w:rFonts w:ascii="Times New Roman" w:hAnsi="Times New Roman"/>
            <w:sz w:val="22"/>
            <w:szCs w:val="22"/>
          </w:rPr>
          <w:t>clarity</w:t>
        </w:r>
      </w:ins>
      <w:del w:id="347" w:author="Kurumada, Chigusa" w:date="2022-12-11T13:43:00Z">
        <w:r w:rsidDel="00E56BE6">
          <w:rPr>
            <w:rFonts w:ascii="Times New Roman" w:hAnsi="Times New Roman"/>
            <w:sz w:val="22"/>
            <w:szCs w:val="22"/>
          </w:rPr>
          <w:delText xml:space="preserve">er </w:delText>
        </w:r>
        <w:r w:rsidR="00FF64B7" w:rsidDel="00E56BE6">
          <w:rPr>
            <w:rFonts w:ascii="Times New Roman" w:hAnsi="Times New Roman"/>
            <w:sz w:val="22"/>
            <w:szCs w:val="22"/>
          </w:rPr>
          <w:delText>about its contributions</w:delText>
        </w:r>
      </w:del>
      <w:r w:rsidR="00FF64B7">
        <w:rPr>
          <w:rFonts w:ascii="Times New Roman" w:hAnsi="Times New Roman"/>
          <w:sz w:val="22"/>
          <w:szCs w:val="22"/>
        </w:rPr>
        <w:t xml:space="preserve">. </w:t>
      </w:r>
      <w:del w:id="348" w:author="Kurumada, Chigusa" w:date="2022-12-11T13:43:00Z">
        <w:r w:rsidR="00FF64B7" w:rsidDel="00E56BE6">
          <w:rPr>
            <w:rFonts w:ascii="Times New Roman" w:hAnsi="Times New Roman"/>
            <w:sz w:val="22"/>
            <w:szCs w:val="22"/>
          </w:rPr>
          <w:delText>With very few exceptions, we</w:delText>
        </w:r>
        <w:r w:rsidR="00420B1F" w:rsidRPr="00BE0F6E" w:rsidDel="00E56BE6">
          <w:rPr>
            <w:rFonts w:ascii="Times New Roman" w:hAnsi="Times New Roman"/>
            <w:sz w:val="22"/>
            <w:szCs w:val="22"/>
          </w:rPr>
          <w:delText xml:space="preserve"> have </w:delText>
        </w:r>
        <w:r w:rsidR="00FF64B7" w:rsidDel="00E56BE6">
          <w:rPr>
            <w:rFonts w:ascii="Times New Roman" w:hAnsi="Times New Roman"/>
            <w:sz w:val="22"/>
            <w:szCs w:val="22"/>
          </w:rPr>
          <w:delText xml:space="preserve">also </w:delText>
        </w:r>
        <w:r w:rsidR="00420B1F" w:rsidRPr="007171AD" w:rsidDel="00E56BE6">
          <w:rPr>
            <w:rFonts w:ascii="Times New Roman" w:hAnsi="Times New Roman"/>
            <w:sz w:val="22"/>
            <w:szCs w:val="22"/>
          </w:rPr>
          <w:delText>implement</w:delText>
        </w:r>
        <w:r w:rsidR="007A028B" w:rsidRPr="007171AD" w:rsidDel="00E56BE6">
          <w:rPr>
            <w:rFonts w:ascii="Times New Roman" w:hAnsi="Times New Roman"/>
            <w:sz w:val="22"/>
            <w:szCs w:val="22"/>
          </w:rPr>
          <w:delText>ed</w:delText>
        </w:r>
        <w:r w:rsidR="00420B1F" w:rsidRPr="007171AD" w:rsidDel="00E56BE6">
          <w:rPr>
            <w:rFonts w:ascii="Times New Roman" w:hAnsi="Times New Roman"/>
            <w:sz w:val="22"/>
            <w:szCs w:val="22"/>
          </w:rPr>
          <w:delText xml:space="preserve"> </w:delText>
        </w:r>
        <w:r w:rsidR="00FF64B7" w:rsidDel="00E56BE6">
          <w:rPr>
            <w:rFonts w:ascii="Times New Roman" w:hAnsi="Times New Roman"/>
            <w:sz w:val="22"/>
            <w:szCs w:val="22"/>
          </w:rPr>
          <w:delText>all</w:delText>
        </w:r>
        <w:r w:rsidRPr="00FF64B7" w:rsidDel="00E56BE6">
          <w:rPr>
            <w:rFonts w:ascii="Times New Roman" w:hAnsi="Times New Roman"/>
            <w:sz w:val="22"/>
            <w:szCs w:val="22"/>
          </w:rPr>
          <w:delText xml:space="preserve"> of the </w:delText>
        </w:r>
        <w:r w:rsidR="00420B1F" w:rsidRPr="004A1FA1" w:rsidDel="00E56BE6">
          <w:rPr>
            <w:rFonts w:ascii="Times New Roman" w:hAnsi="Times New Roman"/>
            <w:sz w:val="22"/>
            <w:szCs w:val="22"/>
          </w:rPr>
          <w:delText xml:space="preserve">reviewers’ </w:delText>
        </w:r>
        <w:r w:rsidR="00FF64B7" w:rsidDel="00E56BE6">
          <w:rPr>
            <w:rFonts w:ascii="Times New Roman" w:hAnsi="Times New Roman"/>
            <w:sz w:val="22"/>
            <w:szCs w:val="22"/>
          </w:rPr>
          <w:delText>specific</w:delText>
        </w:r>
        <w:r w:rsidR="00FF64B7" w:rsidRPr="00FF64B7" w:rsidDel="00E56BE6">
          <w:rPr>
            <w:rFonts w:ascii="Times New Roman" w:hAnsi="Times New Roman"/>
            <w:sz w:val="22"/>
            <w:szCs w:val="22"/>
          </w:rPr>
          <w:delText xml:space="preserve"> </w:delText>
        </w:r>
        <w:r w:rsidR="00420B1F" w:rsidRPr="00FF64B7" w:rsidDel="00E56BE6">
          <w:rPr>
            <w:rFonts w:ascii="Times New Roman" w:hAnsi="Times New Roman"/>
            <w:sz w:val="22"/>
            <w:szCs w:val="22"/>
          </w:rPr>
          <w:delText>suggestions</w:delText>
        </w:r>
        <w:r w:rsidDel="00E56BE6">
          <w:rPr>
            <w:rFonts w:ascii="Times New Roman" w:hAnsi="Times New Roman"/>
            <w:sz w:val="22"/>
            <w:szCs w:val="22"/>
          </w:rPr>
          <w:delText xml:space="preserve">. </w:delText>
        </w:r>
      </w:del>
      <w:r>
        <w:rPr>
          <w:rFonts w:ascii="Times New Roman" w:hAnsi="Times New Roman"/>
          <w:sz w:val="22"/>
          <w:szCs w:val="22"/>
        </w:rPr>
        <w:t>Specifically, we have:</w:t>
      </w:r>
    </w:p>
    <w:p w14:paraId="7EE05B06" w14:textId="77777777" w:rsidR="00BE0F6E" w:rsidRDefault="00BE0F6E" w:rsidP="007171AD">
      <w:pPr>
        <w:pStyle w:val="ListParagraph"/>
        <w:ind w:left="360" w:firstLine="0"/>
        <w:rPr>
          <w:rFonts w:ascii="Times New Roman" w:hAnsi="Times New Roman"/>
          <w:sz w:val="22"/>
          <w:szCs w:val="22"/>
        </w:rPr>
      </w:pPr>
    </w:p>
    <w:p w14:paraId="531C0614" w14:textId="76227A54" w:rsidR="00E86587" w:rsidRDefault="00BE0F6E" w:rsidP="002A5879">
      <w:pPr>
        <w:pStyle w:val="ListParagraph"/>
        <w:numPr>
          <w:ilvl w:val="0"/>
          <w:numId w:val="9"/>
        </w:numPr>
        <w:spacing w:after="80"/>
        <w:ind w:left="360"/>
        <w:contextualSpacing w:val="0"/>
        <w:rPr>
          <w:rFonts w:ascii="Times New Roman" w:hAnsi="Times New Roman"/>
          <w:sz w:val="22"/>
          <w:szCs w:val="22"/>
        </w:rPr>
        <w:pPrChange w:id="349" w:author="Kurumada, Chigusa" w:date="2022-12-11T16:18:00Z">
          <w:pPr>
            <w:pStyle w:val="ListParagraph"/>
            <w:numPr>
              <w:numId w:val="9"/>
            </w:numPr>
            <w:ind w:left="360" w:hanging="360"/>
          </w:pPr>
        </w:pPrChange>
      </w:pPr>
      <w:del w:id="350" w:author="Kurumada, Chigusa" w:date="2022-12-11T13:45:00Z">
        <w:r w:rsidDel="00E56BE6">
          <w:rPr>
            <w:rFonts w:ascii="Times New Roman" w:hAnsi="Times New Roman"/>
            <w:sz w:val="22"/>
            <w:szCs w:val="22"/>
          </w:rPr>
          <w:delText xml:space="preserve">Restructured </w:delText>
        </w:r>
      </w:del>
      <w:ins w:id="351" w:author="Kurumada, Chigusa" w:date="2022-12-11T13:45:00Z">
        <w:r w:rsidR="00E56BE6">
          <w:rPr>
            <w:rFonts w:ascii="Times New Roman" w:hAnsi="Times New Roman"/>
            <w:sz w:val="22"/>
            <w:szCs w:val="22"/>
          </w:rPr>
          <w:t xml:space="preserve">Streamlined and simplified </w:t>
        </w:r>
      </w:ins>
      <w:r w:rsidR="00E86587">
        <w:rPr>
          <w:rFonts w:ascii="Times New Roman" w:hAnsi="Times New Roman"/>
          <w:sz w:val="22"/>
          <w:szCs w:val="22"/>
        </w:rPr>
        <w:t xml:space="preserve">the </w:t>
      </w:r>
      <w:r>
        <w:rPr>
          <w:rFonts w:ascii="Times New Roman" w:hAnsi="Times New Roman"/>
          <w:sz w:val="22"/>
          <w:szCs w:val="22"/>
        </w:rPr>
        <w:t>i</w:t>
      </w:r>
      <w:r w:rsidR="00E86587">
        <w:rPr>
          <w:rFonts w:ascii="Times New Roman" w:hAnsi="Times New Roman"/>
          <w:sz w:val="22"/>
          <w:szCs w:val="22"/>
        </w:rPr>
        <w:t xml:space="preserve">ntroduction. </w:t>
      </w:r>
      <w:del w:id="352" w:author="Kurumada, Chigusa" w:date="2022-12-11T13:45:00Z">
        <w:r w:rsidR="00E86587" w:rsidDel="00E56BE6">
          <w:rPr>
            <w:rFonts w:ascii="Times New Roman" w:hAnsi="Times New Roman"/>
            <w:sz w:val="22"/>
            <w:szCs w:val="22"/>
          </w:rPr>
          <w:delText>For example</w:delText>
        </w:r>
      </w:del>
      <w:ins w:id="353" w:author="Kurumada, Chigusa" w:date="2022-12-11T13:45:00Z">
        <w:r w:rsidR="00E56BE6">
          <w:rPr>
            <w:rFonts w:ascii="Times New Roman" w:hAnsi="Times New Roman"/>
            <w:sz w:val="22"/>
            <w:szCs w:val="22"/>
          </w:rPr>
          <w:t>Most notably</w:t>
        </w:r>
      </w:ins>
      <w:r w:rsidR="00E86587">
        <w:rPr>
          <w:rFonts w:ascii="Times New Roman" w:hAnsi="Times New Roman"/>
          <w:sz w:val="22"/>
          <w:szCs w:val="22"/>
        </w:rPr>
        <w:t xml:space="preserve">, we had </w:t>
      </w:r>
      <w:r w:rsidR="00C72224">
        <w:rPr>
          <w:rFonts w:ascii="Times New Roman" w:hAnsi="Times New Roman"/>
          <w:sz w:val="22"/>
          <w:szCs w:val="22"/>
        </w:rPr>
        <w:t>moved the introduction of</w:t>
      </w:r>
      <w:r w:rsidR="00E86587">
        <w:rPr>
          <w:rFonts w:ascii="Times New Roman" w:hAnsi="Times New Roman"/>
          <w:sz w:val="22"/>
          <w:szCs w:val="22"/>
        </w:rPr>
        <w:t xml:space="preserve"> the experimental paradigms for the two case studies </w:t>
      </w:r>
      <w:r w:rsidR="00C72224">
        <w:rPr>
          <w:rFonts w:ascii="Times New Roman" w:hAnsi="Times New Roman"/>
          <w:sz w:val="22"/>
          <w:szCs w:val="22"/>
        </w:rPr>
        <w:t xml:space="preserve">from the </w:t>
      </w:r>
      <w:r w:rsidR="00FF64B7">
        <w:rPr>
          <w:rFonts w:ascii="Times New Roman" w:hAnsi="Times New Roman"/>
          <w:sz w:val="22"/>
          <w:szCs w:val="22"/>
        </w:rPr>
        <w:t>i</w:t>
      </w:r>
      <w:r w:rsidR="00C72224">
        <w:rPr>
          <w:rFonts w:ascii="Times New Roman" w:hAnsi="Times New Roman"/>
          <w:sz w:val="22"/>
          <w:szCs w:val="22"/>
        </w:rPr>
        <w:t xml:space="preserve">ntroduction to the </w:t>
      </w:r>
      <w:r w:rsidR="00E86587">
        <w:rPr>
          <w:rFonts w:ascii="Times New Roman" w:hAnsi="Times New Roman"/>
          <w:sz w:val="22"/>
          <w:szCs w:val="22"/>
        </w:rPr>
        <w:t xml:space="preserve">sections where </w:t>
      </w:r>
      <w:r w:rsidR="00C72224">
        <w:rPr>
          <w:rFonts w:ascii="Times New Roman" w:hAnsi="Times New Roman"/>
          <w:sz w:val="22"/>
          <w:szCs w:val="22"/>
        </w:rPr>
        <w:t>they</w:t>
      </w:r>
      <w:r w:rsidR="00E86587">
        <w:rPr>
          <w:rFonts w:ascii="Times New Roman" w:hAnsi="Times New Roman"/>
          <w:sz w:val="22"/>
          <w:szCs w:val="22"/>
        </w:rPr>
        <w:t xml:space="preserve"> become relevant (</w:t>
      </w:r>
      <w:ins w:id="354" w:author="Kurumada, Chigusa" w:date="2022-12-11T13:45:00Z">
        <w:r w:rsidR="00E56BE6">
          <w:rPr>
            <w:rFonts w:ascii="Times New Roman" w:hAnsi="Times New Roman"/>
            <w:sz w:val="22"/>
            <w:szCs w:val="22"/>
          </w:rPr>
          <w:t xml:space="preserve">Sections </w:t>
        </w:r>
      </w:ins>
      <w:r w:rsidR="00E86587">
        <w:rPr>
          <w:rFonts w:ascii="Times New Roman" w:hAnsi="Times New Roman"/>
          <w:sz w:val="22"/>
          <w:szCs w:val="22"/>
        </w:rPr>
        <w:t>3 and 4).</w:t>
      </w:r>
    </w:p>
    <w:p w14:paraId="5235711D" w14:textId="3F79C29E" w:rsidR="00FF64B7" w:rsidRDefault="00FF64B7" w:rsidP="002A5879">
      <w:pPr>
        <w:pStyle w:val="ListParagraph"/>
        <w:numPr>
          <w:ilvl w:val="0"/>
          <w:numId w:val="9"/>
        </w:numPr>
        <w:spacing w:after="80"/>
        <w:ind w:left="360"/>
        <w:contextualSpacing w:val="0"/>
        <w:rPr>
          <w:rFonts w:ascii="Times New Roman" w:hAnsi="Times New Roman"/>
          <w:sz w:val="22"/>
          <w:szCs w:val="22"/>
        </w:rPr>
        <w:pPrChange w:id="355" w:author="Kurumada, Chigusa" w:date="2022-12-11T16:18:00Z">
          <w:pPr>
            <w:pStyle w:val="ListParagraph"/>
            <w:numPr>
              <w:numId w:val="9"/>
            </w:numPr>
            <w:ind w:left="360" w:hanging="360"/>
          </w:pPr>
        </w:pPrChange>
      </w:pPr>
      <w:r>
        <w:rPr>
          <w:rFonts w:ascii="Times New Roman" w:hAnsi="Times New Roman"/>
          <w:sz w:val="22"/>
          <w:szCs w:val="22"/>
        </w:rPr>
        <w:t xml:space="preserve">Restructured the general discussion in a way that </w:t>
      </w:r>
      <w:del w:id="356" w:author="Kurumada, Chigusa" w:date="2022-12-11T13:46:00Z">
        <w:r w:rsidDel="00E56BE6">
          <w:rPr>
            <w:rFonts w:ascii="Times New Roman" w:hAnsi="Times New Roman"/>
            <w:sz w:val="22"/>
            <w:szCs w:val="22"/>
          </w:rPr>
          <w:delText xml:space="preserve">emphasizes </w:delText>
        </w:r>
      </w:del>
      <w:r>
        <w:rPr>
          <w:rFonts w:ascii="Times New Roman" w:hAnsi="Times New Roman"/>
          <w:sz w:val="22"/>
          <w:szCs w:val="22"/>
        </w:rPr>
        <w:t>specific directions for future research</w:t>
      </w:r>
      <w:ins w:id="357" w:author="Kurumada, Chigusa" w:date="2022-12-11T13:46:00Z">
        <w:r w:rsidR="00E56BE6">
          <w:rPr>
            <w:rFonts w:ascii="Times New Roman" w:hAnsi="Times New Roman"/>
            <w:sz w:val="22"/>
            <w:szCs w:val="22"/>
          </w:rPr>
          <w:t xml:space="preserve"> are easier to identify</w:t>
        </w:r>
      </w:ins>
      <w:r>
        <w:rPr>
          <w:rFonts w:ascii="Times New Roman" w:hAnsi="Times New Roman"/>
          <w:sz w:val="22"/>
          <w:szCs w:val="22"/>
        </w:rPr>
        <w:t>.</w:t>
      </w:r>
    </w:p>
    <w:p w14:paraId="31D5243B" w14:textId="2291F3A1" w:rsidR="00BE0F6E" w:rsidRDefault="00E86587" w:rsidP="002A5879">
      <w:pPr>
        <w:pStyle w:val="ListParagraph"/>
        <w:numPr>
          <w:ilvl w:val="0"/>
          <w:numId w:val="9"/>
        </w:numPr>
        <w:spacing w:after="80"/>
        <w:ind w:left="360"/>
        <w:contextualSpacing w:val="0"/>
        <w:rPr>
          <w:rFonts w:ascii="Times New Roman" w:hAnsi="Times New Roman"/>
          <w:sz w:val="22"/>
          <w:szCs w:val="22"/>
        </w:rPr>
        <w:pPrChange w:id="358" w:author="Kurumada, Chigusa" w:date="2022-12-11T16:18:00Z">
          <w:pPr>
            <w:pStyle w:val="ListParagraph"/>
            <w:numPr>
              <w:numId w:val="9"/>
            </w:numPr>
            <w:ind w:left="360" w:hanging="360"/>
          </w:pPr>
        </w:pPrChange>
      </w:pPr>
      <w:r>
        <w:rPr>
          <w:rFonts w:ascii="Times New Roman" w:hAnsi="Times New Roman"/>
          <w:sz w:val="22"/>
          <w:szCs w:val="22"/>
        </w:rPr>
        <w:t>Simplif</w:t>
      </w:r>
      <w:r w:rsidR="00BE0F6E">
        <w:rPr>
          <w:rFonts w:ascii="Times New Roman" w:hAnsi="Times New Roman"/>
          <w:sz w:val="22"/>
          <w:szCs w:val="22"/>
        </w:rPr>
        <w:t>ied</w:t>
      </w:r>
      <w:r>
        <w:rPr>
          <w:rFonts w:ascii="Times New Roman" w:hAnsi="Times New Roman"/>
          <w:sz w:val="22"/>
          <w:szCs w:val="22"/>
        </w:rPr>
        <w:t xml:space="preserve"> the change model for decision-making</w:t>
      </w:r>
      <w:r w:rsidR="00BE0F6E">
        <w:rPr>
          <w:rFonts w:ascii="Times New Roman" w:hAnsi="Times New Roman"/>
          <w:sz w:val="22"/>
          <w:szCs w:val="22"/>
        </w:rPr>
        <w:t xml:space="preserve">, </w:t>
      </w:r>
      <w:r>
        <w:rPr>
          <w:rFonts w:ascii="Times New Roman" w:hAnsi="Times New Roman"/>
          <w:sz w:val="22"/>
          <w:szCs w:val="22"/>
        </w:rPr>
        <w:t>shorten</w:t>
      </w:r>
      <w:r w:rsidR="00C72224">
        <w:rPr>
          <w:rFonts w:ascii="Times New Roman" w:hAnsi="Times New Roman"/>
          <w:sz w:val="22"/>
          <w:szCs w:val="22"/>
        </w:rPr>
        <w:t>ing</w:t>
      </w:r>
      <w:r>
        <w:rPr>
          <w:rFonts w:ascii="Times New Roman" w:hAnsi="Times New Roman"/>
          <w:sz w:val="22"/>
          <w:szCs w:val="22"/>
        </w:rPr>
        <w:t xml:space="preserve"> its presentation (Section 2). </w:t>
      </w:r>
      <w:r w:rsidR="007171AD">
        <w:rPr>
          <w:rFonts w:ascii="Times New Roman" w:hAnsi="Times New Roman"/>
          <w:sz w:val="22"/>
          <w:szCs w:val="22"/>
        </w:rPr>
        <w:t xml:space="preserve">We also made minor simplifications to the normalization model. These changes </w:t>
      </w:r>
      <w:ins w:id="359" w:author="Kurumada, Chigusa" w:date="2022-12-11T13:46:00Z">
        <w:r w:rsidR="00A31E1F">
          <w:rPr>
            <w:rFonts w:ascii="Times New Roman" w:hAnsi="Times New Roman"/>
            <w:sz w:val="22"/>
            <w:szCs w:val="22"/>
          </w:rPr>
          <w:t xml:space="preserve">have </w:t>
        </w:r>
      </w:ins>
      <w:r w:rsidR="007171AD">
        <w:rPr>
          <w:rFonts w:ascii="Times New Roman" w:hAnsi="Times New Roman"/>
          <w:sz w:val="22"/>
          <w:szCs w:val="22"/>
        </w:rPr>
        <w:t>numerically change</w:t>
      </w:r>
      <w:ins w:id="360" w:author="Kurumada, Chigusa" w:date="2022-12-11T13:46:00Z">
        <w:r w:rsidR="00A31E1F">
          <w:rPr>
            <w:rFonts w:ascii="Times New Roman" w:hAnsi="Times New Roman"/>
            <w:sz w:val="22"/>
            <w:szCs w:val="22"/>
          </w:rPr>
          <w:t>d</w:t>
        </w:r>
      </w:ins>
      <w:r w:rsidR="007171AD">
        <w:rPr>
          <w:rFonts w:ascii="Times New Roman" w:hAnsi="Times New Roman"/>
          <w:sz w:val="22"/>
          <w:szCs w:val="22"/>
        </w:rPr>
        <w:t xml:space="preserve"> some of the results of our case studies (as would any re-run of the models, as they are probabilistic). </w:t>
      </w:r>
      <w:r w:rsidR="007171AD" w:rsidRPr="00A31E1F">
        <w:rPr>
          <w:rFonts w:ascii="Times New Roman" w:hAnsi="Times New Roman"/>
          <w:b/>
          <w:bCs/>
          <w:sz w:val="22"/>
          <w:szCs w:val="22"/>
          <w:rPrChange w:id="361" w:author="Kurumada, Chigusa" w:date="2022-12-11T13:46:00Z">
            <w:rPr>
              <w:rFonts w:ascii="Times New Roman" w:hAnsi="Times New Roman"/>
              <w:sz w:val="22"/>
              <w:szCs w:val="22"/>
            </w:rPr>
          </w:rPrChange>
        </w:rPr>
        <w:t>The qualitative patterns and our main argument remain unchanged.</w:t>
      </w:r>
    </w:p>
    <w:p w14:paraId="3846DD71" w14:textId="5B97461D" w:rsidR="002F6D46" w:rsidRPr="004503FE" w:rsidRDefault="002F6D46" w:rsidP="004503FE">
      <w:pPr>
        <w:pStyle w:val="ListParagraph"/>
        <w:numPr>
          <w:ilvl w:val="0"/>
          <w:numId w:val="9"/>
        </w:numPr>
        <w:ind w:left="360"/>
        <w:rPr>
          <w:rFonts w:ascii="Times New Roman" w:hAnsi="Times New Roman"/>
          <w:sz w:val="22"/>
          <w:szCs w:val="22"/>
        </w:rPr>
      </w:pPr>
      <w:r w:rsidRPr="004503FE">
        <w:rPr>
          <w:rFonts w:ascii="Times New Roman" w:hAnsi="Times New Roman"/>
          <w:sz w:val="22"/>
          <w:szCs w:val="22"/>
        </w:rPr>
        <w:t>Mov</w:t>
      </w:r>
      <w:r w:rsidR="00BE0F6E">
        <w:rPr>
          <w:rFonts w:ascii="Times New Roman" w:hAnsi="Times New Roman"/>
          <w:sz w:val="22"/>
          <w:szCs w:val="22"/>
        </w:rPr>
        <w:t>ed</w:t>
      </w:r>
      <w:r w:rsidRPr="004503FE">
        <w:rPr>
          <w:rFonts w:ascii="Times New Roman" w:hAnsi="Times New Roman"/>
          <w:sz w:val="22"/>
          <w:szCs w:val="22"/>
        </w:rPr>
        <w:t xml:space="preserve"> </w:t>
      </w:r>
      <w:ins w:id="362" w:author="Kurumada, Chigusa" w:date="2022-12-11T13:46:00Z">
        <w:r w:rsidR="00A31E1F">
          <w:rPr>
            <w:rFonts w:ascii="Times New Roman" w:hAnsi="Times New Roman"/>
            <w:sz w:val="22"/>
            <w:szCs w:val="22"/>
          </w:rPr>
          <w:t xml:space="preserve">some of the </w:t>
        </w:r>
      </w:ins>
      <w:r w:rsidRPr="004503FE">
        <w:rPr>
          <w:rFonts w:ascii="Times New Roman" w:hAnsi="Times New Roman"/>
          <w:sz w:val="22"/>
          <w:szCs w:val="22"/>
        </w:rPr>
        <w:t>technical details into footnotes</w:t>
      </w:r>
      <w:r w:rsidR="009F135E" w:rsidRPr="004503FE">
        <w:rPr>
          <w:rFonts w:ascii="Times New Roman" w:hAnsi="Times New Roman"/>
          <w:sz w:val="22"/>
          <w:szCs w:val="22"/>
        </w:rPr>
        <w:t xml:space="preserve"> </w:t>
      </w:r>
      <w:r w:rsidR="001646D4" w:rsidRPr="004503FE">
        <w:rPr>
          <w:rFonts w:ascii="Times New Roman" w:hAnsi="Times New Roman"/>
          <w:sz w:val="22"/>
          <w:szCs w:val="22"/>
        </w:rPr>
        <w:t xml:space="preserve">or the </w:t>
      </w:r>
      <w:ins w:id="363" w:author="Kurumada, Chigusa" w:date="2022-12-11T13:46:00Z">
        <w:r w:rsidR="00A31E1F">
          <w:rPr>
            <w:rFonts w:ascii="Times New Roman" w:hAnsi="Times New Roman"/>
            <w:sz w:val="22"/>
            <w:szCs w:val="22"/>
          </w:rPr>
          <w:t>s</w:t>
        </w:r>
      </w:ins>
      <w:del w:id="364" w:author="Kurumada, Chigusa" w:date="2022-12-11T13:46:00Z">
        <w:r w:rsidR="00C72224" w:rsidDel="00A31E1F">
          <w:rPr>
            <w:rFonts w:ascii="Times New Roman" w:hAnsi="Times New Roman"/>
            <w:sz w:val="22"/>
            <w:szCs w:val="22"/>
          </w:rPr>
          <w:delText>S</w:delText>
        </w:r>
      </w:del>
      <w:r w:rsidR="00C72224">
        <w:rPr>
          <w:rFonts w:ascii="Times New Roman" w:hAnsi="Times New Roman"/>
          <w:sz w:val="22"/>
          <w:szCs w:val="22"/>
        </w:rPr>
        <w:t xml:space="preserve">upplementary </w:t>
      </w:r>
      <w:ins w:id="365" w:author="Kurumada, Chigusa" w:date="2022-12-11T13:46:00Z">
        <w:r w:rsidR="00A31E1F">
          <w:rPr>
            <w:rFonts w:ascii="Times New Roman" w:hAnsi="Times New Roman"/>
            <w:sz w:val="22"/>
            <w:szCs w:val="22"/>
          </w:rPr>
          <w:t>i</w:t>
        </w:r>
      </w:ins>
      <w:del w:id="366" w:author="Kurumada, Chigusa" w:date="2022-12-11T13:46:00Z">
        <w:r w:rsidR="00C72224" w:rsidDel="00A31E1F">
          <w:rPr>
            <w:rFonts w:ascii="Times New Roman" w:hAnsi="Times New Roman"/>
            <w:sz w:val="22"/>
            <w:szCs w:val="22"/>
          </w:rPr>
          <w:delText>I</w:delText>
        </w:r>
      </w:del>
      <w:r w:rsidR="00C72224">
        <w:rPr>
          <w:rFonts w:ascii="Times New Roman" w:hAnsi="Times New Roman"/>
          <w:sz w:val="22"/>
          <w:szCs w:val="22"/>
        </w:rPr>
        <w:t>nformation</w:t>
      </w:r>
      <w:r w:rsidR="00C72224" w:rsidRPr="004503FE">
        <w:rPr>
          <w:rFonts w:ascii="Times New Roman" w:hAnsi="Times New Roman"/>
          <w:sz w:val="22"/>
          <w:szCs w:val="22"/>
        </w:rPr>
        <w:t xml:space="preserve"> </w:t>
      </w:r>
      <w:r w:rsidR="009F135E" w:rsidRPr="004503FE">
        <w:rPr>
          <w:rFonts w:ascii="Times New Roman" w:hAnsi="Times New Roman"/>
          <w:sz w:val="22"/>
          <w:szCs w:val="22"/>
        </w:rPr>
        <w:t>(this mostly affected Section 2</w:t>
      </w:r>
      <w:r w:rsidR="004503FE">
        <w:rPr>
          <w:rFonts w:ascii="Times New Roman" w:hAnsi="Times New Roman"/>
          <w:sz w:val="22"/>
          <w:szCs w:val="22"/>
        </w:rPr>
        <w:t>, with smaller changes in Sections 3 and 4</w:t>
      </w:r>
      <w:r w:rsidR="009F135E" w:rsidRPr="004503FE">
        <w:rPr>
          <w:rFonts w:ascii="Times New Roman" w:hAnsi="Times New Roman"/>
          <w:sz w:val="22"/>
          <w:szCs w:val="22"/>
        </w:rPr>
        <w:t>).</w:t>
      </w:r>
      <w:r w:rsidR="0005123A">
        <w:rPr>
          <w:rFonts w:ascii="Times New Roman" w:hAnsi="Times New Roman"/>
          <w:sz w:val="22"/>
          <w:szCs w:val="22"/>
        </w:rPr>
        <w:t xml:space="preserve"> </w:t>
      </w:r>
      <w:del w:id="367" w:author="Kurumada, Chigusa" w:date="2022-12-11T13:47:00Z">
        <w:r w:rsidR="0005123A" w:rsidDel="00A31E1F">
          <w:rPr>
            <w:rFonts w:ascii="Times New Roman" w:hAnsi="Times New Roman"/>
            <w:sz w:val="22"/>
            <w:szCs w:val="22"/>
          </w:rPr>
          <w:delText xml:space="preserve"> </w:delText>
        </w:r>
      </w:del>
      <w:r w:rsidR="00BE0F6E">
        <w:rPr>
          <w:rFonts w:ascii="Times New Roman" w:hAnsi="Times New Roman"/>
          <w:sz w:val="22"/>
          <w:szCs w:val="22"/>
        </w:rPr>
        <w:t>As suggested by the editor, th</w:t>
      </w:r>
      <w:ins w:id="368" w:author="Kurumada, Chigusa" w:date="2022-12-11T13:47:00Z">
        <w:r w:rsidR="00A31E1F">
          <w:rPr>
            <w:rFonts w:ascii="Times New Roman" w:hAnsi="Times New Roman"/>
            <w:sz w:val="22"/>
            <w:szCs w:val="22"/>
          </w:rPr>
          <w:t>ese edits</w:t>
        </w:r>
      </w:ins>
      <w:del w:id="369" w:author="Kurumada, Chigusa" w:date="2022-12-11T13:47:00Z">
        <w:r w:rsidR="00BE0F6E" w:rsidDel="00A31E1F">
          <w:rPr>
            <w:rFonts w:ascii="Times New Roman" w:hAnsi="Times New Roman"/>
            <w:sz w:val="22"/>
            <w:szCs w:val="22"/>
          </w:rPr>
          <w:delText>is</w:delText>
        </w:r>
      </w:del>
      <w:r w:rsidR="00BE0F6E">
        <w:rPr>
          <w:rFonts w:ascii="Times New Roman" w:hAnsi="Times New Roman"/>
          <w:sz w:val="22"/>
          <w:szCs w:val="22"/>
        </w:rPr>
        <w:t xml:space="preserve"> </w:t>
      </w:r>
      <w:del w:id="370" w:author="Kurumada, Chigusa" w:date="2022-12-11T13:47:00Z">
        <w:r w:rsidR="00BE0F6E" w:rsidDel="00A31E1F">
          <w:rPr>
            <w:rFonts w:ascii="Times New Roman" w:hAnsi="Times New Roman"/>
            <w:sz w:val="22"/>
            <w:szCs w:val="22"/>
          </w:rPr>
          <w:delText xml:space="preserve">includes </w:delText>
        </w:r>
      </w:del>
      <w:ins w:id="371" w:author="Kurumada, Chigusa" w:date="2022-12-11T13:47:00Z">
        <w:r w:rsidR="00A31E1F">
          <w:rPr>
            <w:rFonts w:ascii="Times New Roman" w:hAnsi="Times New Roman"/>
            <w:sz w:val="22"/>
            <w:szCs w:val="22"/>
          </w:rPr>
          <w:t>decreased the amount of</w:t>
        </w:r>
      </w:ins>
      <w:del w:id="372" w:author="Kurumada, Chigusa" w:date="2022-12-11T13:47:00Z">
        <w:r w:rsidR="00BE0F6E" w:rsidDel="00A31E1F">
          <w:rPr>
            <w:rFonts w:ascii="Times New Roman" w:hAnsi="Times New Roman"/>
            <w:sz w:val="22"/>
            <w:szCs w:val="22"/>
          </w:rPr>
          <w:delText>some of</w:delText>
        </w:r>
      </w:del>
      <w:r w:rsidR="00BE0F6E">
        <w:rPr>
          <w:rFonts w:ascii="Times New Roman" w:hAnsi="Times New Roman"/>
          <w:sz w:val="22"/>
          <w:szCs w:val="22"/>
        </w:rPr>
        <w:t xml:space="preserve"> the formulas</w:t>
      </w:r>
      <w:r w:rsidR="00FF64B7">
        <w:rPr>
          <w:rFonts w:ascii="Times New Roman" w:hAnsi="Times New Roman"/>
          <w:sz w:val="22"/>
          <w:szCs w:val="22"/>
        </w:rPr>
        <w:t xml:space="preserve"> from Section 2</w:t>
      </w:r>
      <w:r w:rsidR="00BE0F6E">
        <w:rPr>
          <w:rFonts w:ascii="Times New Roman" w:hAnsi="Times New Roman"/>
          <w:sz w:val="22"/>
          <w:szCs w:val="22"/>
        </w:rPr>
        <w:t>.</w:t>
      </w:r>
      <w:r w:rsidR="00FF64B7">
        <w:rPr>
          <w:rFonts w:ascii="Times New Roman" w:hAnsi="Times New Roman"/>
          <w:sz w:val="22"/>
          <w:szCs w:val="22"/>
        </w:rPr>
        <w:t xml:space="preserve"> If further cuts are required, we could move most of Section 2 into the </w:t>
      </w:r>
      <w:ins w:id="373" w:author="Kurumada, Chigusa" w:date="2022-12-11T13:47:00Z">
        <w:r w:rsidR="00A31E1F">
          <w:rPr>
            <w:rFonts w:ascii="Times New Roman" w:hAnsi="Times New Roman"/>
            <w:sz w:val="22"/>
            <w:szCs w:val="22"/>
          </w:rPr>
          <w:t>supplementary information</w:t>
        </w:r>
      </w:ins>
      <w:del w:id="374" w:author="Kurumada, Chigusa" w:date="2022-12-11T13:47:00Z">
        <w:r w:rsidR="00FF64B7" w:rsidDel="00A31E1F">
          <w:rPr>
            <w:rFonts w:ascii="Times New Roman" w:hAnsi="Times New Roman"/>
            <w:sz w:val="22"/>
            <w:szCs w:val="22"/>
          </w:rPr>
          <w:delText>SI</w:delText>
        </w:r>
      </w:del>
      <w:r w:rsidR="00FF64B7">
        <w:rPr>
          <w:rFonts w:ascii="Times New Roman" w:hAnsi="Times New Roman"/>
          <w:sz w:val="22"/>
          <w:szCs w:val="22"/>
        </w:rPr>
        <w:t>. However, both in our conversations with experimenters, and in our own experience reading computational papers, we often feel the frustration that comes with a lack of shared backgrounds. As an attempt to bridge the gap between computational and experimental research, we have deliberately kept the somewhat tutorial-like style of Section 2. We hope that the relatively verbose exposition of our framework can serve that purpose. We have also tried to further improve our figures and animations to that end.</w:t>
      </w:r>
    </w:p>
    <w:p w14:paraId="016E41D3" w14:textId="2E5213A8" w:rsidR="002F6D46" w:rsidRPr="00FF64B7" w:rsidRDefault="00CA035F" w:rsidP="00FF64B7">
      <w:pPr>
        <w:pStyle w:val="ListParagraph"/>
        <w:numPr>
          <w:ilvl w:val="0"/>
          <w:numId w:val="9"/>
        </w:numPr>
        <w:ind w:left="360"/>
        <w:rPr>
          <w:rFonts w:ascii="Times New Roman" w:hAnsi="Times New Roman"/>
          <w:sz w:val="22"/>
          <w:szCs w:val="22"/>
        </w:rPr>
      </w:pPr>
      <w:r>
        <w:rPr>
          <w:rFonts w:ascii="Times New Roman" w:hAnsi="Times New Roman"/>
          <w:sz w:val="22"/>
          <w:szCs w:val="22"/>
        </w:rPr>
        <w:t xml:space="preserve">As a result of </w:t>
      </w:r>
      <w:ins w:id="375" w:author="Kurumada, Chigusa" w:date="2022-12-11T16:17:00Z">
        <w:r w:rsidR="003745AF">
          <w:rPr>
            <w:rFonts w:ascii="Times New Roman" w:hAnsi="Times New Roman"/>
            <w:sz w:val="22"/>
            <w:szCs w:val="22"/>
          </w:rPr>
          <w:t xml:space="preserve">the </w:t>
        </w:r>
      </w:ins>
      <w:ins w:id="376" w:author="Kurumada, Chigusa" w:date="2022-12-11T13:48:00Z">
        <w:r w:rsidR="00A31E1F">
          <w:rPr>
            <w:rFonts w:ascii="Times New Roman" w:hAnsi="Times New Roman"/>
            <w:sz w:val="22"/>
            <w:szCs w:val="22"/>
          </w:rPr>
          <w:t xml:space="preserve">comprehensive </w:t>
        </w:r>
      </w:ins>
      <w:proofErr w:type="gramStart"/>
      <w:ins w:id="377" w:author="Kurumada, Chigusa" w:date="2022-12-11T16:17:00Z">
        <w:r w:rsidR="003745AF">
          <w:rPr>
            <w:rFonts w:ascii="Times New Roman" w:hAnsi="Times New Roman"/>
            <w:sz w:val="22"/>
            <w:szCs w:val="22"/>
          </w:rPr>
          <w:t>review</w:t>
        </w:r>
      </w:ins>
      <w:proofErr w:type="gramEnd"/>
      <w:ins w:id="378" w:author="Kurumada, Chigusa" w:date="2022-12-11T13:48:00Z">
        <w:r w:rsidR="00A31E1F">
          <w:rPr>
            <w:rFonts w:ascii="Times New Roman" w:hAnsi="Times New Roman"/>
            <w:sz w:val="22"/>
            <w:szCs w:val="22"/>
          </w:rPr>
          <w:t xml:space="preserve"> we provide</w:t>
        </w:r>
      </w:ins>
      <w:del w:id="379" w:author="Kurumada, Chigusa" w:date="2022-12-11T13:48:00Z">
        <w:r w:rsidR="00420B1F" w:rsidDel="00A31E1F">
          <w:rPr>
            <w:rFonts w:ascii="Times New Roman" w:hAnsi="Times New Roman"/>
            <w:sz w:val="22"/>
            <w:szCs w:val="22"/>
          </w:rPr>
          <w:delText>its scope</w:delText>
        </w:r>
      </w:del>
      <w:r w:rsidR="00420B1F">
        <w:rPr>
          <w:rFonts w:ascii="Times New Roman" w:hAnsi="Times New Roman"/>
          <w:sz w:val="22"/>
          <w:szCs w:val="22"/>
        </w:rPr>
        <w:t>,</w:t>
      </w:r>
      <w:r>
        <w:rPr>
          <w:rFonts w:ascii="Times New Roman" w:hAnsi="Times New Roman"/>
          <w:sz w:val="22"/>
          <w:szCs w:val="22"/>
        </w:rPr>
        <w:t xml:space="preserve"> almost </w:t>
      </w:r>
      <w:ins w:id="380" w:author="Kurumada, Chigusa" w:date="2022-12-11T13:49:00Z">
        <w:r w:rsidR="00A31E1F">
          <w:rPr>
            <w:rFonts w:ascii="Times New Roman" w:hAnsi="Times New Roman"/>
            <w:sz w:val="22"/>
            <w:szCs w:val="22"/>
            <w:highlight w:val="yellow"/>
          </w:rPr>
          <w:t>25</w:t>
        </w:r>
      </w:ins>
      <w:del w:id="381" w:author="Kurumada, Chigusa" w:date="2022-12-11T13:49:00Z">
        <w:r w:rsidRPr="00CA035F" w:rsidDel="00A31E1F">
          <w:rPr>
            <w:rFonts w:ascii="Times New Roman" w:hAnsi="Times New Roman"/>
            <w:sz w:val="22"/>
            <w:szCs w:val="22"/>
            <w:highlight w:val="yellow"/>
          </w:rPr>
          <w:delText>XXX</w:delText>
        </w:r>
      </w:del>
      <w:r>
        <w:rPr>
          <w:rFonts w:ascii="Times New Roman" w:hAnsi="Times New Roman"/>
          <w:sz w:val="22"/>
          <w:szCs w:val="22"/>
        </w:rPr>
        <w:t xml:space="preserve">% of the manuscript length are references. If </w:t>
      </w:r>
      <w:r w:rsidR="0005123A">
        <w:rPr>
          <w:rFonts w:ascii="Times New Roman" w:hAnsi="Times New Roman"/>
          <w:sz w:val="22"/>
          <w:szCs w:val="22"/>
        </w:rPr>
        <w:t>recommended</w:t>
      </w:r>
      <w:r>
        <w:rPr>
          <w:rFonts w:ascii="Times New Roman" w:hAnsi="Times New Roman"/>
          <w:sz w:val="22"/>
          <w:szCs w:val="22"/>
        </w:rPr>
        <w:t xml:space="preserve"> by </w:t>
      </w:r>
      <w:r w:rsidR="0005123A">
        <w:rPr>
          <w:rFonts w:ascii="Times New Roman" w:hAnsi="Times New Roman"/>
          <w:sz w:val="22"/>
          <w:szCs w:val="22"/>
        </w:rPr>
        <w:t xml:space="preserve">the </w:t>
      </w:r>
      <w:r>
        <w:rPr>
          <w:rFonts w:ascii="Times New Roman" w:hAnsi="Times New Roman"/>
          <w:sz w:val="22"/>
          <w:szCs w:val="22"/>
        </w:rPr>
        <w:t>reviewers, we could further cut background information on the different lines of research</w:t>
      </w:r>
      <w:r w:rsidR="005E590B">
        <w:rPr>
          <w:rFonts w:ascii="Times New Roman" w:hAnsi="Times New Roman"/>
          <w:sz w:val="22"/>
          <w:szCs w:val="22"/>
        </w:rPr>
        <w:t xml:space="preserve">, which would also </w:t>
      </w:r>
      <w:del w:id="382" w:author="Kurumada, Chigusa" w:date="2022-12-11T13:49:00Z">
        <w:r w:rsidR="005E590B" w:rsidDel="00A31E1F">
          <w:rPr>
            <w:rFonts w:ascii="Times New Roman" w:hAnsi="Times New Roman"/>
            <w:sz w:val="22"/>
            <w:szCs w:val="22"/>
          </w:rPr>
          <w:delText xml:space="preserve">cut </w:delText>
        </w:r>
      </w:del>
      <w:ins w:id="383" w:author="Kurumada, Chigusa" w:date="2022-12-11T13:49:00Z">
        <w:r w:rsidR="00A31E1F">
          <w:rPr>
            <w:rFonts w:ascii="Times New Roman" w:hAnsi="Times New Roman"/>
            <w:sz w:val="22"/>
            <w:szCs w:val="22"/>
          </w:rPr>
          <w:t>reduce</w:t>
        </w:r>
        <w:r w:rsidR="00A31E1F">
          <w:rPr>
            <w:rFonts w:ascii="Times New Roman" w:hAnsi="Times New Roman"/>
            <w:sz w:val="22"/>
            <w:szCs w:val="22"/>
          </w:rPr>
          <w:t xml:space="preserve"> </w:t>
        </w:r>
      </w:ins>
      <w:r w:rsidR="005E590B">
        <w:rPr>
          <w:rFonts w:ascii="Times New Roman" w:hAnsi="Times New Roman"/>
          <w:sz w:val="22"/>
          <w:szCs w:val="22"/>
        </w:rPr>
        <w:t>the length of the bibliography.</w:t>
      </w:r>
    </w:p>
    <w:p w14:paraId="6B237401" w14:textId="77777777" w:rsidR="00E86587" w:rsidRDefault="00E86587" w:rsidP="00A70529">
      <w:pPr>
        <w:ind w:firstLine="0"/>
        <w:rPr>
          <w:rFonts w:ascii="Times New Roman" w:hAnsi="Times New Roman"/>
          <w:sz w:val="22"/>
          <w:szCs w:val="22"/>
        </w:rPr>
      </w:pPr>
    </w:p>
    <w:p w14:paraId="032EB38E" w14:textId="2AEBE202" w:rsidR="00D926B1" w:rsidRPr="00C36217" w:rsidRDefault="00D926B1" w:rsidP="007171AD">
      <w:pPr>
        <w:rPr>
          <w:b/>
          <w:bCs/>
        </w:rPr>
      </w:pPr>
      <w:r>
        <w:rPr>
          <w:rFonts w:ascii="Times New Roman" w:hAnsi="Times New Roman"/>
          <w:b/>
          <w:bCs/>
          <w:sz w:val="22"/>
          <w:szCs w:val="22"/>
        </w:rPr>
        <w:t xml:space="preserve">(4) </w:t>
      </w:r>
      <w:r w:rsidR="001B7210" w:rsidRPr="007171AD">
        <w:rPr>
          <w:rFonts w:ascii="Times New Roman" w:hAnsi="Times New Roman"/>
          <w:b/>
          <w:bCs/>
          <w:sz w:val="22"/>
          <w:szCs w:val="22"/>
        </w:rPr>
        <w:t xml:space="preserve">Better integration of neuroimaging research. </w:t>
      </w:r>
      <w:r w:rsidR="00F76EE0" w:rsidRPr="00A31E1F">
        <w:rPr>
          <w:rFonts w:ascii="Times New Roman" w:hAnsi="Times New Roman"/>
          <w:sz w:val="22"/>
          <w:szCs w:val="22"/>
          <w:rPrChange w:id="384" w:author="Kurumada, Chigusa" w:date="2022-12-11T13:49:00Z">
            <w:rPr>
              <w:rFonts w:ascii="Times New Roman" w:hAnsi="Times New Roman"/>
              <w:b/>
              <w:bCs/>
              <w:sz w:val="22"/>
              <w:szCs w:val="22"/>
            </w:rPr>
          </w:rPrChange>
        </w:rPr>
        <w:t>Following</w:t>
      </w:r>
      <w:r w:rsidR="00F76EE0" w:rsidRPr="007171AD">
        <w:rPr>
          <w:rFonts w:ascii="Times New Roman" w:hAnsi="Times New Roman"/>
          <w:b/>
          <w:bCs/>
          <w:sz w:val="22"/>
          <w:szCs w:val="22"/>
        </w:rPr>
        <w:t xml:space="preserve"> </w:t>
      </w:r>
      <w:r w:rsidR="00F76EE0" w:rsidRPr="007171AD">
        <w:rPr>
          <w:rFonts w:ascii="Times New Roman" w:hAnsi="Times New Roman"/>
          <w:sz w:val="22"/>
          <w:szCs w:val="22"/>
        </w:rPr>
        <w:t>R1’s suggestion, we have</w:t>
      </w:r>
      <w:r w:rsidR="001B7210" w:rsidRPr="007171AD">
        <w:rPr>
          <w:rFonts w:ascii="Times New Roman" w:hAnsi="Times New Roman"/>
          <w:sz w:val="22"/>
          <w:szCs w:val="22"/>
        </w:rPr>
        <w:t xml:space="preserve"> improve</w:t>
      </w:r>
      <w:r w:rsidR="00F76EE0" w:rsidRPr="007171AD">
        <w:rPr>
          <w:rFonts w:ascii="Times New Roman" w:hAnsi="Times New Roman"/>
          <w:sz w:val="22"/>
          <w:szCs w:val="22"/>
        </w:rPr>
        <w:t>d</w:t>
      </w:r>
      <w:r w:rsidR="001B7210" w:rsidRPr="007171AD">
        <w:rPr>
          <w:rFonts w:ascii="Times New Roman" w:hAnsi="Times New Roman"/>
          <w:sz w:val="22"/>
          <w:szCs w:val="22"/>
        </w:rPr>
        <w:t xml:space="preserve"> our presentation of neuroimaging research. </w:t>
      </w:r>
      <w:r w:rsidR="00E51E5E" w:rsidRPr="007171AD">
        <w:rPr>
          <w:rFonts w:ascii="Times New Roman" w:hAnsi="Times New Roman"/>
          <w:sz w:val="22"/>
          <w:szCs w:val="22"/>
        </w:rPr>
        <w:t xml:space="preserve">This has primarily affected the </w:t>
      </w:r>
      <w:r w:rsidR="00FF64B7" w:rsidRPr="007171AD">
        <w:rPr>
          <w:rFonts w:ascii="Times New Roman" w:hAnsi="Times New Roman"/>
          <w:sz w:val="22"/>
          <w:szCs w:val="22"/>
        </w:rPr>
        <w:t>i</w:t>
      </w:r>
      <w:r w:rsidR="00E51E5E" w:rsidRPr="007171AD">
        <w:rPr>
          <w:rFonts w:ascii="Times New Roman" w:hAnsi="Times New Roman"/>
          <w:sz w:val="22"/>
          <w:szCs w:val="22"/>
        </w:rPr>
        <w:t>ntroduction (</w:t>
      </w:r>
      <w:ins w:id="385" w:author="Kurumada, Chigusa" w:date="2022-12-11T13:51:00Z">
        <w:r w:rsidR="00A31E1F">
          <w:rPr>
            <w:rFonts w:ascii="Times New Roman" w:hAnsi="Times New Roman"/>
            <w:sz w:val="22"/>
            <w:szCs w:val="22"/>
          </w:rPr>
          <w:t>S</w:t>
        </w:r>
      </w:ins>
      <w:ins w:id="386" w:author="Kurumada, Chigusa" w:date="2022-12-11T13:50:00Z">
        <w:r w:rsidR="00A31E1F">
          <w:rPr>
            <w:rFonts w:ascii="Times New Roman" w:hAnsi="Times New Roman"/>
            <w:sz w:val="22"/>
            <w:szCs w:val="22"/>
          </w:rPr>
          <w:t xml:space="preserve">ubsection 2.1 The state of the field(s) </w:t>
        </w:r>
      </w:ins>
      <w:r w:rsidR="00E51E5E" w:rsidRPr="007171AD">
        <w:rPr>
          <w:rFonts w:ascii="Times New Roman" w:hAnsi="Times New Roman"/>
          <w:sz w:val="22"/>
          <w:szCs w:val="22"/>
        </w:rPr>
        <w:t xml:space="preserve">p. </w:t>
      </w:r>
      <w:del w:id="387" w:author="Kurumada, Chigusa" w:date="2022-12-11T13:50:00Z">
        <w:r w:rsidR="00E51E5E" w:rsidRPr="007171AD" w:rsidDel="00A31E1F">
          <w:rPr>
            <w:rFonts w:ascii="Times New Roman" w:hAnsi="Times New Roman"/>
            <w:sz w:val="22"/>
            <w:szCs w:val="22"/>
            <w:highlight w:val="yellow"/>
          </w:rPr>
          <w:delText>XXX</w:delText>
        </w:r>
      </w:del>
      <w:ins w:id="388" w:author="Kurumada, Chigusa" w:date="2022-12-11T13:50:00Z">
        <w:r w:rsidR="00A31E1F">
          <w:rPr>
            <w:rFonts w:ascii="Times New Roman" w:hAnsi="Times New Roman"/>
            <w:sz w:val="22"/>
            <w:szCs w:val="22"/>
          </w:rPr>
          <w:t xml:space="preserve">5, </w:t>
        </w:r>
      </w:ins>
      <w:ins w:id="389" w:author="Kurumada, Chigusa" w:date="2022-12-11T13:51:00Z">
        <w:r w:rsidR="00A31E1F">
          <w:rPr>
            <w:rFonts w:ascii="Times New Roman" w:hAnsi="Times New Roman"/>
            <w:sz w:val="22"/>
            <w:szCs w:val="22"/>
          </w:rPr>
          <w:t>9</w:t>
        </w:r>
      </w:ins>
      <w:r w:rsidR="00E51E5E" w:rsidRPr="007171AD">
        <w:rPr>
          <w:rFonts w:ascii="Times New Roman" w:hAnsi="Times New Roman"/>
          <w:sz w:val="22"/>
          <w:szCs w:val="22"/>
        </w:rPr>
        <w:t xml:space="preserve">) and the </w:t>
      </w:r>
      <w:r w:rsidR="00FF64B7" w:rsidRPr="007171AD">
        <w:rPr>
          <w:rFonts w:ascii="Times New Roman" w:hAnsi="Times New Roman"/>
          <w:sz w:val="22"/>
          <w:szCs w:val="22"/>
        </w:rPr>
        <w:t>g</w:t>
      </w:r>
      <w:r w:rsidR="00E51E5E" w:rsidRPr="007171AD">
        <w:rPr>
          <w:rFonts w:ascii="Times New Roman" w:hAnsi="Times New Roman"/>
          <w:sz w:val="22"/>
          <w:szCs w:val="22"/>
        </w:rPr>
        <w:t xml:space="preserve">eneral </w:t>
      </w:r>
      <w:r w:rsidR="00FF64B7" w:rsidRPr="007171AD">
        <w:rPr>
          <w:rFonts w:ascii="Times New Roman" w:hAnsi="Times New Roman"/>
          <w:sz w:val="22"/>
          <w:szCs w:val="22"/>
        </w:rPr>
        <w:t>d</w:t>
      </w:r>
      <w:r w:rsidR="00E51E5E" w:rsidRPr="007171AD">
        <w:rPr>
          <w:rFonts w:ascii="Times New Roman" w:hAnsi="Times New Roman"/>
          <w:sz w:val="22"/>
          <w:szCs w:val="22"/>
        </w:rPr>
        <w:t>iscussion (</w:t>
      </w:r>
      <w:ins w:id="390" w:author="Kurumada, Chigusa" w:date="2022-12-11T13:51:00Z">
        <w:r w:rsidR="00A31E1F">
          <w:rPr>
            <w:rFonts w:ascii="Times New Roman" w:hAnsi="Times New Roman"/>
            <w:sz w:val="22"/>
            <w:szCs w:val="22"/>
          </w:rPr>
          <w:t xml:space="preserve">Section 6.2.2 Recommendation 6: Integration with neural models of </w:t>
        </w:r>
      </w:ins>
      <w:ins w:id="391" w:author="Kurumada, Chigusa" w:date="2022-12-11T13:52:00Z">
        <w:r w:rsidR="00A31E1F">
          <w:rPr>
            <w:rFonts w:ascii="Times New Roman" w:hAnsi="Times New Roman"/>
            <w:sz w:val="22"/>
            <w:szCs w:val="22"/>
          </w:rPr>
          <w:t xml:space="preserve">speech perception </w:t>
        </w:r>
      </w:ins>
      <w:r w:rsidR="00E51E5E" w:rsidRPr="007171AD">
        <w:rPr>
          <w:rFonts w:ascii="Times New Roman" w:hAnsi="Times New Roman"/>
          <w:sz w:val="22"/>
          <w:szCs w:val="22"/>
        </w:rPr>
        <w:t xml:space="preserve">p. </w:t>
      </w:r>
      <w:del w:id="392" w:author="Kurumada, Chigusa" w:date="2022-12-11T13:52:00Z">
        <w:r w:rsidR="00E51E5E" w:rsidRPr="007171AD" w:rsidDel="00A31E1F">
          <w:rPr>
            <w:rFonts w:ascii="Times New Roman" w:hAnsi="Times New Roman"/>
            <w:sz w:val="22"/>
            <w:szCs w:val="22"/>
            <w:highlight w:val="yellow"/>
          </w:rPr>
          <w:delText>XXX</w:delText>
        </w:r>
      </w:del>
      <w:ins w:id="393" w:author="Kurumada, Chigusa" w:date="2022-12-11T13:52:00Z">
        <w:r w:rsidR="00A31E1F">
          <w:rPr>
            <w:rFonts w:ascii="Times New Roman" w:hAnsi="Times New Roman"/>
            <w:sz w:val="22"/>
            <w:szCs w:val="22"/>
            <w:highlight w:val="yellow"/>
          </w:rPr>
          <w:t>76-78</w:t>
        </w:r>
      </w:ins>
      <w:del w:id="394" w:author="Kurumada, Chigusa" w:date="2022-12-11T13:52:00Z">
        <w:r w:rsidR="00E51E5E" w:rsidRPr="007171AD" w:rsidDel="00A31E1F">
          <w:rPr>
            <w:rFonts w:ascii="Times New Roman" w:hAnsi="Times New Roman"/>
            <w:sz w:val="22"/>
            <w:szCs w:val="22"/>
            <w:highlight w:val="yellow"/>
          </w:rPr>
          <w:delText>-XXX</w:delText>
        </w:r>
      </w:del>
      <w:r w:rsidR="00E51E5E" w:rsidRPr="007171AD">
        <w:rPr>
          <w:rFonts w:ascii="Times New Roman" w:hAnsi="Times New Roman"/>
          <w:sz w:val="22"/>
          <w:szCs w:val="22"/>
        </w:rPr>
        <w:t>). Additionally, we have integrate</w:t>
      </w:r>
      <w:r w:rsidR="00F76EE0" w:rsidRPr="007171AD">
        <w:rPr>
          <w:rFonts w:ascii="Times New Roman" w:hAnsi="Times New Roman"/>
          <w:sz w:val="22"/>
          <w:szCs w:val="22"/>
        </w:rPr>
        <w:t>d</w:t>
      </w:r>
      <w:r w:rsidR="00E51E5E" w:rsidRPr="007171AD">
        <w:rPr>
          <w:rFonts w:ascii="Times New Roman" w:hAnsi="Times New Roman"/>
          <w:sz w:val="22"/>
          <w:szCs w:val="22"/>
        </w:rPr>
        <w:t xml:space="preserve"> relevant neuroimaging research throughout the paper where</w:t>
      </w:r>
      <w:r w:rsidR="00A675B7" w:rsidRPr="007171AD">
        <w:rPr>
          <w:rFonts w:ascii="Times New Roman" w:hAnsi="Times New Roman"/>
          <w:sz w:val="22"/>
          <w:szCs w:val="22"/>
        </w:rPr>
        <w:t>ver</w:t>
      </w:r>
      <w:r w:rsidR="00E51E5E" w:rsidRPr="007171AD">
        <w:rPr>
          <w:rFonts w:ascii="Times New Roman" w:hAnsi="Times New Roman"/>
          <w:sz w:val="22"/>
          <w:szCs w:val="22"/>
        </w:rPr>
        <w:t xml:space="preserve"> relevant</w:t>
      </w:r>
      <w:r w:rsidR="00944B26" w:rsidRPr="007171AD">
        <w:rPr>
          <w:rFonts w:ascii="Times New Roman" w:hAnsi="Times New Roman"/>
          <w:sz w:val="22"/>
          <w:szCs w:val="22"/>
        </w:rPr>
        <w:t xml:space="preserve"> (e.g., at the start of Sections 3 and 4)</w:t>
      </w:r>
      <w:r w:rsidR="00E51E5E" w:rsidRPr="007171AD">
        <w:rPr>
          <w:rFonts w:ascii="Times New Roman" w:hAnsi="Times New Roman"/>
          <w:sz w:val="22"/>
          <w:szCs w:val="22"/>
        </w:rPr>
        <w:t xml:space="preserve">. </w:t>
      </w:r>
    </w:p>
    <w:p w14:paraId="10C64F1B" w14:textId="1C2D8C6E" w:rsidR="002F6D46" w:rsidRDefault="002F6D46" w:rsidP="00D926B1">
      <w:pPr>
        <w:ind w:firstLine="0"/>
        <w:rPr>
          <w:ins w:id="395" w:author="Kurumada, Chigusa" w:date="2022-12-11T13:49:00Z"/>
        </w:rPr>
      </w:pPr>
    </w:p>
    <w:p w14:paraId="1A711EC5" w14:textId="100DA188" w:rsidR="00A31E1F" w:rsidRPr="00534DFF" w:rsidRDefault="002A5879" w:rsidP="00D926B1">
      <w:pPr>
        <w:ind w:firstLine="0"/>
        <w:rPr>
          <w:ins w:id="396" w:author="Kurumada, Chigusa" w:date="2022-12-11T13:49:00Z"/>
          <w:b/>
          <w:bCs/>
          <w:rPrChange w:id="397" w:author="Kurumada, Chigusa" w:date="2022-12-11T16:18:00Z">
            <w:rPr>
              <w:ins w:id="398" w:author="Kurumada, Chigusa" w:date="2022-12-11T13:49:00Z"/>
            </w:rPr>
          </w:rPrChange>
        </w:rPr>
      </w:pPr>
      <w:ins w:id="399" w:author="Kurumada, Chigusa" w:date="2022-12-11T16:18:00Z">
        <w:r w:rsidRPr="00534DFF">
          <w:rPr>
            <w:b/>
            <w:bCs/>
            <w:rPrChange w:id="400" w:author="Kurumada, Chigusa" w:date="2022-12-11T16:18:00Z">
              <w:rPr/>
            </w:rPrChange>
          </w:rPr>
          <w:t>3.</w:t>
        </w:r>
      </w:ins>
      <w:ins w:id="401" w:author="Kurumada, Chigusa" w:date="2022-12-11T16:26:00Z">
        <w:r w:rsidR="00802B07">
          <w:rPr>
            <w:rFonts w:hint="eastAsia"/>
            <w:b/>
            <w:bCs/>
          </w:rPr>
          <w:t xml:space="preserve">　</w:t>
        </w:r>
        <w:r w:rsidR="00802B07">
          <w:rPr>
            <w:b/>
            <w:bCs/>
          </w:rPr>
          <w:t>Remaining comments</w:t>
        </w:r>
      </w:ins>
      <w:ins w:id="402" w:author="Kurumada, Chigusa" w:date="2022-12-11T16:18:00Z">
        <w:r w:rsidRPr="00534DFF">
          <w:rPr>
            <w:rFonts w:hint="eastAsia"/>
            <w:b/>
            <w:bCs/>
            <w:rPrChange w:id="403" w:author="Kurumada, Chigusa" w:date="2022-12-11T16:18:00Z">
              <w:rPr/>
            </w:rPrChange>
          </w:rPr>
          <w:t xml:space="preserve"> </w:t>
        </w:r>
      </w:ins>
    </w:p>
    <w:p w14:paraId="754C2760" w14:textId="48CF012E" w:rsidR="00A31E1F" w:rsidDel="00126A5A" w:rsidRDefault="00A31E1F" w:rsidP="00D926B1">
      <w:pPr>
        <w:ind w:firstLine="0"/>
        <w:rPr>
          <w:del w:id="404" w:author="Kurumada, Chigusa" w:date="2022-12-11T13:53:00Z"/>
        </w:rPr>
      </w:pPr>
    </w:p>
    <w:p w14:paraId="3588E1E7" w14:textId="61939FB8" w:rsidR="000461CB" w:rsidRPr="007171AD" w:rsidDel="00802B07" w:rsidRDefault="002E1B8D" w:rsidP="00A70529">
      <w:pPr>
        <w:ind w:firstLine="0"/>
        <w:rPr>
          <w:del w:id="405" w:author="Kurumada, Chigusa" w:date="2022-12-11T16:25:00Z"/>
          <w:rFonts w:ascii="Times" w:eastAsia="Times New Roman" w:hAnsi="Times"/>
          <w:color w:val="000000" w:themeColor="text1"/>
          <w:sz w:val="22"/>
          <w:szCs w:val="22"/>
        </w:rPr>
      </w:pPr>
      <w:del w:id="406" w:author="Kurumada, Chigusa" w:date="2022-12-11T13:56:00Z">
        <w:r w:rsidDel="00300057">
          <w:rPr>
            <w:rFonts w:ascii="Times New Roman" w:hAnsi="Times New Roman"/>
            <w:sz w:val="22"/>
            <w:szCs w:val="22"/>
          </w:rPr>
          <w:delText>Next,</w:delText>
        </w:r>
      </w:del>
      <w:del w:id="407" w:author="Kurumada, Chigusa" w:date="2022-12-11T16:26:00Z">
        <w:r w:rsidDel="00802B07">
          <w:rPr>
            <w:rFonts w:ascii="Times New Roman" w:hAnsi="Times New Roman"/>
            <w:sz w:val="22"/>
            <w:szCs w:val="22"/>
          </w:rPr>
          <w:delText xml:space="preserve"> we respond to the remaining comments point by point.</w:delText>
        </w:r>
      </w:del>
    </w:p>
    <w:p w14:paraId="74F804E0" w14:textId="09917589" w:rsidR="002F6D46" w:rsidRPr="00FF1FA2" w:rsidDel="00802B07" w:rsidRDefault="002F6D46" w:rsidP="00A70529">
      <w:pPr>
        <w:ind w:firstLine="0"/>
        <w:rPr>
          <w:del w:id="408" w:author="Kurumada, Chigusa" w:date="2022-12-11T16:25:00Z"/>
          <w:rFonts w:ascii="Times New Roman" w:hAnsi="Times New Roman"/>
          <w:sz w:val="22"/>
          <w:szCs w:val="22"/>
        </w:rPr>
      </w:pPr>
    </w:p>
    <w:p w14:paraId="7A2E28C8" w14:textId="774EB83B" w:rsidR="00A70529" w:rsidRPr="00FF1FA2" w:rsidDel="00802B07" w:rsidRDefault="000F37BF" w:rsidP="00A70529">
      <w:pPr>
        <w:rPr>
          <w:del w:id="409" w:author="Kurumada, Chigusa" w:date="2022-12-11T16:25:00Z"/>
          <w:rFonts w:ascii="Times New Roman" w:hAnsi="Times New Roman"/>
          <w:sz w:val="22"/>
          <w:szCs w:val="22"/>
        </w:rPr>
      </w:pPr>
      <w:del w:id="410" w:author="Kurumada, Chigusa" w:date="2022-12-11T16:25:00Z">
        <w:r w:rsidRPr="00FF1FA2" w:rsidDel="00802B07">
          <w:rPr>
            <w:rFonts w:ascii="Times New Roman" w:hAnsi="Times New Roman"/>
            <w:noProof/>
            <w:sz w:val="22"/>
            <w:szCs w:val="22"/>
          </w:rPr>
          <w:drawing>
            <wp:anchor distT="0" distB="0" distL="114300" distR="114300" simplePos="0" relativeHeight="251657728" behindDoc="1" locked="0" layoutInCell="1" allowOverlap="1" wp14:anchorId="6C9C1CE4" wp14:editId="5C442E32">
              <wp:simplePos x="0" y="0"/>
              <wp:positionH relativeFrom="column">
                <wp:posOffset>1688284</wp:posOffset>
              </wp:positionH>
              <wp:positionV relativeFrom="paragraph">
                <wp:posOffset>151130</wp:posOffset>
              </wp:positionV>
              <wp:extent cx="1713865" cy="97345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386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FF1FA2" w:rsidDel="00802B07">
          <w:rPr>
            <w:rFonts w:ascii="Times New Roman" w:hAnsi="Times New Roman"/>
            <w:sz w:val="22"/>
            <w:szCs w:val="22"/>
          </w:rPr>
          <w:delText>Sincerely,</w:delText>
        </w:r>
      </w:del>
    </w:p>
    <w:p w14:paraId="57DF83DB" w14:textId="56402636" w:rsidR="00A70529" w:rsidRPr="00FF1FA2" w:rsidDel="00802B07" w:rsidRDefault="00540DD0" w:rsidP="00A70529">
      <w:pPr>
        <w:rPr>
          <w:del w:id="411" w:author="Kurumada, Chigusa" w:date="2022-12-11T16:25:00Z"/>
          <w:rFonts w:ascii="Times New Roman" w:hAnsi="Times New Roman"/>
          <w:sz w:val="22"/>
          <w:szCs w:val="22"/>
        </w:rPr>
      </w:pPr>
      <w:del w:id="412" w:author="Kurumada, Chigusa" w:date="2022-12-11T16:25:00Z">
        <w:r w:rsidDel="00802B07">
          <w:rPr>
            <w:noProof/>
          </w:rPr>
          <w:drawing>
            <wp:anchor distT="0" distB="0" distL="114300" distR="114300" simplePos="0" relativeHeight="251659776" behindDoc="1" locked="0" layoutInCell="1" allowOverlap="1" wp14:anchorId="4A09287B" wp14:editId="0EDDCF3B">
              <wp:simplePos x="0" y="0"/>
              <wp:positionH relativeFrom="column">
                <wp:posOffset>3716323</wp:posOffset>
              </wp:positionH>
              <wp:positionV relativeFrom="paragraph">
                <wp:posOffset>113479</wp:posOffset>
              </wp:positionV>
              <wp:extent cx="1671782" cy="4737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gus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del>
    </w:p>
    <w:p w14:paraId="34D2447F" w14:textId="7606BB8F" w:rsidR="00A70529" w:rsidRPr="00FF1FA2" w:rsidDel="00802B07" w:rsidRDefault="00A70529" w:rsidP="00A70529">
      <w:pPr>
        <w:rPr>
          <w:del w:id="413" w:author="Kurumada, Chigusa" w:date="2022-12-11T16:25:00Z"/>
          <w:rFonts w:ascii="Times New Roman" w:hAnsi="Times New Roman"/>
          <w:sz w:val="22"/>
          <w:szCs w:val="22"/>
        </w:rPr>
      </w:pPr>
    </w:p>
    <w:p w14:paraId="019A911C" w14:textId="722AC194" w:rsidR="00A70529" w:rsidRPr="00FF1FA2" w:rsidDel="00802B07" w:rsidRDefault="007923BD" w:rsidP="00A70529">
      <w:pPr>
        <w:ind w:firstLine="0"/>
        <w:rPr>
          <w:del w:id="414" w:author="Kurumada, Chigusa" w:date="2022-12-11T16:25:00Z"/>
          <w:rFonts w:ascii="Times New Roman" w:hAnsi="Times New Roman"/>
          <w:sz w:val="22"/>
          <w:szCs w:val="22"/>
        </w:rPr>
      </w:pPr>
      <w:del w:id="415" w:author="Kurumada, Chigusa" w:date="2022-12-11T16:25:00Z">
        <w:r w:rsidDel="00802B07">
          <w:rPr>
            <w:rFonts w:ascii="Times New Roman" w:hAnsi="Times New Roman"/>
            <w:noProof/>
            <w:sz w:val="22"/>
            <w:szCs w:val="22"/>
          </w:rPr>
          <w:drawing>
            <wp:inline distT="0" distB="0" distL="0" distR="0" wp14:anchorId="3848E086" wp14:editId="1ED650CE">
              <wp:extent cx="1241110" cy="406353"/>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del>
    </w:p>
    <w:p w14:paraId="21BD91E7" w14:textId="6D513A2E" w:rsidR="00A70529" w:rsidRPr="00FF1FA2" w:rsidDel="00802B07" w:rsidRDefault="00A70529" w:rsidP="00A70529">
      <w:pPr>
        <w:ind w:left="360" w:firstLine="0"/>
        <w:rPr>
          <w:del w:id="416" w:author="Kurumada, Chigusa" w:date="2022-12-11T16:25:00Z"/>
          <w:rFonts w:ascii="Times New Roman" w:hAnsi="Times New Roman"/>
          <w:sz w:val="22"/>
          <w:szCs w:val="22"/>
        </w:rPr>
      </w:pPr>
    </w:p>
    <w:p w14:paraId="0092FD46" w14:textId="61B4D8F1" w:rsidR="00A70529" w:rsidRPr="00FF1FA2" w:rsidDel="00802B07" w:rsidRDefault="00710D8A" w:rsidP="00710D8A">
      <w:pPr>
        <w:rPr>
          <w:del w:id="417" w:author="Kurumada, Chigusa" w:date="2022-12-11T16:25:00Z"/>
          <w:rFonts w:ascii="Times New Roman" w:hAnsi="Times New Roman"/>
          <w:sz w:val="22"/>
          <w:szCs w:val="22"/>
        </w:rPr>
      </w:pPr>
      <w:del w:id="418" w:author="Kurumada, Chigusa" w:date="2022-12-11T16:25:00Z">
        <w:r w:rsidDel="00802B07">
          <w:rPr>
            <w:rFonts w:ascii="Times New Roman" w:hAnsi="Times New Roman"/>
            <w:sz w:val="22"/>
            <w:szCs w:val="22"/>
          </w:rPr>
          <w:delText>Xin Xie</w:delText>
        </w:r>
        <w:r w:rsidDel="00802B07">
          <w:rPr>
            <w:rFonts w:ascii="Times New Roman" w:hAnsi="Times New Roman"/>
            <w:sz w:val="22"/>
            <w:szCs w:val="22"/>
          </w:rPr>
          <w:tab/>
        </w:r>
        <w:r w:rsidDel="00802B07">
          <w:rPr>
            <w:rFonts w:ascii="Times New Roman" w:hAnsi="Times New Roman"/>
            <w:sz w:val="22"/>
            <w:szCs w:val="22"/>
          </w:rPr>
          <w:tab/>
        </w:r>
        <w:r w:rsidDel="00802B07">
          <w:rPr>
            <w:rFonts w:ascii="Times New Roman" w:hAnsi="Times New Roman"/>
            <w:sz w:val="22"/>
            <w:szCs w:val="22"/>
          </w:rPr>
          <w:tab/>
        </w:r>
        <w:r w:rsidR="00A70529" w:rsidRPr="00FF1FA2" w:rsidDel="00802B07">
          <w:rPr>
            <w:rFonts w:ascii="Times New Roman" w:hAnsi="Times New Roman"/>
            <w:sz w:val="22"/>
            <w:szCs w:val="22"/>
          </w:rPr>
          <w:delText>T. Florian Jaeger</w:delText>
        </w:r>
        <w:r w:rsidR="00A70529" w:rsidRPr="00FF1FA2" w:rsidDel="00802B07">
          <w:rPr>
            <w:rFonts w:ascii="Times New Roman" w:hAnsi="Times New Roman"/>
            <w:sz w:val="22"/>
            <w:szCs w:val="22"/>
          </w:rPr>
          <w:tab/>
        </w:r>
        <w:r w:rsidR="00B20981" w:rsidDel="00802B07">
          <w:rPr>
            <w:rFonts w:ascii="Times New Roman" w:hAnsi="Times New Roman"/>
            <w:sz w:val="22"/>
            <w:szCs w:val="22"/>
          </w:rPr>
          <w:delText xml:space="preserve">       </w:delText>
        </w:r>
        <w:r w:rsidR="00CA196C" w:rsidRPr="00FF1FA2" w:rsidDel="00802B07">
          <w:rPr>
            <w:rFonts w:ascii="Times New Roman" w:hAnsi="Times New Roman"/>
            <w:sz w:val="22"/>
            <w:szCs w:val="22"/>
          </w:rPr>
          <w:delText xml:space="preserve">and </w:delText>
        </w:r>
        <w:r w:rsidR="00CA196C" w:rsidRPr="00FF1FA2" w:rsidDel="00802B07">
          <w:rPr>
            <w:rFonts w:ascii="Times New Roman" w:hAnsi="Times New Roman"/>
            <w:sz w:val="22"/>
            <w:szCs w:val="22"/>
          </w:rPr>
          <w:tab/>
          <w:delText>Chigusa Kurumada</w:delText>
        </w:r>
      </w:del>
    </w:p>
    <w:p w14:paraId="220B27CF" w14:textId="71F385CA" w:rsidR="00CA196C" w:rsidDel="00802B07" w:rsidRDefault="00CA196C" w:rsidP="00A70529">
      <w:pPr>
        <w:ind w:left="360" w:firstLine="0"/>
        <w:rPr>
          <w:del w:id="419" w:author="Kurumada, Chigusa" w:date="2022-12-11T16:25:00Z"/>
          <w:rFonts w:ascii="Times New Roman" w:hAnsi="Times New Roman"/>
          <w:sz w:val="22"/>
          <w:szCs w:val="22"/>
        </w:rPr>
      </w:pPr>
    </w:p>
    <w:p w14:paraId="15583451" w14:textId="26609A55" w:rsidR="005D47D6" w:rsidDel="00802B07" w:rsidRDefault="005D47D6" w:rsidP="008D399C">
      <w:pPr>
        <w:ind w:firstLine="0"/>
        <w:jc w:val="left"/>
        <w:rPr>
          <w:del w:id="420" w:author="Kurumada, Chigusa" w:date="2022-12-11T16:25:00Z"/>
          <w:rFonts w:ascii="Times New Roman" w:hAnsi="Times New Roman"/>
          <w:b/>
          <w:sz w:val="22"/>
          <w:szCs w:val="22"/>
        </w:rPr>
      </w:pPr>
    </w:p>
    <w:p w14:paraId="50F41233" w14:textId="0D8178F4" w:rsidR="007171AD" w:rsidDel="00802B07" w:rsidRDefault="007171AD">
      <w:pPr>
        <w:ind w:firstLine="0"/>
        <w:jc w:val="left"/>
        <w:rPr>
          <w:del w:id="421" w:author="Kurumada, Chigusa" w:date="2022-12-11T16:26:00Z"/>
          <w:rFonts w:ascii="Times New Roman" w:eastAsia="Times New Roman" w:hAnsi="Times New Roman"/>
          <w:color w:val="222222"/>
          <w:sz w:val="22"/>
          <w:szCs w:val="22"/>
          <w:shd w:val="clear" w:color="auto" w:fill="FFFFFF"/>
        </w:rPr>
      </w:pPr>
      <w:del w:id="422" w:author="Kurumada, Chigusa" w:date="2022-12-11T16:26:00Z">
        <w:r w:rsidDel="00802B07">
          <w:rPr>
            <w:rFonts w:ascii="Times New Roman" w:eastAsia="Times New Roman" w:hAnsi="Times New Roman"/>
            <w:color w:val="222222"/>
            <w:sz w:val="22"/>
            <w:szCs w:val="22"/>
            <w:shd w:val="clear" w:color="auto" w:fill="FFFFFF"/>
          </w:rPr>
          <w:br w:type="page"/>
        </w:r>
      </w:del>
    </w:p>
    <w:p w14:paraId="1C6F1598" w14:textId="319B27CC" w:rsidR="003E37B9" w:rsidRDefault="00760BCD" w:rsidP="00802B07">
      <w:pPr>
        <w:ind w:firstLine="0"/>
        <w:jc w:val="left"/>
        <w:rPr>
          <w:rFonts w:ascii="Times New Roman" w:hAnsi="Times New Roman"/>
          <w:b/>
          <w:sz w:val="22"/>
          <w:szCs w:val="22"/>
        </w:rPr>
        <w:pPrChange w:id="423" w:author="Kurumada, Chigusa" w:date="2022-12-11T16:26:00Z">
          <w:pPr>
            <w:pBdr>
              <w:bottom w:val="single" w:sz="4" w:space="1" w:color="auto"/>
            </w:pBdr>
            <w:ind w:firstLine="0"/>
          </w:pPr>
        </w:pPrChange>
      </w:pPr>
      <w:r>
        <w:rPr>
          <w:rFonts w:ascii="Times New Roman" w:hAnsi="Times New Roman"/>
          <w:b/>
          <w:sz w:val="22"/>
          <w:szCs w:val="22"/>
        </w:rPr>
        <w:t>R</w:t>
      </w:r>
      <w:r w:rsidR="00340DD0">
        <w:rPr>
          <w:rFonts w:ascii="Times New Roman" w:hAnsi="Times New Roman"/>
          <w:b/>
          <w:sz w:val="22"/>
          <w:szCs w:val="22"/>
        </w:rPr>
        <w:t>esponses to</w:t>
      </w:r>
      <w:r>
        <w:rPr>
          <w:rFonts w:ascii="Times New Roman" w:hAnsi="Times New Roman"/>
          <w:b/>
          <w:sz w:val="22"/>
          <w:szCs w:val="22"/>
        </w:rPr>
        <w:t xml:space="preserve"> the remaining comments of</w:t>
      </w:r>
      <w:r w:rsidR="00340DD0">
        <w:rPr>
          <w:rFonts w:ascii="Times New Roman" w:hAnsi="Times New Roman"/>
          <w:b/>
          <w:sz w:val="22"/>
          <w:szCs w:val="22"/>
        </w:rPr>
        <w:t xml:space="preserve"> Review</w:t>
      </w:r>
      <w:r>
        <w:rPr>
          <w:rFonts w:ascii="Times New Roman" w:hAnsi="Times New Roman"/>
          <w:b/>
          <w:sz w:val="22"/>
          <w:szCs w:val="22"/>
        </w:rPr>
        <w:t>er</w:t>
      </w:r>
      <w:r w:rsidR="00340DD0">
        <w:rPr>
          <w:rFonts w:ascii="Times New Roman" w:hAnsi="Times New Roman"/>
          <w:b/>
          <w:sz w:val="22"/>
          <w:szCs w:val="22"/>
        </w:rPr>
        <w:t xml:space="preserve"> 1</w:t>
      </w:r>
    </w:p>
    <w:p w14:paraId="327EEAE9" w14:textId="59910B80" w:rsidR="00745944" w:rsidRDefault="00745944" w:rsidP="00BC6AFA">
      <w:pPr>
        <w:ind w:firstLine="0"/>
        <w:rPr>
          <w:rFonts w:ascii="Times" w:eastAsia="Times New Roman" w:hAnsi="Times"/>
          <w:color w:val="0031E6"/>
          <w:sz w:val="22"/>
          <w:szCs w:val="22"/>
        </w:rPr>
      </w:pPr>
      <w:r w:rsidRPr="00745944">
        <w:rPr>
          <w:rFonts w:ascii="Times" w:eastAsia="Times New Roman" w:hAnsi="Times"/>
          <w:color w:val="0031E6"/>
          <w:sz w:val="22"/>
          <w:szCs w:val="22"/>
        </w:rPr>
        <w:t>I would imagine that there is a good case to argue that adaptation could occur at all three levels simultaneously, at least to some degree</w:t>
      </w:r>
      <w:r>
        <w:rPr>
          <w:rFonts w:ascii="Times" w:eastAsia="Times New Roman" w:hAnsi="Times"/>
          <w:color w:val="0031E6"/>
          <w:sz w:val="22"/>
          <w:szCs w:val="22"/>
        </w:rPr>
        <w:t xml:space="preserve">. </w:t>
      </w:r>
      <w:r w:rsidRPr="00745944">
        <w:rPr>
          <w:rFonts w:ascii="Times" w:eastAsia="Times New Roman" w:hAnsi="Times"/>
          <w:color w:val="0031E6"/>
          <w:sz w:val="22"/>
          <w:szCs w:val="22"/>
        </w:rPr>
        <w:t xml:space="preserve"> </w:t>
      </w:r>
    </w:p>
    <w:p w14:paraId="01976D9C" w14:textId="63C68EBA" w:rsidR="00745944" w:rsidRDefault="00745944" w:rsidP="00BC6AFA">
      <w:pPr>
        <w:ind w:firstLine="0"/>
        <w:rPr>
          <w:rFonts w:ascii="Times" w:eastAsia="Times New Roman" w:hAnsi="Times"/>
          <w:color w:val="0031E6"/>
          <w:sz w:val="22"/>
          <w:szCs w:val="22"/>
        </w:rPr>
      </w:pPr>
    </w:p>
    <w:p w14:paraId="535E61CE" w14:textId="005D9DEC" w:rsidR="00745944" w:rsidRPr="00745944" w:rsidRDefault="00745944" w:rsidP="00BC6AFA">
      <w:pPr>
        <w:ind w:firstLine="0"/>
        <w:rPr>
          <w:rFonts w:ascii="Times" w:eastAsia="Times New Roman" w:hAnsi="Times"/>
          <w:color w:val="000000" w:themeColor="text1"/>
          <w:sz w:val="22"/>
          <w:szCs w:val="22"/>
        </w:rPr>
      </w:pPr>
      <w:r w:rsidRPr="00745944">
        <w:rPr>
          <w:rFonts w:ascii="Times" w:eastAsia="Times New Roman" w:hAnsi="Times"/>
          <w:color w:val="000000" w:themeColor="text1"/>
          <w:sz w:val="22"/>
          <w:szCs w:val="22"/>
        </w:rPr>
        <w:t xml:space="preserve">We completely agree. In fact, we consider ASP’s ability to model any </w:t>
      </w:r>
      <w:r w:rsidRPr="00745944">
        <w:rPr>
          <w:rFonts w:ascii="Times" w:eastAsia="Times New Roman" w:hAnsi="Times"/>
          <w:i/>
          <w:iCs/>
          <w:color w:val="000000" w:themeColor="text1"/>
          <w:sz w:val="22"/>
          <w:szCs w:val="22"/>
        </w:rPr>
        <w:t>combination</w:t>
      </w:r>
      <w:r w:rsidRPr="00745944">
        <w:rPr>
          <w:rFonts w:ascii="Times" w:eastAsia="Times New Roman" w:hAnsi="Times"/>
          <w:color w:val="000000" w:themeColor="text1"/>
          <w:sz w:val="22"/>
          <w:szCs w:val="22"/>
        </w:rPr>
        <w:t xml:space="preserve"> of mechanisms a </w:t>
      </w:r>
      <w:r w:rsidRPr="00745944">
        <w:rPr>
          <w:rFonts w:ascii="Times" w:eastAsia="Times New Roman" w:hAnsi="Times"/>
          <w:i/>
          <w:iCs/>
          <w:color w:val="000000" w:themeColor="text1"/>
          <w:sz w:val="22"/>
          <w:szCs w:val="22"/>
        </w:rPr>
        <w:t xml:space="preserve">major </w:t>
      </w:r>
      <w:r w:rsidRPr="00745944">
        <w:rPr>
          <w:rFonts w:ascii="Times" w:eastAsia="Times New Roman" w:hAnsi="Times"/>
          <w:color w:val="000000" w:themeColor="text1"/>
          <w:sz w:val="22"/>
          <w:szCs w:val="22"/>
        </w:rPr>
        <w:t>strength. As we have shown in our cases studies, the empirical coverage of individual mechanisms is more powerful than previously assumed,</w:t>
      </w:r>
      <w:r w:rsidR="007171AD">
        <w:rPr>
          <w:rFonts w:ascii="Times" w:eastAsia="Times New Roman" w:hAnsi="Times"/>
          <w:color w:val="000000" w:themeColor="text1"/>
          <w:sz w:val="22"/>
          <w:szCs w:val="22"/>
        </w:rPr>
        <w:t xml:space="preserve"> </w:t>
      </w:r>
      <w:del w:id="424" w:author="Kurumada, Chigusa" w:date="2022-12-11T16:26:00Z">
        <w:r w:rsidRPr="00745944" w:rsidDel="00085165">
          <w:rPr>
            <w:rFonts w:ascii="Times" w:eastAsia="Times New Roman" w:hAnsi="Times"/>
            <w:color w:val="000000" w:themeColor="text1"/>
            <w:sz w:val="22"/>
            <w:szCs w:val="22"/>
          </w:rPr>
          <w:delText xml:space="preserve"> </w:delText>
        </w:r>
      </w:del>
      <w:r w:rsidRPr="00745944">
        <w:rPr>
          <w:rFonts w:ascii="Times" w:eastAsia="Times New Roman" w:hAnsi="Times"/>
          <w:color w:val="000000" w:themeColor="text1"/>
          <w:sz w:val="22"/>
          <w:szCs w:val="22"/>
        </w:rPr>
        <w:t>and exhibits dynamics that go beyond what can easily grasped by intuitions. This is even more true when the effects of combinations of these mechanisms are considered</w:t>
      </w:r>
      <w:r w:rsidR="00B76446">
        <w:rPr>
          <w:rFonts w:ascii="Times" w:eastAsia="Times New Roman" w:hAnsi="Times"/>
          <w:color w:val="000000" w:themeColor="text1"/>
          <w:sz w:val="22"/>
          <w:szCs w:val="22"/>
        </w:rPr>
        <w:t xml:space="preserve">. </w:t>
      </w:r>
      <w:commentRangeStart w:id="425"/>
      <w:r w:rsidRPr="00745944">
        <w:rPr>
          <w:rFonts w:ascii="Times" w:eastAsia="Times New Roman" w:hAnsi="Times"/>
          <w:color w:val="000000" w:themeColor="text1"/>
          <w:sz w:val="22"/>
          <w:szCs w:val="22"/>
        </w:rPr>
        <w:t xml:space="preserve">We have revised the </w:t>
      </w:r>
      <w:r w:rsidR="007171AD">
        <w:rPr>
          <w:rFonts w:ascii="Times" w:eastAsia="Times New Roman" w:hAnsi="Times"/>
          <w:color w:val="000000" w:themeColor="text1"/>
          <w:sz w:val="22"/>
          <w:szCs w:val="22"/>
        </w:rPr>
        <w:t>i</w:t>
      </w:r>
      <w:r w:rsidRPr="00745944">
        <w:rPr>
          <w:rFonts w:ascii="Times" w:eastAsia="Times New Roman" w:hAnsi="Times"/>
          <w:color w:val="000000" w:themeColor="text1"/>
          <w:sz w:val="22"/>
          <w:szCs w:val="22"/>
        </w:rPr>
        <w:t xml:space="preserve">ntroduction (p. </w:t>
      </w:r>
      <w:del w:id="426" w:author="Kurumada, Chigusa" w:date="2022-12-11T16:24:00Z">
        <w:r w:rsidRPr="00745944" w:rsidDel="00802B07">
          <w:rPr>
            <w:rFonts w:ascii="Times" w:eastAsia="Times New Roman" w:hAnsi="Times"/>
            <w:color w:val="000000" w:themeColor="text1"/>
            <w:sz w:val="22"/>
            <w:szCs w:val="22"/>
            <w:highlight w:val="yellow"/>
          </w:rPr>
          <w:delText>x</w:delText>
        </w:r>
      </w:del>
      <w:r w:rsidRPr="00745944">
        <w:rPr>
          <w:rFonts w:ascii="Times" w:eastAsia="Times New Roman" w:hAnsi="Times"/>
          <w:color w:val="000000" w:themeColor="text1"/>
          <w:sz w:val="22"/>
          <w:szCs w:val="22"/>
          <w:highlight w:val="yellow"/>
        </w:rPr>
        <w:t>XX</w:t>
      </w:r>
      <w:r w:rsidRPr="00745944">
        <w:rPr>
          <w:rFonts w:ascii="Times" w:eastAsia="Times New Roman" w:hAnsi="Times"/>
          <w:color w:val="000000" w:themeColor="text1"/>
          <w:sz w:val="22"/>
          <w:szCs w:val="22"/>
        </w:rPr>
        <w:t xml:space="preserve">) and </w:t>
      </w:r>
      <w:r w:rsidR="007171AD">
        <w:rPr>
          <w:rFonts w:ascii="Times" w:eastAsia="Times New Roman" w:hAnsi="Times"/>
          <w:color w:val="000000" w:themeColor="text1"/>
          <w:sz w:val="22"/>
          <w:szCs w:val="22"/>
        </w:rPr>
        <w:t>g</w:t>
      </w:r>
      <w:r w:rsidRPr="00745944">
        <w:rPr>
          <w:rFonts w:ascii="Times" w:eastAsia="Times New Roman" w:hAnsi="Times"/>
          <w:color w:val="000000" w:themeColor="text1"/>
          <w:sz w:val="22"/>
          <w:szCs w:val="22"/>
        </w:rPr>
        <w:t xml:space="preserve">eneral </w:t>
      </w:r>
      <w:r w:rsidR="007171AD">
        <w:rPr>
          <w:rFonts w:ascii="Times" w:eastAsia="Times New Roman" w:hAnsi="Times"/>
          <w:color w:val="000000" w:themeColor="text1"/>
          <w:sz w:val="22"/>
          <w:szCs w:val="22"/>
        </w:rPr>
        <w:t>d</w:t>
      </w:r>
      <w:r w:rsidRPr="00745944">
        <w:rPr>
          <w:rFonts w:ascii="Times" w:eastAsia="Times New Roman" w:hAnsi="Times"/>
          <w:color w:val="000000" w:themeColor="text1"/>
          <w:sz w:val="22"/>
          <w:szCs w:val="22"/>
        </w:rPr>
        <w:t xml:space="preserve">iscussion (p. </w:t>
      </w:r>
      <w:r w:rsidRPr="00745944">
        <w:rPr>
          <w:rFonts w:ascii="Times" w:eastAsia="Times New Roman" w:hAnsi="Times"/>
          <w:color w:val="000000" w:themeColor="text1"/>
          <w:sz w:val="22"/>
          <w:szCs w:val="22"/>
          <w:highlight w:val="yellow"/>
        </w:rPr>
        <w:t>XXX</w:t>
      </w:r>
      <w:r w:rsidRPr="00745944">
        <w:rPr>
          <w:rFonts w:ascii="Times" w:eastAsia="Times New Roman" w:hAnsi="Times"/>
          <w:color w:val="000000" w:themeColor="text1"/>
          <w:sz w:val="22"/>
          <w:szCs w:val="22"/>
        </w:rPr>
        <w:t>) to state this clearly.</w:t>
      </w:r>
      <w:commentRangeEnd w:id="425"/>
      <w:r w:rsidR="003F5128">
        <w:rPr>
          <w:rStyle w:val="CommentReference"/>
        </w:rPr>
        <w:commentReference w:id="425"/>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3FE62A50" w14:textId="2954B039" w:rsidR="00340DD0" w:rsidRPr="003C7EE4"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BC6AFA" w:rsidRPr="003C7EE4">
        <w:rPr>
          <w:rFonts w:ascii="Times" w:eastAsia="Times New Roman" w:hAnsi="Times"/>
          <w:color w:val="0031E6"/>
          <w:sz w:val="22"/>
          <w:szCs w:val="22"/>
        </w:rPr>
        <w:t xml:space="preserve">when introducing the lapse rate parameter on p. 21, I was not initially sure of why this parameter would receive such prominent treatment in the paper, although the case was nicely made </w:t>
      </w:r>
      <w:proofErr w:type="gramStart"/>
      <w:r w:rsidR="00BC6AFA" w:rsidRPr="003C7EE4">
        <w:rPr>
          <w:rFonts w:ascii="Times" w:eastAsia="Times New Roman" w:hAnsi="Times"/>
          <w:color w:val="0031E6"/>
          <w:sz w:val="22"/>
          <w:szCs w:val="22"/>
        </w:rPr>
        <w:t>later on</w:t>
      </w:r>
      <w:proofErr w:type="gramEnd"/>
      <w:r w:rsidR="00BC6AFA" w:rsidRPr="003C7EE4">
        <w:rPr>
          <w:rFonts w:ascii="Times" w:eastAsia="Times New Roman" w:hAnsi="Times"/>
          <w:color w:val="0031E6"/>
          <w:sz w:val="22"/>
          <w:szCs w:val="22"/>
        </w:rPr>
        <w:t xml:space="preserve"> in the paper.  Given the importance of lapses was not discussed in detail earlier in the paper, it could be helpful to foreshadow the importance of this parameter earlier on.  </w:t>
      </w:r>
    </w:p>
    <w:p w14:paraId="0A6661BA" w14:textId="77777777" w:rsidR="003C7EE4" w:rsidRPr="003C7EE4" w:rsidRDefault="003C7EE4" w:rsidP="003C7EE4">
      <w:pPr>
        <w:ind w:firstLine="0"/>
        <w:jc w:val="left"/>
        <w:rPr>
          <w:rFonts w:ascii="Times" w:eastAsia="Times New Roman" w:hAnsi="Times"/>
          <w:color w:val="000000" w:themeColor="text1"/>
          <w:sz w:val="22"/>
          <w:szCs w:val="22"/>
        </w:rPr>
      </w:pPr>
    </w:p>
    <w:p w14:paraId="0D9BD49D" w14:textId="5541BB34" w:rsidR="003C7EE4" w:rsidRPr="003C7EE4" w:rsidRDefault="003C7EE4" w:rsidP="003C7EE4">
      <w:pPr>
        <w:ind w:firstLine="0"/>
        <w:rPr>
          <w:rFonts w:ascii="Times" w:eastAsia="Times New Roman" w:hAnsi="Times"/>
          <w:color w:val="000000" w:themeColor="text1"/>
          <w:sz w:val="22"/>
          <w:szCs w:val="22"/>
        </w:rPr>
      </w:pPr>
      <w:r w:rsidRPr="003C7EE4">
        <w:rPr>
          <w:rFonts w:ascii="Times" w:eastAsia="Times New Roman" w:hAnsi="Times"/>
          <w:color w:val="000000" w:themeColor="text1"/>
          <w:sz w:val="22"/>
          <w:szCs w:val="22"/>
        </w:rPr>
        <w:t>Thank you. We now anticipate the importance of this parameter when we first introduce it (Section 2.1.3</w:t>
      </w:r>
      <w:ins w:id="427" w:author="Kurumada, Chigusa" w:date="2022-12-11T16:27:00Z">
        <w:r w:rsidR="00715A89">
          <w:rPr>
            <w:rFonts w:ascii="Times" w:eastAsia="Times New Roman" w:hAnsi="Times"/>
            <w:color w:val="000000" w:themeColor="text1"/>
            <w:sz w:val="22"/>
            <w:szCs w:val="22"/>
          </w:rPr>
          <w:t xml:space="preserve">: </w:t>
        </w:r>
        <w:r w:rsidR="00715A89" w:rsidRPr="001C4612">
          <w:rPr>
            <w:rFonts w:ascii="Times New Roman" w:hAnsi="Times New Roman"/>
            <w:i/>
            <w:iCs/>
            <w:sz w:val="22"/>
            <w:szCs w:val="22"/>
          </w:rPr>
          <w:t>Post-perceptual decision-making: incorporating priors, response biases, and attentional lapses</w:t>
        </w:r>
      </w:ins>
      <w:r w:rsidRPr="003C7EE4">
        <w:rPr>
          <w:rFonts w:ascii="Times" w:eastAsia="Times New Roman" w:hAnsi="Times"/>
          <w:color w:val="000000" w:themeColor="text1"/>
          <w:sz w:val="22"/>
          <w:szCs w:val="22"/>
        </w:rPr>
        <w:t>)</w:t>
      </w:r>
      <w:r w:rsidR="008976CE">
        <w:rPr>
          <w:rFonts w:ascii="Times" w:eastAsia="Times New Roman" w:hAnsi="Times"/>
          <w:color w:val="000000" w:themeColor="text1"/>
          <w:sz w:val="22"/>
          <w:szCs w:val="22"/>
        </w:rPr>
        <w:t xml:space="preserve"> and demonstrate it</w:t>
      </w:r>
      <w:r w:rsidR="00A2262B">
        <w:rPr>
          <w:rFonts w:ascii="Times" w:eastAsia="Times New Roman" w:hAnsi="Times"/>
          <w:color w:val="000000" w:themeColor="text1"/>
          <w:sz w:val="22"/>
          <w:szCs w:val="22"/>
        </w:rPr>
        <w:t>s importance</w:t>
      </w:r>
      <w:r w:rsidR="008976CE">
        <w:rPr>
          <w:rFonts w:ascii="Times" w:eastAsia="Times New Roman" w:hAnsi="Times"/>
          <w:color w:val="000000" w:themeColor="text1"/>
          <w:sz w:val="22"/>
          <w:szCs w:val="22"/>
        </w:rPr>
        <w:t xml:space="preserve"> in Section 2.2.3</w:t>
      </w:r>
      <w:r w:rsidR="007171AD">
        <w:rPr>
          <w:rFonts w:ascii="Times" w:eastAsia="Times New Roman" w:hAnsi="Times"/>
          <w:color w:val="000000" w:themeColor="text1"/>
          <w:sz w:val="22"/>
          <w:szCs w:val="22"/>
        </w:rPr>
        <w:t>: we are now</w:t>
      </w:r>
      <w:r w:rsidRPr="003C7EE4">
        <w:rPr>
          <w:rFonts w:ascii="Times" w:eastAsia="Times New Roman" w:hAnsi="Times"/>
          <w:color w:val="000000" w:themeColor="text1"/>
          <w:sz w:val="22"/>
          <w:szCs w:val="22"/>
        </w:rPr>
        <w:t xml:space="preserve"> clearer how the introduction of attentional lapses </w:t>
      </w:r>
      <w:r w:rsidR="008976CE">
        <w:rPr>
          <w:rFonts w:ascii="Times" w:eastAsia="Times New Roman" w:hAnsi="Times"/>
          <w:color w:val="000000" w:themeColor="text1"/>
          <w:sz w:val="22"/>
          <w:szCs w:val="22"/>
        </w:rPr>
        <w:t>allo</w:t>
      </w:r>
      <w:r w:rsidR="00A2262B">
        <w:rPr>
          <w:rFonts w:ascii="Times" w:eastAsia="Times New Roman" w:hAnsi="Times"/>
          <w:color w:val="000000" w:themeColor="text1"/>
          <w:sz w:val="22"/>
          <w:szCs w:val="22"/>
        </w:rPr>
        <w:t xml:space="preserve">ws </w:t>
      </w:r>
      <w:r w:rsidRPr="003C7EE4">
        <w:rPr>
          <w:rFonts w:ascii="Times" w:eastAsia="Times New Roman" w:hAnsi="Times"/>
          <w:color w:val="000000" w:themeColor="text1"/>
          <w:sz w:val="22"/>
          <w:szCs w:val="22"/>
        </w:rPr>
        <w:t>adaptive changes in speech perception</w:t>
      </w:r>
      <w:r w:rsidR="00276D57">
        <w:rPr>
          <w:rFonts w:ascii="Times" w:eastAsia="Times New Roman" w:hAnsi="Times"/>
          <w:color w:val="000000" w:themeColor="text1"/>
          <w:sz w:val="22"/>
          <w:szCs w:val="22"/>
        </w:rPr>
        <w:t xml:space="preserve">—which </w:t>
      </w:r>
      <w:r w:rsidRPr="003C7EE4">
        <w:rPr>
          <w:rFonts w:ascii="Times" w:eastAsia="Times New Roman" w:hAnsi="Times"/>
          <w:color w:val="000000" w:themeColor="text1"/>
          <w:sz w:val="22"/>
          <w:szCs w:val="22"/>
        </w:rPr>
        <w:t>are not traditionally considered a consequence of decision-making</w:t>
      </w:r>
      <w:r w:rsidR="00276D57">
        <w:rPr>
          <w:rFonts w:ascii="Times" w:eastAsia="Times New Roman" w:hAnsi="Times"/>
          <w:color w:val="000000" w:themeColor="text1"/>
          <w:sz w:val="22"/>
          <w:szCs w:val="22"/>
        </w:rPr>
        <w:t xml:space="preserve">—to </w:t>
      </w:r>
      <w:r w:rsidR="00A2262B">
        <w:rPr>
          <w:rFonts w:ascii="Times" w:eastAsia="Times New Roman" w:hAnsi="Times"/>
          <w:color w:val="000000" w:themeColor="text1"/>
          <w:sz w:val="22"/>
          <w:szCs w:val="22"/>
        </w:rPr>
        <w:t>be explained by changes in decision making</w:t>
      </w:r>
      <w:r w:rsidRPr="003C7EE4">
        <w:rPr>
          <w:rFonts w:ascii="Times" w:eastAsia="Times New Roman" w:hAnsi="Times"/>
          <w:color w:val="000000" w:themeColor="text1"/>
          <w:sz w:val="22"/>
          <w:szCs w:val="22"/>
        </w:rPr>
        <w:t>.</w:t>
      </w:r>
    </w:p>
    <w:p w14:paraId="37A16A42" w14:textId="77777777" w:rsidR="00760BCD" w:rsidRPr="003C7EE4" w:rsidRDefault="00760BCD" w:rsidP="00760BCD">
      <w:pPr>
        <w:ind w:firstLine="0"/>
        <w:jc w:val="left"/>
        <w:rPr>
          <w:rFonts w:ascii="Times" w:eastAsia="Times New Roman" w:hAnsi="Times"/>
          <w:color w:val="0031E6"/>
          <w:sz w:val="22"/>
          <w:szCs w:val="22"/>
        </w:rPr>
      </w:pPr>
    </w:p>
    <w:p w14:paraId="38A23CD4" w14:textId="77777777" w:rsidR="00F94239" w:rsidRDefault="006A6F9E" w:rsidP="00760BCD">
      <w:pPr>
        <w:ind w:firstLine="0"/>
        <w:jc w:val="left"/>
        <w:rPr>
          <w:rFonts w:ascii="Times" w:eastAsia="Times New Roman" w:hAnsi="Times"/>
          <w:color w:val="0031E6"/>
          <w:sz w:val="22"/>
          <w:szCs w:val="22"/>
        </w:rPr>
      </w:pPr>
      <w:r w:rsidRPr="006A6F9E">
        <w:rPr>
          <w:rFonts w:ascii="Times" w:eastAsia="Times New Roman" w:hAnsi="Times"/>
          <w:color w:val="0031E6"/>
          <w:sz w:val="22"/>
          <w:szCs w:val="22"/>
        </w:rPr>
        <w:t>-on p.36: Examining Figure 14A, my impression was that different stimuli were used in the /d/-shifted vs. /t/-shifted panels of the figure.  Would the tightest control not contain the same base stimuli shifted in either direction?  </w:t>
      </w:r>
    </w:p>
    <w:p w14:paraId="34764655" w14:textId="77777777" w:rsidR="00D3779E" w:rsidRDefault="00D3779E" w:rsidP="00F94239">
      <w:pPr>
        <w:ind w:firstLine="0"/>
        <w:rPr>
          <w:rFonts w:ascii="Times" w:eastAsia="Times New Roman" w:hAnsi="Times"/>
          <w:color w:val="0031E6"/>
          <w:sz w:val="22"/>
          <w:szCs w:val="22"/>
        </w:rPr>
      </w:pPr>
    </w:p>
    <w:p w14:paraId="40147FCF" w14:textId="0168E4A9" w:rsidR="00D3779E" w:rsidRDefault="00715A89" w:rsidP="00F94239">
      <w:pPr>
        <w:ind w:firstLine="0"/>
        <w:rPr>
          <w:rFonts w:ascii="Times" w:eastAsia="Times New Roman" w:hAnsi="Times"/>
          <w:color w:val="000000" w:themeColor="text1"/>
          <w:sz w:val="22"/>
          <w:szCs w:val="22"/>
        </w:rPr>
      </w:pPr>
      <w:ins w:id="428" w:author="Kurumada, Chigusa" w:date="2022-12-11T16:27:00Z">
        <w:r w:rsidRPr="001C4612">
          <w:rPr>
            <w:rFonts w:ascii="Times New Roman" w:eastAsia="Times New Roman" w:hAnsi="Times New Roman"/>
            <w:color w:val="000000" w:themeColor="text1"/>
            <w:sz w:val="22"/>
            <w:szCs w:val="22"/>
          </w:rPr>
          <w:t xml:space="preserve">(This same figure is now Figure 18A). </w:t>
        </w:r>
      </w:ins>
      <w:r w:rsidR="00D3779E">
        <w:rPr>
          <w:rFonts w:ascii="Times" w:eastAsia="Times New Roman" w:hAnsi="Times"/>
          <w:color w:val="000000" w:themeColor="text1"/>
          <w:sz w:val="22"/>
          <w:szCs w:val="22"/>
        </w:rPr>
        <w:t xml:space="preserve">We first answer whether this would be a good idea, and then whether that is what is done in perceptual recalibration (PR) experiments. </w:t>
      </w:r>
    </w:p>
    <w:p w14:paraId="2F9CCF30" w14:textId="77777777" w:rsidR="00D3779E" w:rsidRDefault="00D3779E" w:rsidP="00F94239">
      <w:pPr>
        <w:ind w:firstLine="0"/>
        <w:rPr>
          <w:rFonts w:ascii="Times" w:eastAsia="Times New Roman" w:hAnsi="Times"/>
          <w:color w:val="000000" w:themeColor="text1"/>
          <w:sz w:val="22"/>
          <w:szCs w:val="22"/>
        </w:rPr>
      </w:pPr>
    </w:p>
    <w:p w14:paraId="230DFD1B" w14:textId="366A2912" w:rsidR="007171AD" w:rsidRPr="007171AD" w:rsidRDefault="00D3779E" w:rsidP="00D3779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Unfortunately, it is unclear </w:t>
      </w:r>
      <w:commentRangeStart w:id="429"/>
      <w:r>
        <w:rPr>
          <w:rFonts w:ascii="Times" w:eastAsia="Times New Roman" w:hAnsi="Times"/>
          <w:color w:val="000000" w:themeColor="text1"/>
          <w:sz w:val="22"/>
          <w:szCs w:val="22"/>
        </w:rPr>
        <w:t xml:space="preserve">what “same” stimuli would even mean. </w:t>
      </w:r>
      <w:commentRangeEnd w:id="429"/>
      <w:r w:rsidR="00B41EA0">
        <w:rPr>
          <w:rStyle w:val="CommentReference"/>
        </w:rPr>
        <w:commentReference w:id="429"/>
      </w:r>
      <w:r w:rsidR="007171AD" w:rsidRPr="007171AD">
        <w:rPr>
          <w:rFonts w:ascii="Times" w:eastAsia="Times New Roman" w:hAnsi="Times"/>
          <w:color w:val="000000" w:themeColor="text1"/>
          <w:sz w:val="22"/>
          <w:szCs w:val="22"/>
        </w:rPr>
        <w:t xml:space="preserve"> </w:t>
      </w:r>
      <w:r w:rsidR="007171AD">
        <w:rPr>
          <w:rFonts w:ascii="Times" w:eastAsia="Times New Roman" w:hAnsi="Times"/>
          <w:color w:val="000000" w:themeColor="text1"/>
          <w:sz w:val="22"/>
          <w:szCs w:val="22"/>
        </w:rPr>
        <w:t xml:space="preserve">Note that “sameness” would have to be achieved </w:t>
      </w:r>
      <w:r w:rsidR="007171AD">
        <w:rPr>
          <w:rFonts w:ascii="Times" w:eastAsia="Times New Roman" w:hAnsi="Times"/>
          <w:i/>
          <w:iCs/>
          <w:color w:val="000000" w:themeColor="text1"/>
          <w:sz w:val="22"/>
          <w:szCs w:val="22"/>
        </w:rPr>
        <w:t>across</w:t>
      </w:r>
      <w:r w:rsidR="007171AD">
        <w:rPr>
          <w:rFonts w:ascii="Times" w:eastAsia="Times New Roman" w:hAnsi="Times"/>
          <w:color w:val="000000" w:themeColor="text1"/>
          <w:sz w:val="22"/>
          <w:szCs w:val="22"/>
        </w:rPr>
        <w:t xml:space="preserve"> lexical items as </w:t>
      </w:r>
      <w:r w:rsidR="007171AD">
        <w:rPr>
          <w:rFonts w:ascii="Times" w:eastAsia="Times New Roman" w:hAnsi="Times"/>
          <w:i/>
          <w:iCs/>
          <w:color w:val="000000" w:themeColor="text1"/>
          <w:sz w:val="22"/>
          <w:szCs w:val="22"/>
        </w:rPr>
        <w:t xml:space="preserve">different </w:t>
      </w:r>
      <w:r w:rsidR="007171AD">
        <w:rPr>
          <w:rFonts w:ascii="Times" w:eastAsia="Times New Roman" w:hAnsi="Times"/>
          <w:color w:val="000000" w:themeColor="text1"/>
          <w:sz w:val="22"/>
          <w:szCs w:val="22"/>
        </w:rPr>
        <w:t xml:space="preserve">words </w:t>
      </w:r>
      <w:r w:rsidR="00300C9B">
        <w:rPr>
          <w:rFonts w:ascii="Times" w:eastAsia="Times New Roman" w:hAnsi="Times"/>
          <w:color w:val="000000" w:themeColor="text1"/>
          <w:sz w:val="22"/>
          <w:szCs w:val="22"/>
        </w:rPr>
        <w:t>have to be</w:t>
      </w:r>
      <w:r w:rsidR="007171AD">
        <w:rPr>
          <w:rFonts w:ascii="Times" w:eastAsia="Times New Roman" w:hAnsi="Times"/>
          <w:color w:val="000000" w:themeColor="text1"/>
          <w:sz w:val="22"/>
          <w:szCs w:val="22"/>
        </w:rPr>
        <w:t xml:space="preserve"> used for each bias condition (e.g., </w:t>
      </w:r>
      <w:proofErr w:type="spellStart"/>
      <w:proofErr w:type="gramStart"/>
      <w:r w:rsidR="007171AD" w:rsidRPr="001C673F">
        <w:rPr>
          <w:rFonts w:ascii="Times" w:eastAsia="Times New Roman" w:hAnsi="Times"/>
          <w:i/>
          <w:iCs/>
          <w:color w:val="000000" w:themeColor="text1"/>
          <w:sz w:val="22"/>
          <w:szCs w:val="22"/>
        </w:rPr>
        <w:t>lemona?e</w:t>
      </w:r>
      <w:proofErr w:type="spellEnd"/>
      <w:proofErr w:type="gramEnd"/>
      <w:r w:rsidR="007171AD">
        <w:rPr>
          <w:rFonts w:ascii="Times" w:eastAsia="Times New Roman" w:hAnsi="Times"/>
          <w:color w:val="000000" w:themeColor="text1"/>
          <w:sz w:val="22"/>
          <w:szCs w:val="22"/>
        </w:rPr>
        <w:t xml:space="preserve"> for the d-bias and </w:t>
      </w:r>
      <w:proofErr w:type="spellStart"/>
      <w:r w:rsidR="00300C9B">
        <w:rPr>
          <w:rFonts w:ascii="Times" w:eastAsia="Times New Roman" w:hAnsi="Times"/>
          <w:i/>
          <w:iCs/>
          <w:color w:val="000000" w:themeColor="text1"/>
          <w:sz w:val="22"/>
          <w:szCs w:val="22"/>
        </w:rPr>
        <w:t>resona?e</w:t>
      </w:r>
      <w:proofErr w:type="spellEnd"/>
      <w:r w:rsidR="00300C9B">
        <w:rPr>
          <w:rFonts w:ascii="Times" w:eastAsia="Times New Roman" w:hAnsi="Times"/>
          <w:color w:val="000000" w:themeColor="text1"/>
          <w:sz w:val="22"/>
          <w:szCs w:val="22"/>
        </w:rPr>
        <w:t xml:space="preserve"> for the t-bias). One might thus aim to achieve “sameness” across lexical items acoustically/phonetically or perceptually. But neither approach is trivial. E</w:t>
      </w:r>
      <w:r>
        <w:rPr>
          <w:rFonts w:ascii="Times" w:eastAsia="Times New Roman" w:hAnsi="Times"/>
          <w:color w:val="000000" w:themeColor="text1"/>
          <w:sz w:val="22"/>
          <w:szCs w:val="22"/>
        </w:rPr>
        <w:t xml:space="preserve">.g., </w:t>
      </w:r>
      <w:r w:rsidR="00300C9B">
        <w:rPr>
          <w:rFonts w:ascii="Times" w:eastAsia="Times New Roman" w:hAnsi="Times"/>
          <w:color w:val="000000" w:themeColor="text1"/>
          <w:sz w:val="22"/>
          <w:szCs w:val="22"/>
        </w:rPr>
        <w:t xml:space="preserve">phonetically </w:t>
      </w:r>
      <w:r>
        <w:rPr>
          <w:rFonts w:ascii="Times" w:eastAsia="Times New Roman" w:hAnsi="Times"/>
          <w:color w:val="000000" w:themeColor="text1"/>
          <w:sz w:val="22"/>
          <w:szCs w:val="22"/>
        </w:rPr>
        <w:t>shifting the /d/ VOTs 10msecs up is not the same</w:t>
      </w:r>
      <w:r w:rsidR="00300C9B">
        <w:rPr>
          <w:rFonts w:ascii="Times" w:eastAsia="Times New Roman" w:hAnsi="Times"/>
          <w:color w:val="000000" w:themeColor="text1"/>
          <w:sz w:val="22"/>
          <w:szCs w:val="22"/>
        </w:rPr>
        <w:t>—neither perceptually nor relative to the distribution of phonetic stimuli—</w:t>
      </w:r>
      <w:r>
        <w:rPr>
          <w:rFonts w:ascii="Times" w:eastAsia="Times New Roman" w:hAnsi="Times"/>
          <w:color w:val="000000" w:themeColor="text1"/>
          <w:sz w:val="22"/>
          <w:szCs w:val="22"/>
        </w:rPr>
        <w:t xml:space="preserve">as shifting the /t/ stimuli 10msecs down (because /d/ and /t/ typically differ in their variance). </w:t>
      </w:r>
      <w:r w:rsidR="00300C9B">
        <w:rPr>
          <w:rFonts w:ascii="Times" w:eastAsia="Times New Roman" w:hAnsi="Times"/>
          <w:color w:val="000000" w:themeColor="text1"/>
          <w:sz w:val="22"/>
          <w:szCs w:val="22"/>
        </w:rPr>
        <w:t>Alternatively, o</w:t>
      </w:r>
      <w:r>
        <w:rPr>
          <w:rFonts w:ascii="Times" w:eastAsia="Times New Roman" w:hAnsi="Times"/>
          <w:color w:val="000000" w:themeColor="text1"/>
          <w:sz w:val="22"/>
          <w:szCs w:val="22"/>
        </w:rPr>
        <w:t xml:space="preserve">ne could aim for equivalent </w:t>
      </w:r>
      <w:r w:rsidR="00300C9B">
        <w:rPr>
          <w:rFonts w:ascii="Times" w:eastAsia="Times New Roman" w:hAnsi="Times"/>
          <w:i/>
          <w:iCs/>
          <w:color w:val="000000" w:themeColor="text1"/>
          <w:sz w:val="22"/>
          <w:szCs w:val="22"/>
        </w:rPr>
        <w:t xml:space="preserve">perceptual </w:t>
      </w:r>
      <w:r>
        <w:rPr>
          <w:rFonts w:ascii="Times" w:eastAsia="Times New Roman" w:hAnsi="Times"/>
          <w:color w:val="000000" w:themeColor="text1"/>
          <w:sz w:val="22"/>
          <w:szCs w:val="22"/>
        </w:rPr>
        <w:t>shifts in the subject</w:t>
      </w:r>
      <w:r w:rsidR="00300C9B">
        <w:rPr>
          <w:rFonts w:ascii="Times" w:eastAsia="Times New Roman" w:hAnsi="Times"/>
          <w:color w:val="000000" w:themeColor="text1"/>
          <w:sz w:val="22"/>
          <w:szCs w:val="22"/>
        </w:rPr>
        <w:t>ive</w:t>
      </w:r>
      <w:r>
        <w:rPr>
          <w:rFonts w:ascii="Times" w:eastAsia="Times New Roman" w:hAnsi="Times"/>
          <w:color w:val="000000" w:themeColor="text1"/>
          <w:sz w:val="22"/>
          <w:szCs w:val="22"/>
        </w:rPr>
        <w:t xml:space="preserve"> probability of being identified as the targeted category</w:t>
      </w:r>
      <w:r w:rsidR="00300C9B">
        <w:rPr>
          <w:rFonts w:ascii="Times" w:eastAsia="Times New Roman" w:hAnsi="Times"/>
          <w:color w:val="000000" w:themeColor="text1"/>
          <w:sz w:val="22"/>
          <w:szCs w:val="22"/>
        </w:rPr>
        <w:t>. This</w:t>
      </w:r>
      <w:r>
        <w:rPr>
          <w:rFonts w:ascii="Times" w:eastAsia="Times New Roman" w:hAnsi="Times"/>
          <w:color w:val="000000" w:themeColor="text1"/>
          <w:sz w:val="22"/>
          <w:szCs w:val="22"/>
        </w:rPr>
        <w:t xml:space="preserve"> would</w:t>
      </w:r>
      <w:r w:rsidR="00300C9B">
        <w:rPr>
          <w:rFonts w:ascii="Times" w:eastAsia="Times New Roman" w:hAnsi="Times"/>
          <w:color w:val="000000" w:themeColor="text1"/>
          <w:sz w:val="22"/>
          <w:szCs w:val="22"/>
        </w:rPr>
        <w:t xml:space="preserve"> be possible but</w:t>
      </w:r>
      <w:r>
        <w:rPr>
          <w:rFonts w:ascii="Times" w:eastAsia="Times New Roman" w:hAnsi="Times"/>
          <w:color w:val="000000" w:themeColor="text1"/>
          <w:sz w:val="22"/>
          <w:szCs w:val="22"/>
        </w:rPr>
        <w:t xml:space="preserve"> require detailed norming of many stimuli and likely entail different amounts of shifts for /d/ and /t/. </w:t>
      </w:r>
    </w:p>
    <w:p w14:paraId="46D3B9DE" w14:textId="77777777" w:rsidR="007171AD" w:rsidRDefault="007171AD" w:rsidP="00D3779E">
      <w:pPr>
        <w:ind w:firstLine="0"/>
        <w:rPr>
          <w:rFonts w:ascii="Times" w:eastAsia="Times New Roman" w:hAnsi="Times"/>
          <w:color w:val="000000" w:themeColor="text1"/>
          <w:sz w:val="22"/>
          <w:szCs w:val="22"/>
        </w:rPr>
      </w:pPr>
    </w:p>
    <w:p w14:paraId="7E69AFB5" w14:textId="6FE61F5F" w:rsidR="00D3779E" w:rsidRPr="00F94239" w:rsidRDefault="00300C9B" w:rsidP="00D3779E">
      <w:pPr>
        <w:ind w:firstLine="0"/>
        <w:rPr>
          <w:rFonts w:ascii="Times" w:eastAsia="Times New Roman" w:hAnsi="Times"/>
          <w:i/>
          <w:iCs/>
          <w:color w:val="000000" w:themeColor="text1"/>
          <w:sz w:val="22"/>
          <w:szCs w:val="22"/>
        </w:rPr>
      </w:pPr>
      <w:r>
        <w:rPr>
          <w:rFonts w:ascii="Times" w:eastAsia="Times New Roman" w:hAnsi="Times"/>
          <w:color w:val="000000" w:themeColor="text1"/>
          <w:sz w:val="22"/>
          <w:szCs w:val="22"/>
        </w:rPr>
        <w:t>A</w:t>
      </w:r>
      <w:r w:rsidR="00D3779E">
        <w:rPr>
          <w:rFonts w:ascii="Times" w:eastAsia="Times New Roman" w:hAnsi="Times"/>
          <w:color w:val="000000" w:themeColor="text1"/>
          <w:sz w:val="22"/>
          <w:szCs w:val="22"/>
        </w:rPr>
        <w:t xml:space="preserve">pproaches </w:t>
      </w:r>
      <w:r>
        <w:rPr>
          <w:rFonts w:ascii="Times" w:eastAsia="Times New Roman" w:hAnsi="Times"/>
          <w:color w:val="000000" w:themeColor="text1"/>
          <w:sz w:val="22"/>
          <w:szCs w:val="22"/>
        </w:rPr>
        <w:t xml:space="preserve">comparable to this latter alternative </w:t>
      </w:r>
      <w:r w:rsidR="00D3779E">
        <w:rPr>
          <w:rFonts w:ascii="Times" w:eastAsia="Times New Roman" w:hAnsi="Times"/>
          <w:color w:val="000000" w:themeColor="text1"/>
          <w:sz w:val="22"/>
          <w:szCs w:val="22"/>
        </w:rPr>
        <w:t xml:space="preserve">exist—typically under a different name and using somewhat different paradigms (e.g., unsupervised distributional learning paradigms or dimension-based statistical learning paradigms, e.g., </w:t>
      </w:r>
      <w:proofErr w:type="spellStart"/>
      <w:r w:rsidR="00D3779E">
        <w:rPr>
          <w:rFonts w:ascii="Times" w:eastAsia="Times New Roman" w:hAnsi="Times"/>
          <w:color w:val="000000" w:themeColor="text1"/>
          <w:sz w:val="22"/>
          <w:szCs w:val="22"/>
        </w:rPr>
        <w:t>Clayards</w:t>
      </w:r>
      <w:proofErr w:type="spellEnd"/>
      <w:r w:rsidR="00D3779E">
        <w:rPr>
          <w:rFonts w:ascii="Times" w:eastAsia="Times New Roman" w:hAnsi="Times"/>
          <w:color w:val="000000" w:themeColor="text1"/>
          <w:sz w:val="22"/>
          <w:szCs w:val="22"/>
        </w:rPr>
        <w:t xml:space="preserve"> et al., 2008; </w:t>
      </w:r>
      <w:proofErr w:type="spellStart"/>
      <w:r w:rsidR="00D3779E">
        <w:rPr>
          <w:rFonts w:ascii="Times" w:eastAsia="Times New Roman" w:hAnsi="Times"/>
          <w:color w:val="000000" w:themeColor="text1"/>
          <w:sz w:val="22"/>
          <w:szCs w:val="22"/>
        </w:rPr>
        <w:t>Idemaru</w:t>
      </w:r>
      <w:proofErr w:type="spellEnd"/>
      <w:r w:rsidR="00D3779E">
        <w:rPr>
          <w:rFonts w:ascii="Times" w:eastAsia="Times New Roman" w:hAnsi="Times"/>
          <w:color w:val="000000" w:themeColor="text1"/>
          <w:sz w:val="22"/>
          <w:szCs w:val="22"/>
        </w:rPr>
        <w:t xml:space="preserve"> &amp; Holt, 2011). </w:t>
      </w:r>
      <w:r w:rsidR="00B41EA0">
        <w:rPr>
          <w:rFonts w:ascii="Times" w:eastAsia="Times New Roman" w:hAnsi="Times"/>
          <w:color w:val="000000" w:themeColor="text1"/>
          <w:sz w:val="22"/>
          <w:szCs w:val="22"/>
        </w:rPr>
        <w:t>In our preparation of the manuscript, we</w:t>
      </w:r>
      <w:r w:rsidR="00D3779E">
        <w:rPr>
          <w:rFonts w:ascii="Times" w:eastAsia="Times New Roman" w:hAnsi="Times"/>
          <w:color w:val="000000" w:themeColor="text1"/>
          <w:sz w:val="22"/>
          <w:szCs w:val="22"/>
        </w:rPr>
        <w:t xml:space="preserve"> </w:t>
      </w:r>
      <w:r w:rsidR="00B41EA0">
        <w:rPr>
          <w:rFonts w:ascii="Times" w:eastAsia="Times New Roman" w:hAnsi="Times"/>
          <w:color w:val="000000" w:themeColor="text1"/>
          <w:sz w:val="22"/>
          <w:szCs w:val="22"/>
        </w:rPr>
        <w:t xml:space="preserve">explored </w:t>
      </w:r>
      <w:r w:rsidR="00D3779E">
        <w:rPr>
          <w:rFonts w:ascii="Times" w:eastAsia="Times New Roman" w:hAnsi="Times"/>
          <w:color w:val="000000" w:themeColor="text1"/>
          <w:sz w:val="22"/>
          <w:szCs w:val="22"/>
        </w:rPr>
        <w:t xml:space="preserve">another case study </w:t>
      </w:r>
      <w:r w:rsidR="00B41EA0">
        <w:rPr>
          <w:rFonts w:ascii="Times" w:eastAsia="Times New Roman" w:hAnsi="Times"/>
          <w:color w:val="000000" w:themeColor="text1"/>
          <w:sz w:val="22"/>
          <w:szCs w:val="22"/>
        </w:rPr>
        <w:t xml:space="preserve">using </w:t>
      </w:r>
      <w:r w:rsidR="00D3779E">
        <w:rPr>
          <w:rFonts w:ascii="Times" w:eastAsia="Times New Roman" w:hAnsi="Times"/>
          <w:color w:val="000000" w:themeColor="text1"/>
          <w:sz w:val="22"/>
          <w:szCs w:val="22"/>
        </w:rPr>
        <w:t xml:space="preserve">these alternative paradigms, confirming that the indeterminacy we describe generally extends to those paradigms (but, as the reviewers pointed out, the manuscript is long as-is). </w:t>
      </w:r>
    </w:p>
    <w:p w14:paraId="50762316" w14:textId="3786C1CB" w:rsidR="00D3779E" w:rsidRDefault="00D3779E" w:rsidP="00F94239">
      <w:pPr>
        <w:ind w:firstLine="0"/>
        <w:rPr>
          <w:rFonts w:ascii="Times" w:eastAsia="Times New Roman" w:hAnsi="Times"/>
          <w:color w:val="000000" w:themeColor="text1"/>
          <w:sz w:val="22"/>
          <w:szCs w:val="22"/>
        </w:rPr>
      </w:pPr>
    </w:p>
    <w:p w14:paraId="40A2B1A1" w14:textId="48744BAE" w:rsidR="00300C9B"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u w:val="single"/>
        </w:rPr>
        <w:t xml:space="preserve">Regardless of the </w:t>
      </w:r>
      <w:r w:rsidRPr="00D3779E">
        <w:rPr>
          <w:rFonts w:ascii="Times" w:eastAsia="Times New Roman" w:hAnsi="Times"/>
          <w:i/>
          <w:iCs/>
          <w:color w:val="000000" w:themeColor="text1"/>
          <w:sz w:val="22"/>
          <w:szCs w:val="22"/>
          <w:u w:val="single"/>
        </w:rPr>
        <w:t>possibility</w:t>
      </w:r>
      <w:r w:rsidRPr="00D3779E">
        <w:rPr>
          <w:rFonts w:ascii="Times" w:eastAsia="Times New Roman" w:hAnsi="Times"/>
          <w:color w:val="000000" w:themeColor="text1"/>
          <w:sz w:val="22"/>
          <w:szCs w:val="22"/>
          <w:u w:val="single"/>
        </w:rPr>
        <w:t xml:space="preserve"> of changing PR experiments to employ an approach more akin to what the reviewer suggests, it is not what has been done so far.</w:t>
      </w:r>
      <w:r>
        <w:rPr>
          <w:rFonts w:ascii="Times" w:eastAsia="Times New Roman" w:hAnsi="Times"/>
          <w:color w:val="000000" w:themeColor="text1"/>
          <w:sz w:val="22"/>
          <w:szCs w:val="22"/>
        </w:rPr>
        <w:t xml:space="preserve"> PR</w:t>
      </w:r>
      <w:r w:rsidR="00F94239">
        <w:rPr>
          <w:rFonts w:ascii="Times" w:eastAsia="Times New Roman" w:hAnsi="Times"/>
          <w:color w:val="000000" w:themeColor="text1"/>
          <w:sz w:val="22"/>
          <w:szCs w:val="22"/>
        </w:rPr>
        <w:t xml:space="preserve"> experiments do </w:t>
      </w:r>
      <w:r w:rsidR="00F94239">
        <w:rPr>
          <w:rFonts w:ascii="Times" w:eastAsia="Times New Roman" w:hAnsi="Times"/>
          <w:i/>
          <w:iCs/>
          <w:color w:val="000000" w:themeColor="text1"/>
          <w:sz w:val="22"/>
          <w:szCs w:val="22"/>
        </w:rPr>
        <w:t>not</w:t>
      </w:r>
      <w:r w:rsidR="00F94239">
        <w:rPr>
          <w:rFonts w:ascii="Times" w:eastAsia="Times New Roman" w:hAnsi="Times"/>
          <w:color w:val="000000" w:themeColor="text1"/>
          <w:sz w:val="22"/>
          <w:szCs w:val="22"/>
        </w:rPr>
        <w:t xml:space="preserve"> typically </w:t>
      </w:r>
      <w:r w:rsidR="003C2893">
        <w:rPr>
          <w:rFonts w:ascii="Times" w:eastAsia="Times New Roman" w:hAnsi="Times"/>
          <w:color w:val="000000" w:themeColor="text1"/>
          <w:sz w:val="22"/>
          <w:szCs w:val="22"/>
        </w:rPr>
        <w:t>parametrically</w:t>
      </w:r>
      <w:r w:rsidR="00F94239">
        <w:rPr>
          <w:rFonts w:ascii="Times" w:eastAsia="Times New Roman" w:hAnsi="Times"/>
          <w:color w:val="000000" w:themeColor="text1"/>
          <w:sz w:val="22"/>
          <w:szCs w:val="22"/>
        </w:rPr>
        <w:t xml:space="preserve"> manipulate the acoustic-phonetic properties of stimuli. The most common approach to the generation of exposure stimuli is to (</w:t>
      </w:r>
      <w:proofErr w:type="spellStart"/>
      <w:r w:rsidR="00F94239">
        <w:rPr>
          <w:rFonts w:ascii="Times" w:eastAsia="Times New Roman" w:hAnsi="Times"/>
          <w:color w:val="000000" w:themeColor="text1"/>
          <w:sz w:val="22"/>
          <w:szCs w:val="22"/>
        </w:rPr>
        <w:t>i</w:t>
      </w:r>
      <w:proofErr w:type="spellEnd"/>
      <w:r w:rsidR="00F94239">
        <w:rPr>
          <w:rFonts w:ascii="Times" w:eastAsia="Times New Roman" w:hAnsi="Times"/>
          <w:color w:val="000000" w:themeColor="text1"/>
          <w:sz w:val="22"/>
          <w:szCs w:val="22"/>
        </w:rPr>
        <w:t xml:space="preserve">) record typical /d/ and /t/ versions of each stimulus (e.g.,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and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 blend these two stimuli together under various amplitude weightings (from 100% </w:t>
      </w:r>
      <w:r w:rsidR="00F94239">
        <w:rPr>
          <w:rFonts w:ascii="Times" w:eastAsia="Times New Roman" w:hAnsi="Times"/>
          <w:i/>
          <w:iCs/>
          <w:color w:val="000000" w:themeColor="text1"/>
          <w:sz w:val="22"/>
          <w:szCs w:val="22"/>
        </w:rPr>
        <w:t xml:space="preserve">lemonade- </w:t>
      </w:r>
      <w:r w:rsidR="00F94239">
        <w:rPr>
          <w:rFonts w:ascii="Times" w:eastAsia="Times New Roman" w:hAnsi="Times"/>
          <w:color w:val="000000" w:themeColor="text1"/>
          <w:sz w:val="22"/>
          <w:szCs w:val="22"/>
        </w:rPr>
        <w:t xml:space="preserve">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i/>
          <w:iCs/>
          <w:color w:val="000000" w:themeColor="text1"/>
          <w:sz w:val="22"/>
          <w:szCs w:val="22"/>
        </w:rPr>
        <w:t xml:space="preserve"> </w:t>
      </w:r>
      <w:r w:rsidR="00F94239">
        <w:rPr>
          <w:rFonts w:ascii="Times" w:eastAsia="Times New Roman" w:hAnsi="Times"/>
          <w:color w:val="000000" w:themeColor="text1"/>
          <w:sz w:val="22"/>
          <w:szCs w:val="22"/>
        </w:rPr>
        <w:t xml:space="preserve">to 0% </w:t>
      </w:r>
      <w:r w:rsidR="00F94239" w:rsidRP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-100% </w:t>
      </w:r>
      <w:proofErr w:type="spellStart"/>
      <w:r w:rsidR="00F94239">
        <w:rPr>
          <w:rFonts w:ascii="Times" w:eastAsia="Times New Roman" w:hAnsi="Times"/>
          <w:i/>
          <w:iCs/>
          <w:color w:val="000000" w:themeColor="text1"/>
          <w:sz w:val="22"/>
          <w:szCs w:val="22"/>
        </w:rPr>
        <w:t>lemonate</w:t>
      </w:r>
      <w:proofErr w:type="spellEnd"/>
      <w:r w:rsidR="00F94239">
        <w:rPr>
          <w:rFonts w:ascii="Times" w:eastAsia="Times New Roman" w:hAnsi="Times"/>
          <w:color w:val="000000" w:themeColor="text1"/>
          <w:sz w:val="22"/>
          <w:szCs w:val="22"/>
        </w:rPr>
        <w:t xml:space="preserve">), (iii) select based on experimenters’ intuition or a small norming study the most ambiguous blend for each stimulus and call it the “shifted”, “ambiguous”, or “atypical” stimulus version (with 100% </w:t>
      </w:r>
      <w:r w:rsidR="00F94239">
        <w:rPr>
          <w:rFonts w:ascii="Times" w:eastAsia="Times New Roman" w:hAnsi="Times"/>
          <w:i/>
          <w:iCs/>
          <w:color w:val="000000" w:themeColor="text1"/>
          <w:sz w:val="22"/>
          <w:szCs w:val="22"/>
        </w:rPr>
        <w:t>lemonade</w:t>
      </w:r>
      <w:r w:rsidR="00F94239">
        <w:rPr>
          <w:rFonts w:ascii="Times" w:eastAsia="Times New Roman" w:hAnsi="Times"/>
          <w:color w:val="000000" w:themeColor="text1"/>
          <w:sz w:val="22"/>
          <w:szCs w:val="22"/>
        </w:rPr>
        <w:t xml:space="preserve"> remaining the “typical” or “unshifted” stimulus). There are rare exceptions to this (for a review and critique of this approach, see Theodore, 2021).</w:t>
      </w:r>
    </w:p>
    <w:p w14:paraId="4EBA7C19" w14:textId="77777777" w:rsidR="00300C9B" w:rsidRDefault="00300C9B" w:rsidP="00F94239">
      <w:pPr>
        <w:ind w:firstLine="0"/>
        <w:rPr>
          <w:rFonts w:ascii="Times" w:eastAsia="Times New Roman" w:hAnsi="Times"/>
          <w:color w:val="000000" w:themeColor="text1"/>
          <w:sz w:val="22"/>
          <w:szCs w:val="22"/>
        </w:rPr>
      </w:pPr>
    </w:p>
    <w:p w14:paraId="4B639E61" w14:textId="5FF0E7F3" w:rsidR="00F94239" w:rsidRPr="003C2893" w:rsidRDefault="00D3779E" w:rsidP="00F94239">
      <w:pPr>
        <w:ind w:firstLine="0"/>
        <w:rPr>
          <w:rFonts w:ascii="Times" w:eastAsia="Times New Roman" w:hAnsi="Times"/>
          <w:color w:val="000000" w:themeColor="text1"/>
          <w:sz w:val="22"/>
          <w:szCs w:val="22"/>
        </w:rPr>
      </w:pPr>
      <w:r w:rsidRPr="00D3779E">
        <w:rPr>
          <w:rFonts w:ascii="Times" w:eastAsia="Times New Roman" w:hAnsi="Times"/>
          <w:color w:val="000000" w:themeColor="text1"/>
          <w:sz w:val="22"/>
          <w:szCs w:val="22"/>
        </w:rPr>
        <w:t>In short,</w:t>
      </w:r>
      <w:r w:rsidR="00F94239" w:rsidRPr="00D3779E">
        <w:rPr>
          <w:rFonts w:ascii="Times" w:eastAsia="Times New Roman" w:hAnsi="Times"/>
          <w:color w:val="000000" w:themeColor="text1"/>
          <w:sz w:val="22"/>
          <w:szCs w:val="22"/>
        </w:rPr>
        <w:t xml:space="preserve"> </w:t>
      </w:r>
      <w:r w:rsidR="00F94239" w:rsidRPr="003C2893">
        <w:rPr>
          <w:rFonts w:ascii="Times" w:eastAsia="Times New Roman" w:hAnsi="Times"/>
          <w:color w:val="000000" w:themeColor="text1"/>
          <w:sz w:val="22"/>
          <w:szCs w:val="22"/>
          <w:u w:val="single"/>
        </w:rPr>
        <w:t xml:space="preserve">PR experiments </w:t>
      </w:r>
      <w:r w:rsidR="004E0733">
        <w:rPr>
          <w:rFonts w:ascii="Times" w:eastAsia="Times New Roman" w:hAnsi="Times"/>
          <w:color w:val="000000" w:themeColor="text1"/>
          <w:sz w:val="22"/>
          <w:szCs w:val="22"/>
          <w:u w:val="single"/>
        </w:rPr>
        <w:t xml:space="preserve">do not </w:t>
      </w:r>
      <w:r w:rsidR="00F94239" w:rsidRPr="003C2893">
        <w:rPr>
          <w:rFonts w:ascii="Times" w:eastAsia="Times New Roman" w:hAnsi="Times"/>
          <w:color w:val="000000" w:themeColor="text1"/>
          <w:sz w:val="22"/>
          <w:szCs w:val="22"/>
          <w:u w:val="single"/>
        </w:rPr>
        <w:t xml:space="preserve">carefully select the tokens </w:t>
      </w:r>
      <w:r w:rsidR="00F94239" w:rsidRPr="003C2893">
        <w:rPr>
          <w:rFonts w:ascii="Times" w:eastAsia="Times New Roman" w:hAnsi="Times"/>
          <w:i/>
          <w:iCs/>
          <w:color w:val="000000" w:themeColor="text1"/>
          <w:sz w:val="22"/>
          <w:szCs w:val="22"/>
          <w:u w:val="single"/>
        </w:rPr>
        <w:t>within</w:t>
      </w:r>
      <w:r w:rsidR="00F94239" w:rsidRPr="003C2893">
        <w:rPr>
          <w:rFonts w:ascii="Times" w:eastAsia="Times New Roman" w:hAnsi="Times"/>
          <w:color w:val="000000" w:themeColor="text1"/>
          <w:sz w:val="22"/>
          <w:szCs w:val="22"/>
          <w:u w:val="single"/>
        </w:rPr>
        <w:t xml:space="preserve"> each category, nor is there any form of </w:t>
      </w:r>
      <w:proofErr w:type="gramStart"/>
      <w:r w:rsidR="00F94239" w:rsidRPr="003C2893">
        <w:rPr>
          <w:rFonts w:ascii="Times" w:eastAsia="Times New Roman" w:hAnsi="Times"/>
          <w:color w:val="000000" w:themeColor="text1"/>
          <w:sz w:val="22"/>
          <w:szCs w:val="22"/>
          <w:u w:val="single"/>
        </w:rPr>
        <w:t>counter-balancing</w:t>
      </w:r>
      <w:proofErr w:type="gramEnd"/>
      <w:r w:rsidR="00F94239" w:rsidRPr="003C2893">
        <w:rPr>
          <w:rFonts w:ascii="Times" w:eastAsia="Times New Roman" w:hAnsi="Times"/>
          <w:color w:val="000000" w:themeColor="text1"/>
          <w:sz w:val="22"/>
          <w:szCs w:val="22"/>
          <w:u w:val="single"/>
        </w:rPr>
        <w:t xml:space="preserve"> </w:t>
      </w:r>
      <w:r w:rsidR="00F94239" w:rsidRPr="003C2893">
        <w:rPr>
          <w:rFonts w:ascii="Times" w:eastAsia="Times New Roman" w:hAnsi="Times"/>
          <w:i/>
          <w:iCs/>
          <w:color w:val="000000" w:themeColor="text1"/>
          <w:sz w:val="22"/>
          <w:szCs w:val="22"/>
          <w:u w:val="single"/>
        </w:rPr>
        <w:t>across</w:t>
      </w:r>
      <w:r w:rsidR="00F94239" w:rsidRPr="003C2893">
        <w:rPr>
          <w:rFonts w:ascii="Times" w:eastAsia="Times New Roman" w:hAnsi="Times"/>
          <w:color w:val="000000" w:themeColor="text1"/>
          <w:sz w:val="22"/>
          <w:szCs w:val="22"/>
          <w:u w:val="single"/>
        </w:rPr>
        <w:t xml:space="preserve"> the two categories</w:t>
      </w:r>
      <w:r w:rsidR="00F94239">
        <w:rPr>
          <w:rFonts w:ascii="Times" w:eastAsia="Times New Roman" w:hAnsi="Times"/>
          <w:color w:val="000000" w:themeColor="text1"/>
          <w:sz w:val="22"/>
          <w:szCs w:val="22"/>
        </w:rPr>
        <w:t xml:space="preserve">. As we state on p. </w:t>
      </w:r>
      <w:r w:rsidR="00F94239" w:rsidRPr="00F94239">
        <w:rPr>
          <w:rFonts w:ascii="Times" w:eastAsia="Times New Roman" w:hAnsi="Times"/>
          <w:color w:val="000000" w:themeColor="text1"/>
          <w:sz w:val="22"/>
          <w:szCs w:val="22"/>
          <w:highlight w:val="yellow"/>
        </w:rPr>
        <w:t>XXX</w:t>
      </w:r>
      <w:r w:rsidR="00F94239">
        <w:rPr>
          <w:rFonts w:ascii="Times" w:eastAsia="Times New Roman" w:hAnsi="Times"/>
          <w:color w:val="000000" w:themeColor="text1"/>
          <w:sz w:val="22"/>
          <w:szCs w:val="22"/>
        </w:rPr>
        <w:t>, it is extremely rare that the acoustic properties are even measured</w:t>
      </w:r>
      <w:r w:rsidR="00300C9B">
        <w:rPr>
          <w:rFonts w:ascii="Times" w:eastAsia="Times New Roman" w:hAnsi="Times"/>
          <w:color w:val="000000" w:themeColor="text1"/>
          <w:sz w:val="22"/>
          <w:szCs w:val="22"/>
        </w:rPr>
        <w:t xml:space="preserve"> (previously, we only stated that they are not </w:t>
      </w:r>
      <w:r w:rsidR="00300C9B">
        <w:rPr>
          <w:rFonts w:ascii="Times" w:eastAsia="Times New Roman" w:hAnsi="Times"/>
          <w:i/>
          <w:iCs/>
          <w:color w:val="000000" w:themeColor="text1"/>
          <w:sz w:val="22"/>
          <w:szCs w:val="22"/>
        </w:rPr>
        <w:t>reported</w:t>
      </w:r>
      <w:r w:rsidR="00300C9B">
        <w:rPr>
          <w:rFonts w:ascii="Times" w:eastAsia="Times New Roman" w:hAnsi="Times"/>
          <w:color w:val="000000" w:themeColor="text1"/>
          <w:sz w:val="22"/>
          <w:szCs w:val="22"/>
        </w:rPr>
        <w:t>)</w:t>
      </w:r>
      <w:r w:rsidR="00F94239">
        <w:rPr>
          <w:rFonts w:ascii="Times" w:eastAsia="Times New Roman" w:hAnsi="Times"/>
          <w:color w:val="000000" w:themeColor="text1"/>
          <w:sz w:val="22"/>
          <w:szCs w:val="22"/>
        </w:rPr>
        <w:t>.</w:t>
      </w:r>
      <w:r w:rsidR="003C2893">
        <w:rPr>
          <w:rFonts w:ascii="Times" w:eastAsia="Times New Roman" w:hAnsi="Times"/>
          <w:color w:val="000000" w:themeColor="text1"/>
          <w:sz w:val="22"/>
          <w:szCs w:val="22"/>
        </w:rPr>
        <w:t xml:space="preserve"> Our computational simulations capture the qualitative </w:t>
      </w:r>
      <w:r w:rsidR="00300C9B">
        <w:rPr>
          <w:rFonts w:ascii="Times" w:eastAsia="Times New Roman" w:hAnsi="Times"/>
          <w:color w:val="000000" w:themeColor="text1"/>
          <w:sz w:val="22"/>
          <w:szCs w:val="22"/>
        </w:rPr>
        <w:t xml:space="preserve">properties of stimuli typically used </w:t>
      </w:r>
      <w:r w:rsidR="003C2893">
        <w:rPr>
          <w:rFonts w:ascii="Times" w:eastAsia="Times New Roman" w:hAnsi="Times"/>
          <w:color w:val="000000" w:themeColor="text1"/>
          <w:sz w:val="22"/>
          <w:szCs w:val="22"/>
        </w:rPr>
        <w:t xml:space="preserve">in PR experiments (in a separate project, we </w:t>
      </w:r>
      <w:r w:rsidR="003C2893">
        <w:rPr>
          <w:rFonts w:ascii="Times" w:eastAsia="Times New Roman" w:hAnsi="Times"/>
          <w:i/>
          <w:iCs/>
          <w:color w:val="000000" w:themeColor="text1"/>
          <w:sz w:val="22"/>
          <w:szCs w:val="22"/>
        </w:rPr>
        <w:t>have</w:t>
      </w:r>
      <w:r w:rsidR="003C2893">
        <w:rPr>
          <w:rFonts w:ascii="Times" w:eastAsia="Times New Roman" w:hAnsi="Times"/>
          <w:color w:val="000000" w:themeColor="text1"/>
          <w:sz w:val="22"/>
          <w:szCs w:val="22"/>
        </w:rPr>
        <w:t xml:space="preserve"> measured the acoustic properties for our and dozens of other PR experiments to confirms this).</w:t>
      </w:r>
    </w:p>
    <w:p w14:paraId="118CC946" w14:textId="77777777" w:rsidR="00340DD0" w:rsidRPr="00D3779E" w:rsidRDefault="00340DD0" w:rsidP="00D3779E">
      <w:pPr>
        <w:ind w:firstLine="0"/>
        <w:rPr>
          <w:rFonts w:ascii="Times" w:eastAsia="Times New Roman" w:hAnsi="Times"/>
          <w:color w:val="0031E6"/>
          <w:sz w:val="22"/>
          <w:szCs w:val="22"/>
        </w:rPr>
      </w:pPr>
    </w:p>
    <w:p w14:paraId="6BF04A08" w14:textId="0343D215" w:rsidR="00D3779E" w:rsidRDefault="00D3779E" w:rsidP="00D3779E">
      <w:pPr>
        <w:ind w:firstLine="0"/>
        <w:rPr>
          <w:rFonts w:ascii="Times" w:eastAsia="Times New Roman" w:hAnsi="Times"/>
          <w:color w:val="0031E6"/>
          <w:sz w:val="22"/>
          <w:szCs w:val="22"/>
        </w:rPr>
      </w:pPr>
      <w:r w:rsidRPr="00D3779E">
        <w:rPr>
          <w:rFonts w:ascii="Times" w:eastAsia="Times New Roman" w:hAnsi="Times"/>
          <w:color w:val="0031E6"/>
          <w:sz w:val="22"/>
          <w:szCs w:val="22"/>
        </w:rPr>
        <w:lastRenderedPageBreak/>
        <w:t>p. 37: The focus on the simulations is on the beginning of the test phase; however, should the model not also be able to account for performance throughout the test phase?  If not, why not?  Is this reflective of some additional parameter not included in the model (e.g., a reluctance to keep changing beyond a certain point?), particularly in the face of repeated stimuli?</w:t>
      </w:r>
    </w:p>
    <w:p w14:paraId="5BDF25F3" w14:textId="1ABFCF92" w:rsidR="00D3779E" w:rsidRDefault="00D3779E" w:rsidP="00D3779E">
      <w:pPr>
        <w:ind w:firstLine="0"/>
        <w:rPr>
          <w:rFonts w:ascii="Times" w:eastAsia="Times New Roman" w:hAnsi="Times"/>
          <w:color w:val="0031E6"/>
          <w:sz w:val="22"/>
          <w:szCs w:val="22"/>
        </w:rPr>
      </w:pPr>
    </w:p>
    <w:p w14:paraId="7F4B485D" w14:textId="7599EA57" w:rsidR="004A2568" w:rsidRPr="004A2568" w:rsidRDefault="00D3779E"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This is another </w:t>
      </w:r>
      <w:r w:rsidR="004A2568">
        <w:rPr>
          <w:rFonts w:ascii="Times" w:eastAsia="Times New Roman" w:hAnsi="Times"/>
          <w:color w:val="000000" w:themeColor="text1"/>
          <w:sz w:val="22"/>
          <w:szCs w:val="22"/>
        </w:rPr>
        <w:t>interesting</w:t>
      </w:r>
      <w:r w:rsidRPr="004A2568">
        <w:rPr>
          <w:rFonts w:ascii="Times" w:eastAsia="Times New Roman" w:hAnsi="Times"/>
          <w:color w:val="000000" w:themeColor="text1"/>
          <w:sz w:val="22"/>
          <w:szCs w:val="22"/>
        </w:rPr>
        <w:t xml:space="preserve"> point. </w:t>
      </w:r>
      <w:r w:rsidR="004A2568" w:rsidRPr="004A2568">
        <w:rPr>
          <w:rFonts w:ascii="Times" w:eastAsia="Times New Roman" w:hAnsi="Times"/>
          <w:color w:val="000000" w:themeColor="text1"/>
          <w:sz w:val="22"/>
          <w:szCs w:val="22"/>
        </w:rPr>
        <w:t xml:space="preserve">In essence, this is a point that has received very little attention in previous experimental work. In </w:t>
      </w:r>
      <w:r w:rsidR="004A2568">
        <w:rPr>
          <w:rFonts w:ascii="Times" w:eastAsia="Times New Roman" w:hAnsi="Times"/>
          <w:color w:val="000000" w:themeColor="text1"/>
          <w:sz w:val="22"/>
          <w:szCs w:val="22"/>
        </w:rPr>
        <w:t>Liu &amp; Jaeger (</w:t>
      </w:r>
      <w:r w:rsidR="004A2568" w:rsidRPr="004A2568">
        <w:rPr>
          <w:rFonts w:ascii="Times" w:eastAsia="Times New Roman" w:hAnsi="Times"/>
          <w:color w:val="000000" w:themeColor="text1"/>
          <w:sz w:val="22"/>
          <w:szCs w:val="22"/>
        </w:rPr>
        <w:t>2018</w:t>
      </w:r>
      <w:r w:rsidR="004A2568">
        <w:rPr>
          <w:rFonts w:ascii="Times" w:eastAsia="Times New Roman" w:hAnsi="Times"/>
          <w:color w:val="000000" w:themeColor="text1"/>
          <w:sz w:val="22"/>
          <w:szCs w:val="22"/>
        </w:rPr>
        <w:t>)</w:t>
      </w:r>
      <w:r w:rsidR="004A2568" w:rsidRPr="004A2568">
        <w:rPr>
          <w:rFonts w:ascii="Times" w:eastAsia="Times New Roman" w:hAnsi="Times"/>
          <w:color w:val="000000" w:themeColor="text1"/>
          <w:sz w:val="22"/>
          <w:szCs w:val="22"/>
        </w:rPr>
        <w:t xml:space="preserve">, we showed that repeated testing reduced the effects of exposure. This and subsequent studies by us and other researchers suggest that at least 2-3 factors contribute to this: </w:t>
      </w:r>
    </w:p>
    <w:p w14:paraId="2F6EB10A" w14:textId="77777777" w:rsidR="004A2568" w:rsidRPr="004A2568" w:rsidRDefault="004A2568" w:rsidP="00D3779E">
      <w:pPr>
        <w:ind w:firstLine="0"/>
        <w:rPr>
          <w:rFonts w:ascii="Times" w:eastAsia="Times New Roman" w:hAnsi="Times"/>
          <w:color w:val="000000" w:themeColor="text1"/>
          <w:sz w:val="22"/>
          <w:szCs w:val="22"/>
        </w:rPr>
      </w:pPr>
    </w:p>
    <w:p w14:paraId="4B8ADAEC" w14:textId="74E7025B" w:rsidR="00D3779E"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(1) </w:t>
      </w:r>
      <w:r w:rsidR="000661F2">
        <w:rPr>
          <w:rFonts w:ascii="Times" w:eastAsia="Times New Roman" w:hAnsi="Times"/>
          <w:color w:val="000000" w:themeColor="text1"/>
          <w:sz w:val="22"/>
          <w:szCs w:val="22"/>
        </w:rPr>
        <w:t>C</w:t>
      </w:r>
      <w:r w:rsidRPr="004A2568">
        <w:rPr>
          <w:rFonts w:ascii="Times" w:eastAsia="Times New Roman" w:hAnsi="Times"/>
          <w:color w:val="000000" w:themeColor="text1"/>
          <w:sz w:val="22"/>
          <w:szCs w:val="22"/>
        </w:rPr>
        <w:t xml:space="preserve">ontinued unsupervised adaptation over the unlabeled input with non-bi-modally distributed acoustic properties. Test stimuli tend to span some continuum, with each location along that continuum being repeated equally often. Even when some locations are repeated more often, it tends to be those in the center of the continuum leading to a </w:t>
      </w:r>
      <w:proofErr w:type="spellStart"/>
      <w:r w:rsidRPr="004A2568">
        <w:rPr>
          <w:rFonts w:ascii="Times" w:eastAsia="Times New Roman" w:hAnsi="Times"/>
          <w:color w:val="000000" w:themeColor="text1"/>
          <w:sz w:val="22"/>
          <w:szCs w:val="22"/>
        </w:rPr>
        <w:t>uni</w:t>
      </w:r>
      <w:proofErr w:type="spellEnd"/>
      <w:r w:rsidRPr="004A2568">
        <w:rPr>
          <w:rFonts w:ascii="Times" w:eastAsia="Times New Roman" w:hAnsi="Times"/>
          <w:color w:val="000000" w:themeColor="text1"/>
          <w:sz w:val="22"/>
          <w:szCs w:val="22"/>
        </w:rPr>
        <w:t>-modal distribution. Either way, the distribution of test stimuli violate</w:t>
      </w:r>
      <w:r w:rsidR="00482001">
        <w:rPr>
          <w:rFonts w:ascii="Times" w:eastAsia="Times New Roman" w:hAnsi="Times"/>
          <w:color w:val="000000" w:themeColor="text1"/>
          <w:sz w:val="22"/>
          <w:szCs w:val="22"/>
        </w:rPr>
        <w:t>s</w:t>
      </w:r>
      <w:r w:rsidRPr="004A2568">
        <w:rPr>
          <w:rFonts w:ascii="Times" w:eastAsia="Times New Roman" w:hAnsi="Times"/>
          <w:color w:val="000000" w:themeColor="text1"/>
          <w:sz w:val="22"/>
          <w:szCs w:val="22"/>
        </w:rPr>
        <w:t xml:space="preserve"> listeners’ expectations based on lifelong input and deviate from the exposure distributions. </w:t>
      </w:r>
    </w:p>
    <w:p w14:paraId="4B0D5486" w14:textId="29C58EB2" w:rsidR="004A2568" w:rsidRPr="004A2568" w:rsidRDefault="004A2568" w:rsidP="00D3779E">
      <w:pPr>
        <w:ind w:firstLine="0"/>
        <w:rPr>
          <w:rFonts w:ascii="Times" w:eastAsia="Times New Roman" w:hAnsi="Times"/>
          <w:color w:val="000000" w:themeColor="text1"/>
          <w:sz w:val="22"/>
          <w:szCs w:val="22"/>
        </w:rPr>
      </w:pPr>
    </w:p>
    <w:p w14:paraId="1AFFF94A" w14:textId="73EF3B85"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(2) Meta-expectations, including expectations specific to the task structure of experiments: e.g., the expectation that a 2AFC task with two possible </w:t>
      </w:r>
      <w:proofErr w:type="gramStart"/>
      <w:r w:rsidRPr="004A2568">
        <w:rPr>
          <w:rFonts w:ascii="Times" w:eastAsia="Times New Roman" w:hAnsi="Times"/>
          <w:color w:val="000000" w:themeColor="text1"/>
          <w:sz w:val="22"/>
          <w:szCs w:val="22"/>
        </w:rPr>
        <w:t>answer</w:t>
      </w:r>
      <w:proofErr w:type="gramEnd"/>
      <w:r w:rsidRPr="004A2568">
        <w:rPr>
          <w:rFonts w:ascii="Times" w:eastAsia="Times New Roman" w:hAnsi="Times"/>
          <w:color w:val="000000" w:themeColor="text1"/>
          <w:sz w:val="22"/>
          <w:szCs w:val="22"/>
        </w:rPr>
        <w:t xml:space="preserve"> displayed on the screen likely means that each option will occur about equally often.</w:t>
      </w:r>
    </w:p>
    <w:p w14:paraId="3BCB4E29" w14:textId="018243A7" w:rsidR="004A2568" w:rsidRPr="004A2568" w:rsidRDefault="004A2568" w:rsidP="00D3779E">
      <w:pPr>
        <w:ind w:firstLine="0"/>
        <w:rPr>
          <w:rFonts w:ascii="Times" w:eastAsia="Times New Roman" w:hAnsi="Times"/>
          <w:color w:val="000000" w:themeColor="text1"/>
          <w:sz w:val="22"/>
          <w:szCs w:val="22"/>
        </w:rPr>
      </w:pPr>
    </w:p>
    <w:p w14:paraId="7D6A1F74" w14:textId="6029DE96" w:rsidR="004A2568" w:rsidRPr="004A2568" w:rsidRDefault="004A2568" w:rsidP="00D3779E">
      <w:pPr>
        <w:ind w:firstLine="0"/>
        <w:rPr>
          <w:rFonts w:ascii="Times" w:eastAsia="Times New Roman" w:hAnsi="Times"/>
          <w:color w:val="000000" w:themeColor="text1"/>
          <w:sz w:val="22"/>
          <w:szCs w:val="22"/>
        </w:rPr>
      </w:pPr>
      <w:r w:rsidRPr="004A2568">
        <w:rPr>
          <w:rFonts w:ascii="Times" w:eastAsia="Times New Roman" w:hAnsi="Times"/>
          <w:color w:val="000000" w:themeColor="text1"/>
          <w:sz w:val="22"/>
          <w:szCs w:val="22"/>
        </w:rPr>
        <w:t xml:space="preserve">(3) Dis-engagement due to the repetition of highly similar sounding stimuli (i.e., increased lapse rates). </w:t>
      </w:r>
    </w:p>
    <w:p w14:paraId="414D1BC0" w14:textId="462E66DF" w:rsidR="004A2568" w:rsidRPr="004A2568" w:rsidRDefault="004A2568" w:rsidP="00D3779E">
      <w:pPr>
        <w:ind w:firstLine="0"/>
        <w:rPr>
          <w:rFonts w:ascii="Times" w:eastAsia="Times New Roman" w:hAnsi="Times"/>
          <w:color w:val="000000" w:themeColor="text1"/>
          <w:sz w:val="22"/>
          <w:szCs w:val="22"/>
        </w:rPr>
      </w:pPr>
    </w:p>
    <w:p w14:paraId="7D2D55D8" w14:textId="3204FAAC" w:rsidR="004A2568" w:rsidRPr="00C75E59" w:rsidRDefault="00C75E59" w:rsidP="00D3779E">
      <w:pPr>
        <w:ind w:firstLine="0"/>
        <w:rPr>
          <w:rFonts w:ascii="Times" w:eastAsia="Times New Roman" w:hAnsi="Times"/>
          <w:color w:val="000000" w:themeColor="text1"/>
          <w:sz w:val="22"/>
          <w:szCs w:val="22"/>
        </w:rPr>
      </w:pPr>
      <w:r w:rsidRPr="00C75E59">
        <w:rPr>
          <w:rFonts w:ascii="Times" w:eastAsia="Times New Roman" w:hAnsi="Times"/>
          <w:color w:val="000000" w:themeColor="text1"/>
          <w:sz w:val="22"/>
          <w:szCs w:val="22"/>
          <w:u w:val="single"/>
        </w:rPr>
        <w:t>As we now clarify, n</w:t>
      </w:r>
      <w:r w:rsidR="004A2568" w:rsidRPr="00C75E59">
        <w:rPr>
          <w:rFonts w:ascii="Times" w:eastAsia="Times New Roman" w:hAnsi="Times"/>
          <w:color w:val="000000" w:themeColor="text1"/>
          <w:sz w:val="22"/>
          <w:szCs w:val="22"/>
          <w:u w:val="single"/>
        </w:rPr>
        <w:t>one of these</w:t>
      </w:r>
      <w:r w:rsidR="00FF5D45">
        <w:rPr>
          <w:rFonts w:ascii="Times" w:eastAsia="Times New Roman" w:hAnsi="Times"/>
          <w:color w:val="000000" w:themeColor="text1"/>
          <w:sz w:val="22"/>
          <w:szCs w:val="22"/>
          <w:u w:val="single"/>
        </w:rPr>
        <w:t xml:space="preserve"> </w:t>
      </w:r>
      <w:r w:rsidR="004A2568" w:rsidRPr="00C75E59">
        <w:rPr>
          <w:rFonts w:ascii="Times" w:eastAsia="Times New Roman" w:hAnsi="Times"/>
          <w:color w:val="000000" w:themeColor="text1"/>
          <w:sz w:val="22"/>
          <w:szCs w:val="22"/>
          <w:u w:val="single"/>
        </w:rPr>
        <w:t>factors are modeled in our study</w:t>
      </w:r>
      <w:r w:rsidR="004A2568" w:rsidRPr="004A2568">
        <w:rPr>
          <w:rFonts w:ascii="Times" w:eastAsia="Times New Roman" w:hAnsi="Times"/>
          <w:color w:val="000000" w:themeColor="text1"/>
          <w:sz w:val="22"/>
          <w:szCs w:val="22"/>
        </w:rPr>
        <w:t xml:space="preserve"> (all can be added to ASP, and some are already implemented). </w:t>
      </w:r>
      <w:r>
        <w:rPr>
          <w:rFonts w:ascii="Times" w:eastAsia="Times New Roman" w:hAnsi="Times"/>
          <w:color w:val="000000" w:themeColor="text1"/>
          <w:sz w:val="22"/>
          <w:szCs w:val="22"/>
          <w:u w:val="single"/>
        </w:rPr>
        <w:t xml:space="preserve">Since </w:t>
      </w:r>
      <w:r w:rsidR="004A2568">
        <w:rPr>
          <w:rFonts w:ascii="Times" w:eastAsia="Times New Roman" w:hAnsi="Times"/>
          <w:color w:val="000000" w:themeColor="text1"/>
          <w:sz w:val="22"/>
          <w:szCs w:val="22"/>
          <w:u w:val="single"/>
        </w:rPr>
        <w:t>this point is not critical for the purpose of this article, we</w:t>
      </w:r>
      <w:r>
        <w:rPr>
          <w:rFonts w:ascii="Times" w:eastAsia="Times New Roman" w:hAnsi="Times"/>
          <w:color w:val="000000" w:themeColor="text1"/>
          <w:sz w:val="22"/>
          <w:szCs w:val="22"/>
          <w:u w:val="single"/>
        </w:rPr>
        <w:t xml:space="preserve"> have</w:t>
      </w:r>
      <w:r w:rsidR="004A2568">
        <w:rPr>
          <w:rFonts w:ascii="Times" w:eastAsia="Times New Roman" w:hAnsi="Times"/>
          <w:color w:val="000000" w:themeColor="text1"/>
          <w:sz w:val="22"/>
          <w:szCs w:val="22"/>
          <w:u w:val="single"/>
        </w:rPr>
        <w:t xml:space="preserve"> moved it into a</w:t>
      </w:r>
      <w:r>
        <w:rPr>
          <w:rFonts w:ascii="Times" w:eastAsia="Times New Roman" w:hAnsi="Times"/>
          <w:color w:val="000000" w:themeColor="text1"/>
          <w:sz w:val="22"/>
          <w:szCs w:val="22"/>
          <w:u w:val="single"/>
        </w:rPr>
        <w:t xml:space="preserve"> larger</w:t>
      </w:r>
      <w:r w:rsidR="004A2568">
        <w:rPr>
          <w:rFonts w:ascii="Times" w:eastAsia="Times New Roman" w:hAnsi="Times"/>
          <w:color w:val="000000" w:themeColor="text1"/>
          <w:sz w:val="22"/>
          <w:szCs w:val="22"/>
          <w:u w:val="single"/>
        </w:rPr>
        <w:t xml:space="preserve"> footnote</w:t>
      </w:r>
      <w:r>
        <w:rPr>
          <w:rFonts w:ascii="Times" w:eastAsia="Times New Roman" w:hAnsi="Times"/>
          <w:color w:val="000000" w:themeColor="text1"/>
          <w:sz w:val="22"/>
          <w:szCs w:val="22"/>
          <w:u w:val="single"/>
        </w:rPr>
        <w:t xml:space="preserve"> on p. </w:t>
      </w:r>
      <w:r w:rsidRPr="00C75E59">
        <w:rPr>
          <w:rFonts w:ascii="Times" w:eastAsia="Times New Roman" w:hAnsi="Times"/>
          <w:color w:val="000000" w:themeColor="text1"/>
          <w:sz w:val="22"/>
          <w:szCs w:val="22"/>
          <w:highlight w:val="yellow"/>
          <w:u w:val="single"/>
        </w:rPr>
        <w:t>XXX</w:t>
      </w:r>
      <w:r>
        <w:rPr>
          <w:rFonts w:ascii="Times" w:eastAsia="Times New Roman" w:hAnsi="Times"/>
          <w:color w:val="000000" w:themeColor="text1"/>
          <w:sz w:val="22"/>
          <w:szCs w:val="22"/>
          <w:u w:val="single"/>
        </w:rPr>
        <w:t xml:space="preserve"> at the start of the result section.</w:t>
      </w:r>
    </w:p>
    <w:p w14:paraId="656D5498" w14:textId="77777777" w:rsidR="00FF5D45" w:rsidRDefault="00FF5D45" w:rsidP="00760BCD">
      <w:pPr>
        <w:ind w:firstLine="0"/>
        <w:jc w:val="left"/>
        <w:rPr>
          <w:rFonts w:ascii="Times" w:eastAsia="Times New Roman" w:hAnsi="Times"/>
          <w:color w:val="0031E6"/>
          <w:sz w:val="22"/>
          <w:szCs w:val="22"/>
        </w:rPr>
      </w:pPr>
    </w:p>
    <w:p w14:paraId="56FED8DC" w14:textId="77777777" w:rsidR="007715F6" w:rsidRDefault="00FF5D45" w:rsidP="007715F6">
      <w:pPr>
        <w:ind w:firstLine="0"/>
        <w:rPr>
          <w:rFonts w:ascii="Times" w:eastAsia="Times New Roman" w:hAnsi="Times"/>
          <w:color w:val="0031E6"/>
          <w:sz w:val="22"/>
          <w:szCs w:val="22"/>
        </w:rPr>
      </w:pPr>
      <w:r w:rsidRPr="00FF5D45">
        <w:rPr>
          <w:rFonts w:ascii="Times" w:eastAsia="Times New Roman" w:hAnsi="Times"/>
          <w:color w:val="0031E6"/>
          <w:sz w:val="22"/>
          <w:szCs w:val="22"/>
        </w:rPr>
        <w:t>p.55 the authors state "the highest accuracy is obtained for the fastest changes, and it matches that observed for changes in decision making."  Looking at the data, I am not sure that the match is especially strong, but I may be misinterpreting the data being referenced here or the level of "match" that the authors are referring to.  Perhaps this could be clarified?</w:t>
      </w:r>
    </w:p>
    <w:p w14:paraId="63F1692C" w14:textId="77777777" w:rsidR="007715F6" w:rsidRDefault="007715F6" w:rsidP="007715F6">
      <w:pPr>
        <w:ind w:firstLine="0"/>
        <w:rPr>
          <w:rFonts w:ascii="Times" w:eastAsia="Times New Roman" w:hAnsi="Times"/>
          <w:color w:val="0031E6"/>
          <w:sz w:val="22"/>
          <w:szCs w:val="22"/>
        </w:rPr>
      </w:pPr>
    </w:p>
    <w:p w14:paraId="2DDBB706" w14:textId="77777777" w:rsidR="00715A89" w:rsidRDefault="007715F6" w:rsidP="007715F6">
      <w:pPr>
        <w:ind w:firstLine="0"/>
        <w:rPr>
          <w:ins w:id="430" w:author="Kurumada, Chigusa" w:date="2022-12-11T16:28:00Z"/>
          <w:rFonts w:ascii="Times" w:eastAsia="Times New Roman" w:hAnsi="Times"/>
          <w:color w:val="000000" w:themeColor="text1"/>
          <w:sz w:val="22"/>
          <w:szCs w:val="22"/>
        </w:rPr>
      </w:pPr>
      <w:r w:rsidRPr="007715F6">
        <w:rPr>
          <w:rFonts w:ascii="Times" w:eastAsia="Times New Roman" w:hAnsi="Times"/>
          <w:color w:val="000000" w:themeColor="text1"/>
          <w:sz w:val="22"/>
          <w:szCs w:val="22"/>
        </w:rPr>
        <w:t xml:space="preserve">The reviewer is correct. </w:t>
      </w:r>
      <w:r w:rsidRPr="007715F6">
        <w:rPr>
          <w:rFonts w:ascii="Times" w:eastAsia="Times New Roman" w:hAnsi="Times"/>
          <w:color w:val="000000" w:themeColor="text1"/>
          <w:sz w:val="22"/>
          <w:szCs w:val="22"/>
          <w:u w:val="single"/>
        </w:rPr>
        <w:t>We have revised the presentation of this result</w:t>
      </w:r>
      <w:r w:rsidRPr="007715F6">
        <w:rPr>
          <w:rFonts w:ascii="Times" w:eastAsia="Times New Roman" w:hAnsi="Times"/>
          <w:color w:val="000000" w:themeColor="text1"/>
          <w:sz w:val="22"/>
          <w:szCs w:val="22"/>
        </w:rPr>
        <w:t xml:space="preserve"> to be clear that we mean qualitative similarities (the fact that L2-accented exposure conveys an overall benefit, compared to L1</w:t>
      </w:r>
      <w:r w:rsidR="00931DBD">
        <w:rPr>
          <w:rFonts w:ascii="Times" w:eastAsia="Times New Roman" w:hAnsi="Times"/>
          <w:color w:val="000000" w:themeColor="text1"/>
          <w:sz w:val="22"/>
          <w:szCs w:val="22"/>
        </w:rPr>
        <w:t>-accented</w:t>
      </w:r>
      <w:r w:rsidRPr="007715F6">
        <w:rPr>
          <w:rFonts w:ascii="Times" w:eastAsia="Times New Roman" w:hAnsi="Times"/>
          <w:color w:val="000000" w:themeColor="text1"/>
          <w:sz w:val="22"/>
          <w:szCs w:val="22"/>
        </w:rPr>
        <w:t xml:space="preserve"> exposure, and that this benefit is </w:t>
      </w:r>
      <w:r w:rsidR="00931DBD">
        <w:rPr>
          <w:rFonts w:ascii="Times" w:eastAsia="Times New Roman" w:hAnsi="Times"/>
          <w:color w:val="000000" w:themeColor="text1"/>
          <w:sz w:val="22"/>
          <w:szCs w:val="22"/>
        </w:rPr>
        <w:t xml:space="preserve">more </w:t>
      </w:r>
      <w:r w:rsidRPr="007715F6">
        <w:rPr>
          <w:rFonts w:ascii="Times" w:eastAsia="Times New Roman" w:hAnsi="Times"/>
          <w:color w:val="000000" w:themeColor="text1"/>
          <w:sz w:val="22"/>
          <w:szCs w:val="22"/>
        </w:rPr>
        <w:t>pronounced for /d</w:t>
      </w:r>
      <w:r w:rsidR="00931DBD">
        <w:rPr>
          <w:rFonts w:ascii="Times" w:eastAsia="Times New Roman" w:hAnsi="Times"/>
          <w:color w:val="000000" w:themeColor="text1"/>
          <w:sz w:val="22"/>
          <w:szCs w:val="22"/>
        </w:rPr>
        <w:t>/—</w:t>
      </w:r>
      <w:r w:rsidRPr="007715F6">
        <w:rPr>
          <w:rFonts w:ascii="Times" w:eastAsia="Times New Roman" w:hAnsi="Times"/>
          <w:color w:val="000000" w:themeColor="text1"/>
          <w:sz w:val="22"/>
          <w:szCs w:val="22"/>
        </w:rPr>
        <w:t>the category that differs in the L2-accent).</w:t>
      </w:r>
    </w:p>
    <w:p w14:paraId="641C9F32" w14:textId="05F8B655" w:rsidR="00504E1B" w:rsidRDefault="00504E1B" w:rsidP="007715F6">
      <w:pPr>
        <w:ind w:firstLine="0"/>
        <w:rPr>
          <w:rFonts w:ascii="Times" w:eastAsia="Times New Roman" w:hAnsi="Times"/>
          <w:color w:val="000000" w:themeColor="text1"/>
          <w:sz w:val="22"/>
          <w:szCs w:val="22"/>
        </w:rPr>
      </w:pPr>
    </w:p>
    <w:p w14:paraId="4DB1EED2" w14:textId="79FAEA1E" w:rsidR="00760BCD" w:rsidRPr="003C7EE4" w:rsidRDefault="00760BCD" w:rsidP="00300C9B">
      <w:pPr>
        <w:ind w:firstLine="0"/>
        <w:rPr>
          <w:rFonts w:ascii="Times" w:eastAsia="Times New Roman" w:hAnsi="Times"/>
          <w:color w:val="0031E6"/>
          <w:sz w:val="22"/>
          <w:szCs w:val="22"/>
        </w:rPr>
      </w:pPr>
      <w:r w:rsidRPr="003C7EE4">
        <w:rPr>
          <w:rFonts w:ascii="Times" w:eastAsia="Times New Roman" w:hAnsi="Times"/>
          <w:color w:val="0031E6"/>
          <w:sz w:val="22"/>
          <w:szCs w:val="22"/>
        </w:rPr>
        <w:t>I had several issues using the pdf document, including generating a printed copy.  I suggest the journal and the authors be mindful of this if this paper is moved to production.  I was on windows 10 using the current version of Adobe Acrobat when I encountered these issues.  </w:t>
      </w:r>
    </w:p>
    <w:p w14:paraId="21423989" w14:textId="77777777" w:rsidR="00760BCD" w:rsidRPr="003C7EE4" w:rsidRDefault="00760BCD" w:rsidP="00340DD0">
      <w:pPr>
        <w:ind w:firstLine="0"/>
        <w:rPr>
          <w:rFonts w:ascii="Times" w:hAnsi="Times"/>
          <w:bCs/>
          <w:sz w:val="22"/>
          <w:szCs w:val="22"/>
        </w:rPr>
      </w:pPr>
    </w:p>
    <w:p w14:paraId="1FF8D2E0" w14:textId="77777777" w:rsidR="003C7EE4" w:rsidRDefault="00760BCD" w:rsidP="00340DD0">
      <w:pPr>
        <w:ind w:firstLine="0"/>
        <w:rPr>
          <w:rFonts w:ascii="Times" w:hAnsi="Times"/>
          <w:bCs/>
          <w:sz w:val="22"/>
          <w:szCs w:val="22"/>
        </w:rPr>
      </w:pPr>
      <w:r w:rsidRPr="003C7EE4">
        <w:rPr>
          <w:rFonts w:ascii="Times" w:hAnsi="Times"/>
          <w:bCs/>
          <w:sz w:val="22"/>
          <w:szCs w:val="22"/>
        </w:rPr>
        <w:t xml:space="preserve">Thank you for making us aware of this. We apologize for the inconvenience. We have noticed that some printers struggle when printing the PDF </w:t>
      </w:r>
      <w:r w:rsidRPr="003C7EE4">
        <w:rPr>
          <w:rFonts w:ascii="Times" w:hAnsi="Times"/>
          <w:bCs/>
          <w:i/>
          <w:iCs/>
          <w:sz w:val="22"/>
          <w:szCs w:val="22"/>
        </w:rPr>
        <w:t>double-sided</w:t>
      </w:r>
      <w:r w:rsidRPr="003C7EE4">
        <w:rPr>
          <w:rFonts w:ascii="Times" w:hAnsi="Times"/>
          <w:bCs/>
          <w:sz w:val="22"/>
          <w:szCs w:val="22"/>
        </w:rPr>
        <w:t xml:space="preserve">. We suspect that this is due to the size of the manuscript, which is in turn due to the use of animations. </w:t>
      </w:r>
    </w:p>
    <w:p w14:paraId="56F3766A" w14:textId="77777777" w:rsidR="003C7EE4" w:rsidRDefault="003C7EE4" w:rsidP="00340DD0">
      <w:pPr>
        <w:ind w:firstLine="0"/>
        <w:rPr>
          <w:rFonts w:ascii="Times" w:hAnsi="Times"/>
          <w:bCs/>
          <w:sz w:val="22"/>
          <w:szCs w:val="22"/>
        </w:rPr>
      </w:pPr>
    </w:p>
    <w:p w14:paraId="740F2185" w14:textId="4ABE0AE8" w:rsidR="00340DD0" w:rsidRDefault="00760BCD" w:rsidP="00340DD0">
      <w:pPr>
        <w:ind w:firstLine="0"/>
        <w:rPr>
          <w:rFonts w:ascii="Times" w:hAnsi="Times"/>
          <w:bCs/>
          <w:sz w:val="22"/>
          <w:szCs w:val="22"/>
        </w:rPr>
      </w:pPr>
      <w:r w:rsidRPr="003C7EE4">
        <w:rPr>
          <w:rFonts w:ascii="Times" w:hAnsi="Times"/>
          <w:bCs/>
          <w:sz w:val="22"/>
          <w:szCs w:val="22"/>
        </w:rPr>
        <w:t xml:space="preserve">We have a back-up strategy (alternative figures) in case the animations will not be accepted by </w:t>
      </w:r>
      <w:r w:rsidRPr="003C7EE4">
        <w:rPr>
          <w:rFonts w:ascii="Times" w:hAnsi="Times"/>
          <w:bCs/>
          <w:i/>
          <w:iCs/>
          <w:sz w:val="22"/>
          <w:szCs w:val="22"/>
        </w:rPr>
        <w:t>Cortex</w:t>
      </w:r>
      <w:r w:rsidRPr="003C7EE4">
        <w:rPr>
          <w:rFonts w:ascii="Times" w:hAnsi="Times"/>
          <w:bCs/>
          <w:sz w:val="22"/>
          <w:szCs w:val="22"/>
        </w:rPr>
        <w:t xml:space="preserve">. </w:t>
      </w:r>
      <w:r w:rsidRPr="003C7EE4">
        <w:rPr>
          <w:rFonts w:ascii="Times" w:hAnsi="Times"/>
          <w:bCs/>
          <w:sz w:val="22"/>
          <w:szCs w:val="22"/>
          <w:highlight w:val="yellow"/>
          <w:u w:val="single"/>
        </w:rPr>
        <w:t xml:space="preserve">For now, we have also made available in OSF a PDF for printing that we hope will avoid the problems </w:t>
      </w:r>
      <w:r w:rsidRPr="00715A89">
        <w:rPr>
          <w:rFonts w:ascii="Times" w:hAnsi="Times"/>
          <w:bCs/>
          <w:sz w:val="22"/>
          <w:szCs w:val="22"/>
          <w:highlight w:val="yellow"/>
          <w:u w:val="single"/>
        </w:rPr>
        <w:t>(</w:t>
      </w:r>
      <w:ins w:id="431" w:author="Kurumada, Chigusa" w:date="2022-12-11T16:28:00Z">
        <w:r w:rsidR="00715A89" w:rsidRPr="00715A89">
          <w:rPr>
            <w:rFonts w:ascii="Times New Roman" w:hAnsi="Times New Roman"/>
            <w:sz w:val="22"/>
            <w:szCs w:val="22"/>
            <w:u w:val="single"/>
            <w:rPrChange w:id="432" w:author="Kurumada, Chigusa" w:date="2022-12-11T16:28:00Z">
              <w:rPr>
                <w:rFonts w:ascii="Times New Roman" w:hAnsi="Times New Roman"/>
                <w:sz w:val="22"/>
                <w:szCs w:val="22"/>
              </w:rPr>
            </w:rPrChange>
          </w:rPr>
          <w:t>https://osf.io/q7gjp/</w:t>
        </w:r>
        <w:r w:rsidR="00715A89" w:rsidRPr="00715A89">
          <w:rPr>
            <w:rFonts w:ascii="Times New Roman" w:eastAsia="Times New Roman" w:hAnsi="Times New Roman"/>
            <w:color w:val="000000" w:themeColor="text1"/>
            <w:sz w:val="22"/>
            <w:szCs w:val="22"/>
            <w:u w:val="single"/>
            <w:rPrChange w:id="433" w:author="Kurumada, Chigusa" w:date="2022-12-11T16:28:00Z">
              <w:rPr>
                <w:rFonts w:ascii="Times New Roman" w:eastAsia="Times New Roman" w:hAnsi="Times New Roman"/>
                <w:color w:val="000000" w:themeColor="text1"/>
                <w:sz w:val="22"/>
                <w:szCs w:val="22"/>
              </w:rPr>
            </w:rPrChange>
          </w:rPr>
          <w:t>)</w:t>
        </w:r>
      </w:ins>
      <w:commentRangeStart w:id="434"/>
      <w:del w:id="435" w:author="Kurumada, Chigusa" w:date="2022-12-11T16:28:00Z">
        <w:r w:rsidRPr="00715A89" w:rsidDel="00715A89">
          <w:rPr>
            <w:rFonts w:ascii="Times" w:hAnsi="Times"/>
            <w:bCs/>
            <w:sz w:val="22"/>
            <w:szCs w:val="22"/>
            <w:highlight w:val="yellow"/>
            <w:u w:val="single"/>
          </w:rPr>
          <w:delText>LINK</w:delText>
        </w:r>
        <w:commentRangeEnd w:id="434"/>
        <w:r w:rsidRPr="00715A89" w:rsidDel="00715A89">
          <w:rPr>
            <w:rStyle w:val="CommentReference"/>
            <w:rFonts w:ascii="Times" w:hAnsi="Times"/>
            <w:sz w:val="22"/>
            <w:szCs w:val="22"/>
            <w:u w:val="single"/>
            <w:rPrChange w:id="436" w:author="Kurumada, Chigusa" w:date="2022-12-11T16:28:00Z">
              <w:rPr>
                <w:rStyle w:val="CommentReference"/>
                <w:rFonts w:ascii="Times" w:hAnsi="Times"/>
                <w:sz w:val="22"/>
                <w:szCs w:val="22"/>
              </w:rPr>
            </w:rPrChange>
          </w:rPr>
          <w:commentReference w:id="434"/>
        </w:r>
        <w:r w:rsidRPr="00715A89" w:rsidDel="00715A89">
          <w:rPr>
            <w:rFonts w:ascii="Times" w:hAnsi="Times"/>
            <w:bCs/>
            <w:sz w:val="22"/>
            <w:szCs w:val="22"/>
            <w:u w:val="single"/>
          </w:rPr>
          <w:delText>)</w:delText>
        </w:r>
      </w:del>
      <w:r w:rsidRPr="00715A89">
        <w:rPr>
          <w:rFonts w:ascii="Times" w:hAnsi="Times"/>
          <w:bCs/>
          <w:sz w:val="22"/>
          <w:szCs w:val="22"/>
          <w:u w:val="single"/>
        </w:rPr>
        <w:t>?</w:t>
      </w:r>
      <w:r w:rsidR="003C7EE4">
        <w:rPr>
          <w:rFonts w:ascii="Times" w:hAnsi="Times"/>
          <w:bCs/>
          <w:sz w:val="22"/>
          <w:szCs w:val="22"/>
        </w:rPr>
        <w:t xml:space="preserve"> </w:t>
      </w:r>
      <w:commentRangeStart w:id="437"/>
      <w:r w:rsidR="003C7EE4">
        <w:rPr>
          <w:rFonts w:ascii="Times" w:hAnsi="Times"/>
          <w:bCs/>
          <w:sz w:val="22"/>
          <w:szCs w:val="22"/>
        </w:rPr>
        <w:t>We have also change</w:t>
      </w:r>
      <w:r w:rsidR="00504E1B">
        <w:rPr>
          <w:rFonts w:ascii="Times" w:hAnsi="Times"/>
          <w:bCs/>
          <w:sz w:val="22"/>
          <w:szCs w:val="22"/>
        </w:rPr>
        <w:t>d</w:t>
      </w:r>
      <w:r w:rsidR="003C7EE4">
        <w:rPr>
          <w:rFonts w:ascii="Times" w:hAnsi="Times"/>
          <w:bCs/>
          <w:sz w:val="22"/>
          <w:szCs w:val="22"/>
        </w:rPr>
        <w:t xml:space="preserve"> the default state of the figures to show </w:t>
      </w:r>
      <w:r w:rsidR="003C7EE4">
        <w:rPr>
          <w:rFonts w:ascii="Times" w:hAnsi="Times"/>
          <w:bCs/>
          <w:sz w:val="22"/>
          <w:szCs w:val="22"/>
        </w:rPr>
        <w:lastRenderedPageBreak/>
        <w:t xml:space="preserve">the </w:t>
      </w:r>
      <w:r w:rsidR="003C7EE4">
        <w:rPr>
          <w:rFonts w:ascii="Times" w:hAnsi="Times"/>
          <w:bCs/>
          <w:i/>
          <w:iCs/>
          <w:sz w:val="22"/>
          <w:szCs w:val="22"/>
        </w:rPr>
        <w:t>end</w:t>
      </w:r>
      <w:r w:rsidR="003C7EE4">
        <w:rPr>
          <w:rFonts w:ascii="Times" w:hAnsi="Times"/>
          <w:bCs/>
          <w:sz w:val="22"/>
          <w:szCs w:val="22"/>
        </w:rPr>
        <w:t xml:space="preserve"> state of the animations, i.e., the state of maximal differences. </w:t>
      </w:r>
      <w:r w:rsidR="002638B3">
        <w:rPr>
          <w:rFonts w:ascii="Times" w:hAnsi="Times"/>
          <w:bCs/>
          <w:sz w:val="22"/>
          <w:szCs w:val="22"/>
        </w:rPr>
        <w:t xml:space="preserve">The captions have been adjusted accordingly. </w:t>
      </w:r>
      <w:r w:rsidR="003C7EE4">
        <w:rPr>
          <w:rFonts w:ascii="Times" w:hAnsi="Times"/>
          <w:bCs/>
          <w:sz w:val="22"/>
          <w:szCs w:val="22"/>
        </w:rPr>
        <w:t>This is more informative.</w:t>
      </w:r>
      <w:commentRangeEnd w:id="437"/>
      <w:r w:rsidR="003C7EE4">
        <w:rPr>
          <w:rStyle w:val="CommentReference"/>
        </w:rPr>
        <w:commentReference w:id="437"/>
      </w:r>
    </w:p>
    <w:p w14:paraId="5C51FD6A" w14:textId="76202DBE" w:rsidR="002E3729" w:rsidRDefault="002E3729" w:rsidP="00340DD0">
      <w:pPr>
        <w:ind w:firstLine="0"/>
        <w:rPr>
          <w:rFonts w:ascii="Times" w:hAnsi="Times"/>
          <w:bCs/>
          <w:sz w:val="22"/>
          <w:szCs w:val="22"/>
        </w:rPr>
      </w:pPr>
    </w:p>
    <w:p w14:paraId="4B87D06D" w14:textId="3453CFEC" w:rsidR="008D0AE2" w:rsidRDefault="008D0AE2" w:rsidP="00340DD0">
      <w:pPr>
        <w:ind w:firstLine="0"/>
        <w:rPr>
          <w:rFonts w:ascii="Times" w:hAnsi="Times"/>
          <w:bCs/>
          <w:sz w:val="22"/>
          <w:szCs w:val="22"/>
        </w:rPr>
      </w:pPr>
    </w:p>
    <w:p w14:paraId="0E5C60E9" w14:textId="77777777" w:rsidR="008D0AE2" w:rsidRDefault="008D0AE2" w:rsidP="00340DD0">
      <w:pPr>
        <w:ind w:firstLine="0"/>
        <w:rPr>
          <w:rFonts w:ascii="Times" w:hAnsi="Times"/>
          <w:bCs/>
          <w:sz w:val="22"/>
          <w:szCs w:val="22"/>
        </w:rPr>
      </w:pPr>
    </w:p>
    <w:p w14:paraId="61CD0588" w14:textId="48C24578"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Responses to the remaining comments of Reviewer 2</w:t>
      </w:r>
    </w:p>
    <w:p w14:paraId="55AE11AA" w14:textId="041175ED"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 xml:space="preserve">This concern points to a benefit for situations where predictions of qualitative distinctions are meaningful. </w:t>
      </w:r>
      <w:proofErr w:type="gramStart"/>
      <w:r w:rsidRPr="009D6F9F">
        <w:rPr>
          <w:rFonts w:ascii="Times" w:eastAsia="Times New Roman" w:hAnsi="Times"/>
          <w:color w:val="0031E6"/>
          <w:sz w:val="22"/>
          <w:szCs w:val="22"/>
        </w:rPr>
        <w:t>In particular, it</w:t>
      </w:r>
      <w:proofErr w:type="gramEnd"/>
      <w:r w:rsidRPr="009D6F9F">
        <w:rPr>
          <w:rFonts w:ascii="Times" w:eastAsia="Times New Roman" w:hAnsi="Times"/>
          <w:color w:val="0031E6"/>
          <w:sz w:val="22"/>
          <w:szCs w:val="22"/>
        </w:rPr>
        <w:t xml:space="preserve"> would be helpful if the authors could identify conditions that can</w:t>
      </w:r>
      <w:r w:rsidR="005D7C57">
        <w:rPr>
          <w:rFonts w:ascii="Times" w:eastAsia="Times New Roman" w:hAnsi="Times"/>
          <w:color w:val="0031E6"/>
          <w:sz w:val="22"/>
          <w:szCs w:val="22"/>
        </w:rPr>
        <w:t>’</w:t>
      </w:r>
      <w:r w:rsidRPr="009D6F9F">
        <w:rPr>
          <w:rFonts w:ascii="Times" w:eastAsia="Times New Roman" w:hAnsi="Times"/>
          <w:color w:val="0031E6"/>
          <w:sz w:val="22"/>
          <w:szCs w:val="22"/>
        </w:rPr>
        <w:t xml:space="preserve">t be accounted for by some of the mechanisms, no matter the parameter choice. </w:t>
      </w:r>
      <w:r w:rsidR="00300C9B" w:rsidRPr="009D6F9F">
        <w:rPr>
          <w:rFonts w:ascii="Times" w:eastAsia="Times New Roman" w:hAnsi="Times"/>
          <w:color w:val="0031E6"/>
          <w:sz w:val="22"/>
          <w:szCs w:val="22"/>
        </w:rPr>
        <w:t xml:space="preserve">For example, are there certain types of stimuli or training regimens that </w:t>
      </w:r>
      <w:proofErr w:type="gramStart"/>
      <w:r w:rsidR="00300C9B" w:rsidRPr="009D6F9F">
        <w:rPr>
          <w:rFonts w:ascii="Times" w:eastAsia="Times New Roman" w:hAnsi="Times"/>
          <w:color w:val="0031E6"/>
          <w:sz w:val="22"/>
          <w:szCs w:val="22"/>
        </w:rPr>
        <w:t>would</w:t>
      </w:r>
      <w:proofErr w:type="gramEnd"/>
      <w:r w:rsidR="00300C9B" w:rsidRPr="009D6F9F">
        <w:rPr>
          <w:rFonts w:ascii="Times" w:eastAsia="Times New Roman" w:hAnsi="Times"/>
          <w:color w:val="0031E6"/>
          <w:sz w:val="22"/>
          <w:szCs w:val="22"/>
        </w:rPr>
        <w:t xml:space="preserve"> only predict an effect if representations change, but can't be explained by normalization or response bias? </w:t>
      </w:r>
    </w:p>
    <w:p w14:paraId="20FEAF38" w14:textId="77777777" w:rsidR="009D6F9F" w:rsidRDefault="009D6F9F" w:rsidP="009D6F9F">
      <w:pPr>
        <w:ind w:firstLine="0"/>
        <w:rPr>
          <w:rFonts w:ascii="Times" w:eastAsia="Times New Roman" w:hAnsi="Times"/>
          <w:color w:val="0031E6"/>
          <w:sz w:val="22"/>
          <w:szCs w:val="22"/>
        </w:rPr>
      </w:pPr>
    </w:p>
    <w:p w14:paraId="6B15B676" w14:textId="1B69C2F1" w:rsidR="009D6F9F" w:rsidRPr="009D6F9F" w:rsidRDefault="009D6F9F" w:rsidP="009D6F9F">
      <w:pPr>
        <w:ind w:firstLine="0"/>
        <w:rPr>
          <w:rFonts w:ascii="Times" w:eastAsia="Times New Roman" w:hAnsi="Times"/>
          <w:color w:val="000000" w:themeColor="text1"/>
          <w:sz w:val="22"/>
          <w:szCs w:val="22"/>
        </w:rPr>
      </w:pPr>
      <w:r w:rsidRPr="009D6F9F">
        <w:rPr>
          <w:rFonts w:ascii="Times" w:eastAsia="Times New Roman" w:hAnsi="Times"/>
          <w:color w:val="000000" w:themeColor="text1"/>
          <w:sz w:val="22"/>
          <w:szCs w:val="22"/>
        </w:rPr>
        <w:t xml:space="preserve">We addressed </w:t>
      </w:r>
      <w:r w:rsidR="00300C9B">
        <w:rPr>
          <w:rFonts w:ascii="Times" w:eastAsia="Times New Roman" w:hAnsi="Times"/>
          <w:color w:val="000000" w:themeColor="text1"/>
          <w:sz w:val="22"/>
          <w:szCs w:val="22"/>
        </w:rPr>
        <w:t>this</w:t>
      </w:r>
      <w:r w:rsidRPr="009D6F9F">
        <w:rPr>
          <w:rFonts w:ascii="Times" w:eastAsia="Times New Roman" w:hAnsi="Times"/>
          <w:color w:val="000000" w:themeColor="text1"/>
          <w:sz w:val="22"/>
          <w:szCs w:val="22"/>
        </w:rPr>
        <w:t xml:space="preserve"> point at the beginning of the letter. </w:t>
      </w:r>
      <w:r w:rsidR="00300C9B">
        <w:rPr>
          <w:rFonts w:ascii="Times" w:eastAsia="Times New Roman" w:hAnsi="Times"/>
          <w:color w:val="000000" w:themeColor="text1"/>
          <w:sz w:val="22"/>
          <w:szCs w:val="22"/>
        </w:rPr>
        <w:t xml:space="preserve">A new section in the general discussion </w:t>
      </w:r>
      <w:r w:rsidR="001275DD">
        <w:rPr>
          <w:rFonts w:ascii="Times" w:eastAsia="Times New Roman" w:hAnsi="Times"/>
          <w:color w:val="000000" w:themeColor="text1"/>
          <w:sz w:val="22"/>
          <w:szCs w:val="22"/>
        </w:rPr>
        <w:t xml:space="preserve">(5.1) </w:t>
      </w:r>
      <w:r w:rsidR="00300C9B">
        <w:rPr>
          <w:rFonts w:ascii="Times" w:eastAsia="Times New Roman" w:hAnsi="Times"/>
          <w:color w:val="000000" w:themeColor="text1"/>
          <w:sz w:val="22"/>
          <w:szCs w:val="22"/>
        </w:rPr>
        <w:t xml:space="preserve">now describes how computational limitations of each change model can be used by researchers for decisive tests of the sufficiency of each change model. </w:t>
      </w:r>
      <w:r w:rsidRPr="009D6F9F">
        <w:rPr>
          <w:rFonts w:ascii="Times" w:eastAsia="Times New Roman" w:hAnsi="Times"/>
          <w:color w:val="000000" w:themeColor="text1"/>
          <w:sz w:val="22"/>
          <w:szCs w:val="22"/>
        </w:rPr>
        <w:t xml:space="preserve">Normalization is indeed the one hypothesis for which we believe there </w:t>
      </w:r>
      <w:proofErr w:type="gramStart"/>
      <w:r w:rsidRPr="009D6F9F">
        <w:rPr>
          <w:rFonts w:ascii="Times" w:eastAsia="Times New Roman" w:hAnsi="Times"/>
          <w:color w:val="000000" w:themeColor="text1"/>
          <w:sz w:val="22"/>
          <w:szCs w:val="22"/>
        </w:rPr>
        <w:t>is be</w:t>
      </w:r>
      <w:proofErr w:type="gramEnd"/>
      <w:r w:rsidRPr="009D6F9F">
        <w:rPr>
          <w:rFonts w:ascii="Times" w:eastAsia="Times New Roman" w:hAnsi="Times"/>
          <w:color w:val="000000" w:themeColor="text1"/>
          <w:sz w:val="22"/>
          <w:szCs w:val="22"/>
        </w:rPr>
        <w:t xml:space="preserve"> a way for a decisive experiment, and </w:t>
      </w:r>
      <w:r w:rsidRPr="00300C9B">
        <w:rPr>
          <w:rFonts w:ascii="Times" w:eastAsia="Times New Roman" w:hAnsi="Times"/>
          <w:color w:val="000000" w:themeColor="text1"/>
          <w:sz w:val="22"/>
          <w:szCs w:val="22"/>
          <w:highlight w:val="yellow"/>
        </w:rPr>
        <w:t xml:space="preserve">we now mention </w:t>
      </w:r>
      <w:r w:rsidR="00300C9B">
        <w:rPr>
          <w:rFonts w:ascii="Times" w:eastAsia="Times New Roman" w:hAnsi="Times"/>
          <w:color w:val="000000" w:themeColor="text1"/>
          <w:sz w:val="22"/>
          <w:szCs w:val="22"/>
        </w:rPr>
        <w:t>this proposal in the new section at the start of the general discussion.</w:t>
      </w:r>
    </w:p>
    <w:p w14:paraId="3CEFA057" w14:textId="77777777" w:rsidR="009D6F9F" w:rsidRDefault="009D6F9F" w:rsidP="009D6F9F">
      <w:pPr>
        <w:ind w:firstLine="0"/>
        <w:rPr>
          <w:rFonts w:ascii="Times" w:eastAsia="Times New Roman" w:hAnsi="Times"/>
          <w:color w:val="0031E6"/>
          <w:sz w:val="22"/>
          <w:szCs w:val="22"/>
        </w:rPr>
      </w:pPr>
    </w:p>
    <w:p w14:paraId="55D88B97" w14:textId="77777777" w:rsidR="009D6F9F"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Can the authors point to any truly discriminant measures by which we can rule out a mechanism as incapable of explaining a pattern of results, rather than just offering a poorer quantitative fit? Or is the whole enterprise here a question of finding the specific region of parameter space that best accommodates whatever data can be collected? This isn't necessarily disqualifying - ideas like parameter space partitioning have proven a useful tool for comparing simulations - but it raises questions about whether the model is</w:t>
      </w:r>
      <w:r>
        <w:rPr>
          <w:rFonts w:ascii="Times" w:eastAsia="Times New Roman" w:hAnsi="Times"/>
          <w:color w:val="0031E6"/>
          <w:sz w:val="22"/>
          <w:szCs w:val="22"/>
        </w:rPr>
        <w:t xml:space="preserve"> </w:t>
      </w:r>
      <w:r w:rsidRPr="009D6F9F">
        <w:rPr>
          <w:rFonts w:ascii="Times" w:eastAsia="Times New Roman" w:hAnsi="Times"/>
          <w:color w:val="0031E6"/>
          <w:sz w:val="22"/>
          <w:szCs w:val="22"/>
        </w:rPr>
        <w:t xml:space="preserve">just overly flexible. Can we fit basically all the same qualitative patterns of data with each mechanism, if we find the right parameterizations? </w:t>
      </w:r>
    </w:p>
    <w:p w14:paraId="3682EB0F" w14:textId="6C38726A" w:rsidR="009D6F9F" w:rsidRDefault="009D6F9F" w:rsidP="009D6F9F">
      <w:pPr>
        <w:ind w:firstLine="0"/>
        <w:rPr>
          <w:rFonts w:ascii="Times" w:eastAsia="Times New Roman" w:hAnsi="Times"/>
          <w:color w:val="0031E6"/>
          <w:sz w:val="22"/>
          <w:szCs w:val="22"/>
        </w:rPr>
      </w:pPr>
    </w:p>
    <w:p w14:paraId="7B4F432C" w14:textId="4C732CC1" w:rsidR="001275DD" w:rsidRDefault="009D6F9F" w:rsidP="009D6F9F">
      <w:pPr>
        <w:ind w:firstLine="0"/>
        <w:rPr>
          <w:rFonts w:ascii="Times" w:eastAsia="Times New Roman" w:hAnsi="Times"/>
          <w:color w:val="000000" w:themeColor="text1"/>
          <w:sz w:val="22"/>
          <w:szCs w:val="22"/>
        </w:rPr>
      </w:pPr>
      <w:r w:rsidRPr="00202D80">
        <w:rPr>
          <w:rFonts w:ascii="Times" w:eastAsia="Times New Roman" w:hAnsi="Times"/>
          <w:color w:val="000000" w:themeColor="text1"/>
          <w:sz w:val="22"/>
          <w:szCs w:val="22"/>
        </w:rPr>
        <w:t xml:space="preserve">No, as we </w:t>
      </w:r>
      <w:r w:rsidR="00202D80" w:rsidRPr="00202D80">
        <w:rPr>
          <w:rFonts w:ascii="Times" w:eastAsia="Times New Roman" w:hAnsi="Times"/>
          <w:color w:val="000000" w:themeColor="text1"/>
          <w:sz w:val="22"/>
          <w:szCs w:val="22"/>
        </w:rPr>
        <w:t>now more clearly highlight</w:t>
      </w:r>
      <w:r w:rsidRPr="00202D80">
        <w:rPr>
          <w:rFonts w:ascii="Times" w:eastAsia="Times New Roman" w:hAnsi="Times"/>
          <w:color w:val="000000" w:themeColor="text1"/>
          <w:sz w:val="22"/>
          <w:szCs w:val="22"/>
        </w:rPr>
        <w:t xml:space="preserve"> in Section 2—</w:t>
      </w:r>
      <w:r w:rsidR="001275DD">
        <w:rPr>
          <w:rFonts w:ascii="Times" w:eastAsia="Times New Roman" w:hAnsi="Times"/>
          <w:color w:val="000000" w:themeColor="text1"/>
          <w:sz w:val="22"/>
          <w:szCs w:val="22"/>
        </w:rPr>
        <w:t>a novel contribution</w:t>
      </w:r>
      <w:r w:rsidRPr="00202D80">
        <w:rPr>
          <w:rFonts w:ascii="Times" w:eastAsia="Times New Roman" w:hAnsi="Times"/>
          <w:color w:val="000000" w:themeColor="text1"/>
          <w:sz w:val="22"/>
          <w:szCs w:val="22"/>
        </w:rPr>
        <w:t xml:space="preserve">, as far as we </w:t>
      </w:r>
      <w:r w:rsidR="001275DD">
        <w:rPr>
          <w:rFonts w:ascii="Times" w:eastAsia="Times New Roman" w:hAnsi="Times"/>
          <w:color w:val="000000" w:themeColor="text1"/>
          <w:sz w:val="22"/>
          <w:szCs w:val="22"/>
        </w:rPr>
        <w:t>know</w:t>
      </w:r>
      <w:r w:rsidRPr="00202D80">
        <w:rPr>
          <w:rFonts w:ascii="Times" w:eastAsia="Times New Roman" w:hAnsi="Times"/>
          <w:color w:val="000000" w:themeColor="text1"/>
          <w:sz w:val="22"/>
          <w:szCs w:val="22"/>
        </w:rPr>
        <w:t>—there are limits to the type of change that, for example, changes in decision-making can explain</w:t>
      </w:r>
      <w:r w:rsidR="007A3A36">
        <w:rPr>
          <w:rFonts w:ascii="Times" w:eastAsia="Times New Roman" w:hAnsi="Times"/>
          <w:color w:val="000000" w:themeColor="text1"/>
          <w:sz w:val="22"/>
          <w:szCs w:val="22"/>
        </w:rPr>
        <w:t xml:space="preserve"> </w:t>
      </w:r>
      <w:r w:rsidR="007A3A36" w:rsidRPr="001C673F">
        <w:rPr>
          <w:rFonts w:ascii="Times" w:eastAsia="Times New Roman" w:hAnsi="Times"/>
          <w:color w:val="000000" w:themeColor="text1"/>
          <w:sz w:val="22"/>
          <w:szCs w:val="22"/>
          <w:highlight w:val="yellow"/>
        </w:rPr>
        <w:t>(p. XXX)</w:t>
      </w:r>
      <w:r w:rsidRPr="001C673F">
        <w:rPr>
          <w:rFonts w:ascii="Times" w:eastAsia="Times New Roman" w:hAnsi="Times"/>
          <w:color w:val="000000" w:themeColor="text1"/>
          <w:sz w:val="22"/>
          <w:szCs w:val="22"/>
          <w:highlight w:val="yellow"/>
        </w:rPr>
        <w:t>.</w:t>
      </w:r>
      <w:r w:rsidR="00202D80" w:rsidRPr="00202D80">
        <w:rPr>
          <w:rFonts w:ascii="Times" w:eastAsia="Times New Roman" w:hAnsi="Times"/>
          <w:color w:val="000000" w:themeColor="text1"/>
          <w:sz w:val="22"/>
          <w:szCs w:val="22"/>
        </w:rPr>
        <w:t xml:space="preserve"> It is also not the case that the models have tremendous functional flexibility. They are quite constrained in the direction of change (in the categorization function)—it is completely determined by the input.</w:t>
      </w:r>
      <w:r w:rsidR="001275DD">
        <w:rPr>
          <w:rFonts w:ascii="Times" w:eastAsia="Times New Roman" w:hAnsi="Times"/>
          <w:color w:val="000000" w:themeColor="text1"/>
          <w:sz w:val="22"/>
          <w:szCs w:val="22"/>
        </w:rPr>
        <w:t xml:space="preserve"> The fact that the same is true for human is informative about human perception rather than a sign of exceeding functional flexibility of the models. </w:t>
      </w:r>
    </w:p>
    <w:p w14:paraId="7A86A866" w14:textId="1AF73815" w:rsidR="001275DD" w:rsidRDefault="001275DD" w:rsidP="009D6F9F">
      <w:pPr>
        <w:ind w:firstLine="0"/>
        <w:rPr>
          <w:rFonts w:ascii="Times" w:eastAsia="Times New Roman" w:hAnsi="Times"/>
          <w:color w:val="000000" w:themeColor="text1"/>
          <w:sz w:val="22"/>
          <w:szCs w:val="22"/>
        </w:rPr>
      </w:pPr>
    </w:p>
    <w:p w14:paraId="5E56A1F6" w14:textId="00A0C8E3" w:rsidR="001275DD" w:rsidRPr="00202D80" w:rsidRDefault="001275DD" w:rsidP="001275DD">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we now state more clearly in the discussion, the problem is not model flexibility but the fact that research on speech perception continues to interpret results at an incredibly impoverished level of analysis (e.g., changes in accuracy) instead of analyzing the </w:t>
      </w:r>
      <w:r>
        <w:rPr>
          <w:rFonts w:ascii="Times" w:eastAsia="Times New Roman" w:hAnsi="Times"/>
          <w:i/>
          <w:iCs/>
          <w:color w:val="000000" w:themeColor="text1"/>
          <w:sz w:val="22"/>
          <w:szCs w:val="22"/>
        </w:rPr>
        <w:t>link between observable stimulus properties and observable responses</w:t>
      </w:r>
      <w:r>
        <w:rPr>
          <w:rFonts w:ascii="Times" w:eastAsia="Times New Roman" w:hAnsi="Times"/>
          <w:color w:val="000000" w:themeColor="text1"/>
          <w:sz w:val="22"/>
          <w:szCs w:val="22"/>
        </w:rPr>
        <w:t xml:space="preserve">. The three change models each employ only 1-2 free parameters to model incredibly complex human behavior. Relative to human perception and cognition, our models are bound to be </w:t>
      </w:r>
      <w:r w:rsidRPr="001C673F">
        <w:rPr>
          <w:rFonts w:ascii="Times" w:eastAsia="Times New Roman" w:hAnsi="Times"/>
          <w:i/>
          <w:iCs/>
          <w:color w:val="000000" w:themeColor="text1"/>
          <w:sz w:val="22"/>
          <w:szCs w:val="22"/>
        </w:rPr>
        <w:t>highly</w:t>
      </w:r>
      <w:r>
        <w:rPr>
          <w:rFonts w:ascii="Times" w:eastAsia="Times New Roman" w:hAnsi="Times"/>
          <w:color w:val="000000" w:themeColor="text1"/>
          <w:sz w:val="22"/>
          <w:szCs w:val="22"/>
        </w:rPr>
        <w:t xml:space="preserve"> over-simplified. If even such incredibly over-simplified models point to empirical indeterminacy of existing results, it is time to increase the informativity of experimental data &amp; analyses, not to simplify the models. </w:t>
      </w:r>
    </w:p>
    <w:p w14:paraId="142A1B7B" w14:textId="77777777" w:rsidR="001275DD" w:rsidRDefault="001275DD" w:rsidP="009D6F9F">
      <w:pPr>
        <w:ind w:firstLine="0"/>
        <w:rPr>
          <w:rFonts w:ascii="Times" w:eastAsia="Times New Roman" w:hAnsi="Times"/>
          <w:color w:val="000000" w:themeColor="text1"/>
          <w:sz w:val="22"/>
          <w:szCs w:val="22"/>
        </w:rPr>
      </w:pPr>
    </w:p>
    <w:p w14:paraId="192F4E2E" w14:textId="5AF8C1A7" w:rsidR="001275DD" w:rsidRPr="001275DD" w:rsidRDefault="001275DD"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The new subsection 5.1 further describes how specific computational limitations of each change model can be used to test whether that change model is sufficient to explain adaptive speech perception.</w:t>
      </w:r>
    </w:p>
    <w:p w14:paraId="773FF8CB" w14:textId="77777777" w:rsidR="009D6F9F" w:rsidRDefault="009D6F9F" w:rsidP="009D6F9F">
      <w:pPr>
        <w:ind w:firstLine="0"/>
        <w:rPr>
          <w:rFonts w:ascii="Times" w:eastAsia="Times New Roman" w:hAnsi="Times"/>
          <w:color w:val="0031E6"/>
          <w:sz w:val="22"/>
          <w:szCs w:val="22"/>
        </w:rPr>
      </w:pPr>
    </w:p>
    <w:p w14:paraId="48D1C429" w14:textId="77777777" w:rsidR="002A6EB1"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t>And if so, is it worth doing a more formal parameter space partitioning analysis to see if some of the approaches more stably predict this?</w:t>
      </w:r>
    </w:p>
    <w:p w14:paraId="06F3E173" w14:textId="77777777" w:rsidR="002A6EB1" w:rsidRDefault="002A6EB1" w:rsidP="009D6F9F">
      <w:pPr>
        <w:ind w:firstLine="0"/>
        <w:rPr>
          <w:rFonts w:ascii="Times" w:eastAsia="Times New Roman" w:hAnsi="Times"/>
          <w:color w:val="0031E6"/>
          <w:sz w:val="22"/>
          <w:szCs w:val="22"/>
        </w:rPr>
      </w:pPr>
    </w:p>
    <w:p w14:paraId="0E3CB96D" w14:textId="77777777" w:rsidR="002A6EB1" w:rsidRPr="002A6EB1" w:rsidRDefault="002A6EB1" w:rsidP="009D6F9F">
      <w:pPr>
        <w:ind w:firstLine="0"/>
        <w:rPr>
          <w:rFonts w:ascii="Times" w:eastAsia="Times New Roman" w:hAnsi="Times"/>
          <w:color w:val="000000" w:themeColor="text1"/>
          <w:sz w:val="22"/>
          <w:szCs w:val="22"/>
          <w:u w:val="single"/>
        </w:rPr>
      </w:pPr>
      <w:r w:rsidRPr="002A6EB1">
        <w:rPr>
          <w:rFonts w:ascii="Times" w:eastAsia="Times New Roman" w:hAnsi="Times"/>
          <w:color w:val="000000" w:themeColor="text1"/>
          <w:sz w:val="22"/>
          <w:szCs w:val="22"/>
        </w:rPr>
        <w:lastRenderedPageBreak/>
        <w:t xml:space="preserve">Yes, we think that this could be a worthwhile future endeavor. It took us about 1-2 years to distill from the literature the generalization of three types of mechanisms, develop ASP to implement these mechanisms with as few controversial assumptions as possible, and validate it in simulation studies (beyond those shown in the paper), and understand the consequences well enough to write this paper. </w:t>
      </w:r>
      <w:r w:rsidRPr="001C673F">
        <w:rPr>
          <w:rFonts w:ascii="Times" w:eastAsia="Times New Roman" w:hAnsi="Times"/>
          <w:color w:val="000000" w:themeColor="text1"/>
          <w:sz w:val="22"/>
          <w:szCs w:val="22"/>
          <w:highlight w:val="yellow"/>
          <w:u w:val="single"/>
        </w:rPr>
        <w:t>Parameter space partitioning is now mentioned in the general discussion</w:t>
      </w:r>
      <w:r w:rsidRPr="002A6EB1">
        <w:rPr>
          <w:rFonts w:ascii="Times" w:eastAsia="Times New Roman" w:hAnsi="Times"/>
          <w:color w:val="000000" w:themeColor="text1"/>
          <w:sz w:val="22"/>
          <w:szCs w:val="22"/>
          <w:u w:val="single"/>
        </w:rPr>
        <w:t>, as an interesting way forward.</w:t>
      </w:r>
    </w:p>
    <w:p w14:paraId="4E90DC2A" w14:textId="4F3F5909" w:rsidR="008D0AE2" w:rsidRDefault="009D6F9F" w:rsidP="009D6F9F">
      <w:pPr>
        <w:ind w:firstLine="0"/>
        <w:rPr>
          <w:rFonts w:ascii="Times" w:eastAsia="Times New Roman" w:hAnsi="Times"/>
          <w:color w:val="0031E6"/>
          <w:sz w:val="22"/>
          <w:szCs w:val="22"/>
        </w:rPr>
      </w:pPr>
      <w:r w:rsidRPr="009D6F9F">
        <w:rPr>
          <w:rFonts w:ascii="Times" w:eastAsia="Times New Roman" w:hAnsi="Times"/>
          <w:color w:val="0031E6"/>
          <w:sz w:val="22"/>
          <w:szCs w:val="22"/>
        </w:rPr>
        <w:br/>
        <w:t>There's a wide array of other speech adaptation and/or talker normalization tasks out there beyond those simulated here. Are there any of these for which the model offers qualitatively discriminant predictions? </w:t>
      </w:r>
      <w:r w:rsidRPr="009D6F9F">
        <w:rPr>
          <w:rFonts w:ascii="Times" w:eastAsia="Times New Roman" w:hAnsi="Times"/>
          <w:color w:val="0031E6"/>
          <w:sz w:val="22"/>
          <w:szCs w:val="22"/>
        </w:rPr>
        <w:br/>
      </w:r>
    </w:p>
    <w:p w14:paraId="456C7579" w14:textId="77777777" w:rsidR="00461F8F" w:rsidRDefault="00EC4E7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Neither our review of the literature, nor our own research, revealed </w:t>
      </w:r>
      <w:r w:rsidR="006930A8" w:rsidRPr="006930A8">
        <w:rPr>
          <w:rFonts w:ascii="Times" w:eastAsia="Times New Roman" w:hAnsi="Times"/>
          <w:color w:val="000000" w:themeColor="text1"/>
          <w:sz w:val="22"/>
          <w:szCs w:val="22"/>
        </w:rPr>
        <w:t xml:space="preserve">such </w:t>
      </w:r>
      <w:r>
        <w:rPr>
          <w:rFonts w:ascii="Times" w:eastAsia="Times New Roman" w:hAnsi="Times"/>
          <w:color w:val="000000" w:themeColor="text1"/>
          <w:sz w:val="22"/>
          <w:szCs w:val="22"/>
        </w:rPr>
        <w:t>‘</w:t>
      </w:r>
      <w:r w:rsidR="006930A8" w:rsidRPr="006930A8">
        <w:rPr>
          <w:rFonts w:ascii="Times" w:eastAsia="Times New Roman" w:hAnsi="Times"/>
          <w:color w:val="000000" w:themeColor="text1"/>
          <w:sz w:val="22"/>
          <w:szCs w:val="22"/>
        </w:rPr>
        <w:t>silver bullet</w:t>
      </w:r>
      <w:r>
        <w:rPr>
          <w:rFonts w:ascii="Times" w:eastAsia="Times New Roman" w:hAnsi="Times"/>
          <w:color w:val="000000" w:themeColor="text1"/>
          <w:sz w:val="22"/>
          <w:szCs w:val="22"/>
        </w:rPr>
        <w:t>’</w:t>
      </w:r>
      <w:r w:rsidR="002A6EB1" w:rsidRPr="006930A8">
        <w:rPr>
          <w:rFonts w:ascii="Times" w:eastAsia="Times New Roman" w:hAnsi="Times"/>
          <w:color w:val="000000" w:themeColor="text1"/>
          <w:sz w:val="22"/>
          <w:szCs w:val="22"/>
        </w:rPr>
        <w:t xml:space="preserve">. </w:t>
      </w:r>
      <w:r w:rsidR="00461F8F">
        <w:rPr>
          <w:rFonts w:ascii="Times" w:eastAsia="Times New Roman" w:hAnsi="Times"/>
          <w:color w:val="000000" w:themeColor="text1"/>
          <w:sz w:val="22"/>
          <w:szCs w:val="22"/>
        </w:rPr>
        <w:t xml:space="preserve">There are a handful of findings that are hard to reconcile with one or the other change hypothesis </w:t>
      </w:r>
      <w:r w:rsidR="00461F8F">
        <w:rPr>
          <w:rFonts w:ascii="Times" w:eastAsia="Times New Roman" w:hAnsi="Times"/>
          <w:i/>
          <w:iCs/>
          <w:color w:val="000000" w:themeColor="text1"/>
          <w:sz w:val="22"/>
          <w:szCs w:val="22"/>
        </w:rPr>
        <w:t xml:space="preserve">for the particular paradigm those studies employ </w:t>
      </w:r>
      <w:r w:rsidR="00461F8F">
        <w:rPr>
          <w:rFonts w:ascii="Times" w:eastAsia="Times New Roman" w:hAnsi="Times"/>
          <w:color w:val="000000" w:themeColor="text1"/>
          <w:sz w:val="22"/>
          <w:szCs w:val="22"/>
        </w:rPr>
        <w:t xml:space="preserve">(we now mention these findings in Section 5.1). This typically involves manipulations that lack in ecologically validity and lend themselves to interpretations by participants in terms of meta-reasoning about the purpose of the experiment—such as playing a sine tone before a (synthesized) isolated vowel to see whether this affects vowel perception. </w:t>
      </w:r>
    </w:p>
    <w:p w14:paraId="6E76ACEF" w14:textId="77777777" w:rsidR="00461F8F" w:rsidRDefault="00461F8F" w:rsidP="009D6F9F">
      <w:pPr>
        <w:ind w:firstLine="0"/>
        <w:rPr>
          <w:rFonts w:ascii="Times" w:eastAsia="Times New Roman" w:hAnsi="Times"/>
          <w:color w:val="000000" w:themeColor="text1"/>
          <w:sz w:val="22"/>
          <w:szCs w:val="22"/>
        </w:rPr>
      </w:pPr>
    </w:p>
    <w:p w14:paraId="51E98FC9" w14:textId="0F3B9C4C" w:rsidR="00461F8F" w:rsidRDefault="00461F8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But, as we now state at the start of the general discussion, most of the common paradigms are (to varying extents) subject to the same issues that our two case studies highlight. Additionally, the new Section 5.1 discusses some of the additional paradigms and the conclusions one can or cannot draw from them.</w:t>
      </w:r>
    </w:p>
    <w:p w14:paraId="7CE7DB6F" w14:textId="69C531DA" w:rsidR="00461F8F" w:rsidRDefault="00461F8F" w:rsidP="009D6F9F">
      <w:pPr>
        <w:ind w:firstLine="0"/>
        <w:rPr>
          <w:rFonts w:ascii="Times" w:eastAsia="Times New Roman" w:hAnsi="Times"/>
          <w:color w:val="000000" w:themeColor="text1"/>
          <w:sz w:val="22"/>
          <w:szCs w:val="22"/>
        </w:rPr>
      </w:pPr>
    </w:p>
    <w:p w14:paraId="4D16564E" w14:textId="4A952AEF" w:rsidR="00461F8F" w:rsidRPr="00461F8F" w:rsidRDefault="00461F8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Perhaps most importantly though, the revised manuscript is much clearer that the ultimate goal must be a framework that allows us to effectively study how the three change mechanisms </w:t>
      </w:r>
      <w:r>
        <w:rPr>
          <w:rFonts w:ascii="Times" w:eastAsia="Times New Roman" w:hAnsi="Times"/>
          <w:i/>
          <w:iCs/>
          <w:color w:val="000000" w:themeColor="text1"/>
          <w:sz w:val="22"/>
          <w:szCs w:val="22"/>
        </w:rPr>
        <w:t xml:space="preserve">jointly </w:t>
      </w:r>
      <w:r>
        <w:rPr>
          <w:rFonts w:ascii="Times" w:eastAsia="Times New Roman" w:hAnsi="Times"/>
          <w:color w:val="000000" w:themeColor="text1"/>
          <w:sz w:val="22"/>
          <w:szCs w:val="22"/>
        </w:rPr>
        <w:t>explain adaptive speech perception. None of the existing paradigms easily affords that without further advances in design, stimulus selection, and analysis. The ASP framework offers support for all of these aspects.</w:t>
      </w:r>
    </w:p>
    <w:p w14:paraId="7F4B2DE6" w14:textId="0B09C2F8" w:rsidR="006930A8" w:rsidRPr="006930A8" w:rsidRDefault="006930A8" w:rsidP="009D6F9F">
      <w:pPr>
        <w:ind w:firstLine="0"/>
        <w:rPr>
          <w:rFonts w:ascii="Times" w:eastAsia="Times New Roman" w:hAnsi="Times"/>
          <w:color w:val="000000" w:themeColor="text1"/>
          <w:sz w:val="22"/>
          <w:szCs w:val="22"/>
        </w:rPr>
      </w:pPr>
    </w:p>
    <w:p w14:paraId="4206A1BB" w14:textId="1822CCF4" w:rsidR="00151E1C" w:rsidRDefault="00151E1C" w:rsidP="00792B8E">
      <w:pPr>
        <w:ind w:firstLine="0"/>
        <w:rPr>
          <w:rFonts w:ascii="Times" w:eastAsia="Times New Roman" w:hAnsi="Times"/>
          <w:color w:val="000000" w:themeColor="text1"/>
          <w:sz w:val="22"/>
          <w:szCs w:val="22"/>
        </w:rPr>
      </w:pPr>
    </w:p>
    <w:p w14:paraId="0A1D771F" w14:textId="3CDD76D1" w:rsidR="00151E1C" w:rsidRPr="00461F8F" w:rsidRDefault="00151E1C" w:rsidP="00151E1C">
      <w:pPr>
        <w:ind w:firstLine="0"/>
        <w:rPr>
          <w:rFonts w:ascii="Times" w:eastAsia="Times New Roman" w:hAnsi="Times"/>
          <w:color w:val="000000" w:themeColor="text1"/>
          <w:sz w:val="22"/>
          <w:szCs w:val="22"/>
        </w:rPr>
      </w:pPr>
    </w:p>
    <w:sectPr w:rsidR="00151E1C" w:rsidRPr="00461F8F"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 Florian Jaeger (laptop)" w:date="2022-08-02T15:37:00Z" w:initials="TFJ">
    <w:p w14:paraId="7AA069C7" w14:textId="0E7F04FF" w:rsidR="007171AD" w:rsidRDefault="007171AD">
      <w:pPr>
        <w:pStyle w:val="CommentText"/>
      </w:pPr>
      <w:r>
        <w:rPr>
          <w:rStyle w:val="CommentReference"/>
        </w:rPr>
        <w:annotationRef/>
      </w:r>
      <w:r>
        <w:t>I’ve removed (inconsistent) capitalization of section references like “Introduction” rather than “introduction”. I don’t see what capitalizing adds.</w:t>
      </w:r>
    </w:p>
  </w:comment>
  <w:comment w:id="199" w:author="T. Florian Jaeger (laptop)" w:date="2022-08-02T15:10:00Z" w:initials="TFJ">
    <w:p w14:paraId="0E42ADC8" w14:textId="56E598EC" w:rsidR="005F5085" w:rsidRDefault="005F5085">
      <w:pPr>
        <w:pStyle w:val="CommentText"/>
      </w:pPr>
      <w:r>
        <w:rPr>
          <w:rStyle w:val="CommentReference"/>
        </w:rPr>
        <w:annotationRef/>
      </w:r>
      <w:r>
        <w:t>This might need revision.</w:t>
      </w:r>
    </w:p>
  </w:comment>
  <w:comment w:id="425" w:author="T. Florian Jaeger (laptop)" w:date="2022-07-23T15:14:00Z" w:initials="TFJ">
    <w:p w14:paraId="334E8E51" w14:textId="23D2D637" w:rsidR="003F5128" w:rsidRDefault="003F5128">
      <w:pPr>
        <w:pStyle w:val="CommentText"/>
      </w:pPr>
      <w:r>
        <w:rPr>
          <w:rStyle w:val="CommentReference"/>
        </w:rPr>
        <w:annotationRef/>
      </w:r>
      <w:r>
        <w:t>Still needs to be done. Anticpate in intro.</w:t>
      </w:r>
      <w:r w:rsidR="00786351">
        <w:t xml:space="preserve"> Discuss in GD.</w:t>
      </w:r>
    </w:p>
  </w:comment>
  <w:comment w:id="429" w:author="Xin Xie" w:date="2022-07-25T19:20:00Z" w:initials="XX">
    <w:p w14:paraId="112F9221" w14:textId="77777777" w:rsidR="00D66AE0" w:rsidRDefault="00B41EA0" w:rsidP="003D32A0">
      <w:pPr>
        <w:jc w:val="left"/>
      </w:pPr>
      <w:r>
        <w:rPr>
          <w:rStyle w:val="CommentReference"/>
        </w:rPr>
        <w:annotationRef/>
      </w:r>
      <w:r w:rsidR="00D66AE0">
        <w:rPr>
          <w:sz w:val="20"/>
          <w:szCs w:val="20"/>
        </w:rPr>
        <w:t>I thought the reviewer meant that in most PR experiments, the same ‘ambiguous’ tokens were used for both shifted conditions, accompanied by typical tokens of the contrastive category. But it is indeed unclear what ‘the same base stimuli’ mean…</w:t>
      </w:r>
    </w:p>
  </w:comment>
  <w:comment w:id="434" w:author="T. Florian Jaeger (laptop)" w:date="2022-07-23T13:51:00Z" w:initials="TFJ">
    <w:p w14:paraId="15F38D79" w14:textId="7F255A04" w:rsidR="00760BCD" w:rsidRDefault="00760BCD">
      <w:pPr>
        <w:pStyle w:val="CommentText"/>
      </w:pPr>
      <w:r>
        <w:rPr>
          <w:rStyle w:val="CommentReference"/>
        </w:rPr>
        <w:annotationRef/>
      </w:r>
      <w:r>
        <w:t>Take PDF and run it through simplification process in adobe pro.</w:t>
      </w:r>
      <w:r w:rsidR="00A92101">
        <w:t xml:space="preserve"> Store on OSF, add direct link here.</w:t>
      </w:r>
    </w:p>
  </w:comment>
  <w:comment w:id="437" w:author="T. Florian Jaeger (laptop)" w:date="2022-07-23T14:07:00Z" w:initials="TFJ">
    <w:p w14:paraId="04A290ED" w14:textId="1FD82692" w:rsidR="003C7EE4" w:rsidRDefault="003C7EE4">
      <w:pPr>
        <w:pStyle w:val="CommentText"/>
      </w:pPr>
      <w:r>
        <w:rPr>
          <w:rStyle w:val="CommentReference"/>
        </w:rPr>
        <w:annotationRef/>
      </w:r>
      <w:r>
        <w:t>Check whether this has been done. And then remove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069C7" w15:done="0"/>
  <w15:commentEx w15:paraId="0E42ADC8" w15:done="0"/>
  <w15:commentEx w15:paraId="334E8E51" w15:done="0"/>
  <w15:commentEx w15:paraId="112F9221" w15:done="0"/>
  <w15:commentEx w15:paraId="15F38D79" w15:done="0"/>
  <w15:commentEx w15:paraId="04A290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C333" w16cex:dateUtc="2022-08-02T13:37:00Z"/>
  <w16cex:commentExtensible w16cex:durableId="2693BCDD" w16cex:dateUtc="2022-08-02T13:10:00Z"/>
  <w16cex:commentExtensible w16cex:durableId="26868EC8" w16cex:dateUtc="2022-07-23T13:14:00Z"/>
  <w16cex:commentExtensible w16cex:durableId="26896B6A" w16cex:dateUtc="2022-07-26T02:20:00Z"/>
  <w16cex:commentExtensible w16cex:durableId="26867B4E" w16cex:dateUtc="2022-07-23T11:51:00Z"/>
  <w16cex:commentExtensible w16cex:durableId="26867F0D" w16cex:dateUtc="2022-07-23T1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069C7" w16cid:durableId="2693C333"/>
  <w16cid:commentId w16cid:paraId="0E42ADC8" w16cid:durableId="2693BCDD"/>
  <w16cid:commentId w16cid:paraId="334E8E51" w16cid:durableId="26868EC8"/>
  <w16cid:commentId w16cid:paraId="112F9221" w16cid:durableId="26896B6A"/>
  <w16cid:commentId w16cid:paraId="15F38D79" w16cid:durableId="26867B4E"/>
  <w16cid:commentId w16cid:paraId="04A290ED" w16cid:durableId="26867F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33C07" w14:textId="77777777" w:rsidR="00FD3A29" w:rsidRDefault="00FD3A29" w:rsidP="00A70529">
      <w:r>
        <w:separator/>
      </w:r>
    </w:p>
  </w:endnote>
  <w:endnote w:type="continuationSeparator" w:id="0">
    <w:p w14:paraId="677D5E23" w14:textId="77777777" w:rsidR="00FD3A29" w:rsidRDefault="00FD3A29"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altName w:val="﷽﷽﷽﷽﷽﷽﷽﷽"/>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å:">
    <w:altName w:val="Calibri"/>
    <w:panose1 w:val="020B0604020202020204"/>
    <w:charset w:val="4D"/>
    <w:family w:val="auto"/>
    <w:notTrueType/>
    <w:pitch w:val="default"/>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994E3" w14:textId="77777777" w:rsidR="00FD3A29" w:rsidRDefault="00FD3A29" w:rsidP="00A70529">
      <w:r>
        <w:separator/>
      </w:r>
    </w:p>
  </w:footnote>
  <w:footnote w:type="continuationSeparator" w:id="0">
    <w:p w14:paraId="37ED3E36" w14:textId="77777777" w:rsidR="00FD3A29" w:rsidRDefault="00FD3A29"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7"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0"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4"/>
  </w:num>
  <w:num w:numId="3" w16cid:durableId="164439477">
    <w:abstractNumId w:val="2"/>
  </w:num>
  <w:num w:numId="4" w16cid:durableId="267660104">
    <w:abstractNumId w:val="6"/>
  </w:num>
  <w:num w:numId="5" w16cid:durableId="2026662462">
    <w:abstractNumId w:val="9"/>
  </w:num>
  <w:num w:numId="6" w16cid:durableId="407576523">
    <w:abstractNumId w:val="8"/>
  </w:num>
  <w:num w:numId="7" w16cid:durableId="495733130">
    <w:abstractNumId w:val="10"/>
  </w:num>
  <w:num w:numId="8" w16cid:durableId="1329091809">
    <w:abstractNumId w:val="1"/>
  </w:num>
  <w:num w:numId="9" w16cid:durableId="324864642">
    <w:abstractNumId w:val="7"/>
  </w:num>
  <w:num w:numId="10" w16cid:durableId="1574781905">
    <w:abstractNumId w:val="5"/>
  </w:num>
  <w:num w:numId="11" w16cid:durableId="1870753705">
    <w:abstractNumId w:val="13"/>
  </w:num>
  <w:num w:numId="12" w16cid:durableId="759181644">
    <w:abstractNumId w:val="11"/>
  </w:num>
  <w:num w:numId="13" w16cid:durableId="509486338">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umada, Chigusa">
    <w15:presenceInfo w15:providerId="AD" w15:userId="S::ckuruma2@ur.rochester.edu::7075625c-9047-49ce-9ce0-00900efaad3c"/>
  </w15:person>
  <w15:person w15:author="T. Florian Jaeger (laptop)">
    <w15:presenceInfo w15:providerId="None" w15:userId="T. Florian Jaeger (laptop)"/>
  </w15:person>
  <w15:person w15:author="Xin Xie">
    <w15:presenceInfo w15:providerId="AD" w15:userId="S::xxie14@ad.uci.edu::b7c9cdd3-43b4-4a4e-8475-f30dfc6f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D2"/>
    <w:rsid w:val="00025CB4"/>
    <w:rsid w:val="00042C28"/>
    <w:rsid w:val="000461CB"/>
    <w:rsid w:val="0005123A"/>
    <w:rsid w:val="00056B74"/>
    <w:rsid w:val="000661F2"/>
    <w:rsid w:val="000715AB"/>
    <w:rsid w:val="00071885"/>
    <w:rsid w:val="00076AA3"/>
    <w:rsid w:val="000773AA"/>
    <w:rsid w:val="00085165"/>
    <w:rsid w:val="00086B46"/>
    <w:rsid w:val="000954BC"/>
    <w:rsid w:val="000A7856"/>
    <w:rsid w:val="000B0B7B"/>
    <w:rsid w:val="000B1BA1"/>
    <w:rsid w:val="000B4A1A"/>
    <w:rsid w:val="000D0802"/>
    <w:rsid w:val="000F37BF"/>
    <w:rsid w:val="000F775D"/>
    <w:rsid w:val="00126A5A"/>
    <w:rsid w:val="001275DD"/>
    <w:rsid w:val="00132AE0"/>
    <w:rsid w:val="00141600"/>
    <w:rsid w:val="00151E1C"/>
    <w:rsid w:val="001646D4"/>
    <w:rsid w:val="0019139A"/>
    <w:rsid w:val="001B2B9F"/>
    <w:rsid w:val="001B7210"/>
    <w:rsid w:val="001C53CA"/>
    <w:rsid w:val="001C673F"/>
    <w:rsid w:val="001D0DDA"/>
    <w:rsid w:val="00202D80"/>
    <w:rsid w:val="0022121A"/>
    <w:rsid w:val="00232630"/>
    <w:rsid w:val="00242A70"/>
    <w:rsid w:val="002638B3"/>
    <w:rsid w:val="00276D57"/>
    <w:rsid w:val="002922D0"/>
    <w:rsid w:val="002A46F2"/>
    <w:rsid w:val="002A5879"/>
    <w:rsid w:val="002A5EFC"/>
    <w:rsid w:val="002A6EB1"/>
    <w:rsid w:val="002D278E"/>
    <w:rsid w:val="002E1B8D"/>
    <w:rsid w:val="002E3729"/>
    <w:rsid w:val="002F6D46"/>
    <w:rsid w:val="00300057"/>
    <w:rsid w:val="00300C9B"/>
    <w:rsid w:val="003046D2"/>
    <w:rsid w:val="003208E7"/>
    <w:rsid w:val="00340DD0"/>
    <w:rsid w:val="00343EB9"/>
    <w:rsid w:val="003745AF"/>
    <w:rsid w:val="0037655D"/>
    <w:rsid w:val="003B2C3D"/>
    <w:rsid w:val="003C2893"/>
    <w:rsid w:val="003C3C0F"/>
    <w:rsid w:val="003C5622"/>
    <w:rsid w:val="003C7EE4"/>
    <w:rsid w:val="003E37B9"/>
    <w:rsid w:val="003E7230"/>
    <w:rsid w:val="003F5128"/>
    <w:rsid w:val="00420B1F"/>
    <w:rsid w:val="004221BD"/>
    <w:rsid w:val="00424964"/>
    <w:rsid w:val="00432479"/>
    <w:rsid w:val="00433F3E"/>
    <w:rsid w:val="00446592"/>
    <w:rsid w:val="004503FE"/>
    <w:rsid w:val="00461F8F"/>
    <w:rsid w:val="00482001"/>
    <w:rsid w:val="0048340D"/>
    <w:rsid w:val="004878FA"/>
    <w:rsid w:val="0049633E"/>
    <w:rsid w:val="004A1FA1"/>
    <w:rsid w:val="004A2568"/>
    <w:rsid w:val="004D6EB8"/>
    <w:rsid w:val="004E0733"/>
    <w:rsid w:val="004E4DD8"/>
    <w:rsid w:val="004F7B9D"/>
    <w:rsid w:val="00504E1B"/>
    <w:rsid w:val="00512BC5"/>
    <w:rsid w:val="005302E1"/>
    <w:rsid w:val="0053070F"/>
    <w:rsid w:val="00534DFF"/>
    <w:rsid w:val="00540305"/>
    <w:rsid w:val="00540DD0"/>
    <w:rsid w:val="00544C82"/>
    <w:rsid w:val="005536C0"/>
    <w:rsid w:val="00555949"/>
    <w:rsid w:val="005626C1"/>
    <w:rsid w:val="00562BA5"/>
    <w:rsid w:val="005754A7"/>
    <w:rsid w:val="00587511"/>
    <w:rsid w:val="00595EBB"/>
    <w:rsid w:val="005A6AFC"/>
    <w:rsid w:val="005B4807"/>
    <w:rsid w:val="005C1F6D"/>
    <w:rsid w:val="005D47D6"/>
    <w:rsid w:val="005D7C57"/>
    <w:rsid w:val="005E590B"/>
    <w:rsid w:val="005F5085"/>
    <w:rsid w:val="00612F74"/>
    <w:rsid w:val="00632087"/>
    <w:rsid w:val="00632102"/>
    <w:rsid w:val="006478D9"/>
    <w:rsid w:val="00656C7A"/>
    <w:rsid w:val="00657381"/>
    <w:rsid w:val="00673BC2"/>
    <w:rsid w:val="00677D00"/>
    <w:rsid w:val="00685699"/>
    <w:rsid w:val="006930A8"/>
    <w:rsid w:val="006A6F9E"/>
    <w:rsid w:val="006C4063"/>
    <w:rsid w:val="00710D8A"/>
    <w:rsid w:val="00711D49"/>
    <w:rsid w:val="00715A89"/>
    <w:rsid w:val="007171AD"/>
    <w:rsid w:val="0073703C"/>
    <w:rsid w:val="00745944"/>
    <w:rsid w:val="00760BCD"/>
    <w:rsid w:val="007715F6"/>
    <w:rsid w:val="00786351"/>
    <w:rsid w:val="00790093"/>
    <w:rsid w:val="007923BD"/>
    <w:rsid w:val="00792B8E"/>
    <w:rsid w:val="007A028B"/>
    <w:rsid w:val="007A1555"/>
    <w:rsid w:val="007A3A36"/>
    <w:rsid w:val="007A65DB"/>
    <w:rsid w:val="007C0F1C"/>
    <w:rsid w:val="007E04A2"/>
    <w:rsid w:val="007E2336"/>
    <w:rsid w:val="007F3571"/>
    <w:rsid w:val="00802B07"/>
    <w:rsid w:val="008168A9"/>
    <w:rsid w:val="008260CD"/>
    <w:rsid w:val="0082687C"/>
    <w:rsid w:val="0082799B"/>
    <w:rsid w:val="00832C64"/>
    <w:rsid w:val="00842A9A"/>
    <w:rsid w:val="00866ABB"/>
    <w:rsid w:val="008773BA"/>
    <w:rsid w:val="00885352"/>
    <w:rsid w:val="00890664"/>
    <w:rsid w:val="008976CE"/>
    <w:rsid w:val="008A1F24"/>
    <w:rsid w:val="008B5C16"/>
    <w:rsid w:val="008C0BCB"/>
    <w:rsid w:val="008D0AE2"/>
    <w:rsid w:val="008D399C"/>
    <w:rsid w:val="008E0A5A"/>
    <w:rsid w:val="00922F58"/>
    <w:rsid w:val="00931DBD"/>
    <w:rsid w:val="00941AC0"/>
    <w:rsid w:val="00944B26"/>
    <w:rsid w:val="00952EC0"/>
    <w:rsid w:val="009C2416"/>
    <w:rsid w:val="009D18BB"/>
    <w:rsid w:val="009D6F9F"/>
    <w:rsid w:val="009E3123"/>
    <w:rsid w:val="009E63F6"/>
    <w:rsid w:val="009F135E"/>
    <w:rsid w:val="00A12871"/>
    <w:rsid w:val="00A2262B"/>
    <w:rsid w:val="00A251F1"/>
    <w:rsid w:val="00A31E1F"/>
    <w:rsid w:val="00A35173"/>
    <w:rsid w:val="00A426E9"/>
    <w:rsid w:val="00A523F4"/>
    <w:rsid w:val="00A675B7"/>
    <w:rsid w:val="00A70529"/>
    <w:rsid w:val="00A722C4"/>
    <w:rsid w:val="00A7548A"/>
    <w:rsid w:val="00A8368B"/>
    <w:rsid w:val="00A862E4"/>
    <w:rsid w:val="00A92101"/>
    <w:rsid w:val="00AA295E"/>
    <w:rsid w:val="00AB24B3"/>
    <w:rsid w:val="00AB329A"/>
    <w:rsid w:val="00AD2D0C"/>
    <w:rsid w:val="00B20981"/>
    <w:rsid w:val="00B25AA8"/>
    <w:rsid w:val="00B27792"/>
    <w:rsid w:val="00B41EA0"/>
    <w:rsid w:val="00B551C0"/>
    <w:rsid w:val="00B71EFA"/>
    <w:rsid w:val="00B76446"/>
    <w:rsid w:val="00BA3D4E"/>
    <w:rsid w:val="00BC384B"/>
    <w:rsid w:val="00BC3CC7"/>
    <w:rsid w:val="00BC6AFA"/>
    <w:rsid w:val="00BD298C"/>
    <w:rsid w:val="00BE0D3B"/>
    <w:rsid w:val="00BE0F6E"/>
    <w:rsid w:val="00BE165B"/>
    <w:rsid w:val="00BF5637"/>
    <w:rsid w:val="00C23EAD"/>
    <w:rsid w:val="00C248D3"/>
    <w:rsid w:val="00C36217"/>
    <w:rsid w:val="00C445E8"/>
    <w:rsid w:val="00C72224"/>
    <w:rsid w:val="00C75E59"/>
    <w:rsid w:val="00C84E65"/>
    <w:rsid w:val="00C85F60"/>
    <w:rsid w:val="00C93CD6"/>
    <w:rsid w:val="00CA035F"/>
    <w:rsid w:val="00CA196C"/>
    <w:rsid w:val="00CB5AD6"/>
    <w:rsid w:val="00CC1CC6"/>
    <w:rsid w:val="00CF35D2"/>
    <w:rsid w:val="00CF446C"/>
    <w:rsid w:val="00CF64EF"/>
    <w:rsid w:val="00D14792"/>
    <w:rsid w:val="00D21FE2"/>
    <w:rsid w:val="00D32672"/>
    <w:rsid w:val="00D3779E"/>
    <w:rsid w:val="00D40C73"/>
    <w:rsid w:val="00D66AE0"/>
    <w:rsid w:val="00D835D5"/>
    <w:rsid w:val="00D90F7C"/>
    <w:rsid w:val="00D90FFD"/>
    <w:rsid w:val="00D926B1"/>
    <w:rsid w:val="00D94FD1"/>
    <w:rsid w:val="00DA4676"/>
    <w:rsid w:val="00DB189D"/>
    <w:rsid w:val="00DB32B7"/>
    <w:rsid w:val="00DF6D9B"/>
    <w:rsid w:val="00E22B8E"/>
    <w:rsid w:val="00E25B0F"/>
    <w:rsid w:val="00E324D4"/>
    <w:rsid w:val="00E51E5E"/>
    <w:rsid w:val="00E54495"/>
    <w:rsid w:val="00E56BE6"/>
    <w:rsid w:val="00E86587"/>
    <w:rsid w:val="00E94731"/>
    <w:rsid w:val="00EC4E77"/>
    <w:rsid w:val="00EC5577"/>
    <w:rsid w:val="00EC64A2"/>
    <w:rsid w:val="00ED0BD7"/>
    <w:rsid w:val="00F02157"/>
    <w:rsid w:val="00F127B8"/>
    <w:rsid w:val="00F1336B"/>
    <w:rsid w:val="00F2712C"/>
    <w:rsid w:val="00F5323E"/>
    <w:rsid w:val="00F54BF6"/>
    <w:rsid w:val="00F76EE0"/>
    <w:rsid w:val="00F9025D"/>
    <w:rsid w:val="00F94239"/>
    <w:rsid w:val="00FA5558"/>
    <w:rsid w:val="00FB1F88"/>
    <w:rsid w:val="00FB7C19"/>
    <w:rsid w:val="00FD3A29"/>
    <w:rsid w:val="00FD6554"/>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A862E4"/>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4066</Words>
  <Characters>23178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27190</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49</cp:revision>
  <cp:lastPrinted>2013-09-27T05:05:00Z</cp:lastPrinted>
  <dcterms:created xsi:type="dcterms:W3CDTF">2022-12-11T02:54:00Z</dcterms:created>
  <dcterms:modified xsi:type="dcterms:W3CDTF">2022-12-11T07:29:00Z</dcterms:modified>
</cp:coreProperties>
</file>