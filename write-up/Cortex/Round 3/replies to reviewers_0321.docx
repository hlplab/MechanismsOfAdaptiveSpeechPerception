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7C81EAC2" w:rsidR="008874D6" w:rsidRDefault="00174B73" w:rsidP="00E23C3F">
      <w:pPr>
        <w:ind w:firstLine="0"/>
        <w:jc w:val="left"/>
        <w:rPr>
          <w:rFonts w:ascii="Times New Roman" w:hAnsi="Times New Roman"/>
          <w:b/>
          <w:bCs/>
          <w:sz w:val="22"/>
          <w:szCs w:val="22"/>
        </w:rPr>
      </w:pPr>
      <w:commentRangeStart w:id="0"/>
      <w:r>
        <w:rPr>
          <w:rFonts w:ascii="Times New Roman" w:hAnsi="Times New Roman"/>
          <w:b/>
          <w:bCs/>
          <w:sz w:val="22"/>
          <w:szCs w:val="22"/>
        </w:rPr>
        <w:t>Main points:</w:t>
      </w:r>
      <w:commentRangeEnd w:id="0"/>
      <w:r w:rsidR="00C26CC1">
        <w:rPr>
          <w:rStyle w:val="CommentReference"/>
        </w:rPr>
        <w:commentReference w:id="0"/>
      </w:r>
    </w:p>
    <w:p w14:paraId="4D720AF5" w14:textId="52277BF1" w:rsidR="008874D6" w:rsidRDefault="008874D6" w:rsidP="008874D6">
      <w:pPr>
        <w:pStyle w:val="ListParagraph"/>
        <w:numPr>
          <w:ilvl w:val="0"/>
          <w:numId w:val="14"/>
        </w:numPr>
        <w:rPr>
          <w:rFonts w:ascii="Times" w:eastAsia="Times New Roman" w:hAnsi="Times"/>
          <w:color w:val="0031E6"/>
          <w:sz w:val="22"/>
          <w:szCs w:val="22"/>
        </w:rPr>
      </w:pPr>
      <w:r>
        <w:rPr>
          <w:rFonts w:ascii="Times" w:eastAsia="Times New Roman" w:hAnsi="Times"/>
          <w:b/>
          <w:bCs/>
          <w:color w:val="0031E6"/>
          <w:sz w:val="22"/>
          <w:szCs w:val="22"/>
        </w:rPr>
        <w:t xml:space="preserve">Length of manuscript. </w:t>
      </w:r>
      <w:r w:rsidRPr="008874D6">
        <w:rPr>
          <w:rFonts w:ascii="Times" w:eastAsia="Times New Roman" w:hAnsi="Times"/>
          <w:color w:val="0031E6"/>
          <w:sz w:val="22"/>
          <w:szCs w:val="22"/>
        </w:rPr>
        <w:t xml:space="preserve">We share the impression that that the manuscript is long, and that this will have a somewhat limiting effect on its impact. At the same time, like the reviewer, we don’t see any major ways to further cut the content. </w:t>
      </w:r>
      <w:r w:rsidR="00F76126">
        <w:rPr>
          <w:rFonts w:ascii="Times" w:eastAsia="Times New Roman" w:hAnsi="Times"/>
          <w:color w:val="0031E6"/>
          <w:sz w:val="22"/>
          <w:szCs w:val="22"/>
        </w:rPr>
        <w:t>(We found one paragraph in the method part of Section 4 that seemed an unnecessary aside and we have removed it.</w:t>
      </w:r>
      <w:ins w:id="1" w:author="Kurumada, Chigusa" w:date="2023-02-19T13:23:00Z">
        <w:r w:rsidR="007113EA">
          <w:rPr>
            <w:rFonts w:ascii="Times" w:eastAsia="Times New Roman" w:hAnsi="Times"/>
            <w:color w:val="0031E6"/>
            <w:sz w:val="22"/>
            <w:szCs w:val="22"/>
          </w:rPr>
          <w:t xml:space="preserve"> We have also edited it through to minimize redundancies</w:t>
        </w:r>
      </w:ins>
      <w:ins w:id="2" w:author="Kurumada, Chigusa" w:date="2023-02-19T13:24:00Z">
        <w:r w:rsidR="007113EA">
          <w:rPr>
            <w:rFonts w:ascii="Times" w:eastAsia="Times New Roman" w:hAnsi="Times"/>
            <w:color w:val="0031E6"/>
            <w:sz w:val="22"/>
            <w:szCs w:val="22"/>
          </w:rPr>
          <w:t xml:space="preserve"> and to increase readability.</w:t>
        </w:r>
      </w:ins>
      <w:r w:rsidR="00F76126">
        <w:rPr>
          <w:rFonts w:ascii="Times" w:eastAsia="Times New Roman" w:hAnsi="Times"/>
          <w:color w:val="0031E6"/>
          <w:sz w:val="22"/>
          <w:szCs w:val="22"/>
        </w:rPr>
        <w:t xml:space="preserve">) </w:t>
      </w:r>
      <w:r w:rsidRPr="008874D6">
        <w:rPr>
          <w:rFonts w:ascii="Times" w:eastAsia="Times New Roman" w:hAnsi="Times"/>
          <w:color w:val="0031E6"/>
          <w:sz w:val="22"/>
          <w:szCs w:val="22"/>
        </w:rPr>
        <w:t xml:space="preserve">We had the manuscript read by </w:t>
      </w:r>
      <w:r w:rsidR="00F76126">
        <w:rPr>
          <w:rFonts w:ascii="Times" w:eastAsia="Times New Roman" w:hAnsi="Times"/>
          <w:color w:val="0031E6"/>
          <w:sz w:val="22"/>
          <w:szCs w:val="22"/>
        </w:rPr>
        <w:t>about</w:t>
      </w:r>
      <w:r w:rsidRPr="008874D6">
        <w:rPr>
          <w:rFonts w:ascii="Times" w:eastAsia="Times New Roman" w:hAnsi="Times"/>
          <w:color w:val="0031E6"/>
          <w:sz w:val="22"/>
          <w:szCs w:val="22"/>
        </w:rPr>
        <w:t xml:space="preserve"> 20 people at this point. Our general impression </w:t>
      </w:r>
      <w:del w:id="3" w:author="Kurumada, Chigusa" w:date="2023-02-19T13:22:00Z">
        <w:r w:rsidRPr="008874D6" w:rsidDel="00061253">
          <w:rPr>
            <w:rFonts w:ascii="Times" w:eastAsia="Times New Roman" w:hAnsi="Times"/>
            <w:color w:val="0031E6"/>
            <w:sz w:val="22"/>
            <w:szCs w:val="22"/>
          </w:rPr>
          <w:delText xml:space="preserve">at this point </w:delText>
        </w:r>
      </w:del>
      <w:r w:rsidRPr="008874D6">
        <w:rPr>
          <w:rFonts w:ascii="Times" w:eastAsia="Times New Roman" w:hAnsi="Times"/>
          <w:color w:val="0031E6"/>
          <w:sz w:val="22"/>
          <w:szCs w:val="22"/>
        </w:rPr>
        <w:t>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p>
    <w:p w14:paraId="7A838EB4" w14:textId="65196101" w:rsidR="0079619B" w:rsidRPr="0079619B" w:rsidRDefault="0079619B" w:rsidP="008874D6">
      <w:pPr>
        <w:pStyle w:val="ListParagraph"/>
        <w:numPr>
          <w:ilvl w:val="0"/>
          <w:numId w:val="14"/>
        </w:numPr>
        <w:rPr>
          <w:rFonts w:ascii="Times" w:eastAsia="Times New Roman" w:hAnsi="Times"/>
          <w:b/>
          <w:bCs/>
          <w:color w:val="0031E6"/>
          <w:sz w:val="22"/>
          <w:szCs w:val="22"/>
        </w:rPr>
      </w:pPr>
      <w:r w:rsidRPr="0079619B">
        <w:rPr>
          <w:rFonts w:ascii="Times" w:eastAsia="Times New Roman" w:hAnsi="Times"/>
          <w:b/>
          <w:bCs/>
          <w:color w:val="0031E6"/>
          <w:sz w:val="22"/>
          <w:szCs w:val="22"/>
        </w:rPr>
        <w:t xml:space="preserve">Removal of animations from journal article. </w:t>
      </w:r>
      <w:r w:rsidRPr="0079619B">
        <w:rPr>
          <w:rFonts w:ascii="Times" w:eastAsia="Times New Roman" w:hAnsi="Times"/>
          <w:color w:val="0031E6"/>
          <w:sz w:val="22"/>
          <w:szCs w:val="22"/>
        </w:rPr>
        <w:t>Both reviewers asked for this</w:t>
      </w:r>
      <w:r w:rsidR="00FA674B">
        <w:rPr>
          <w:rFonts w:ascii="Times" w:eastAsia="Times New Roman" w:hAnsi="Times"/>
          <w:color w:val="0031E6"/>
          <w:sz w:val="22"/>
          <w:szCs w:val="22"/>
        </w:rPr>
        <w:t xml:space="preserve">. </w:t>
      </w:r>
      <w:commentRangeStart w:id="4"/>
      <w:proofErr w:type="gramStart"/>
      <w:r w:rsidR="00FA674B">
        <w:rPr>
          <w:rFonts w:ascii="Times" w:eastAsia="Times New Roman" w:hAnsi="Times"/>
          <w:color w:val="0031E6"/>
          <w:sz w:val="22"/>
          <w:szCs w:val="22"/>
        </w:rPr>
        <w:t>Additionally</w:t>
      </w:r>
      <w:proofErr w:type="gramEnd"/>
      <w:r w:rsidR="00FA674B">
        <w:rPr>
          <w:rFonts w:ascii="Times" w:eastAsia="Times New Roman" w:hAnsi="Times"/>
          <w:color w:val="0031E6"/>
          <w:sz w:val="22"/>
          <w:szCs w:val="22"/>
        </w:rPr>
        <w:t xml:space="preserve"> we have set the animations to stop at the end of each loop, as suggested by R3.</w:t>
      </w:r>
      <w:commentRangeEnd w:id="4"/>
      <w:r w:rsidR="00FA674B">
        <w:rPr>
          <w:rStyle w:val="CommentReference"/>
        </w:rPr>
        <w:commentReference w:id="4"/>
      </w:r>
    </w:p>
    <w:p w14:paraId="25D3E7D8" w14:textId="7635131D" w:rsidR="008874D6" w:rsidRDefault="008874D6" w:rsidP="00E23C3F">
      <w:pPr>
        <w:ind w:firstLine="0"/>
        <w:jc w:val="left"/>
        <w:rPr>
          <w:rFonts w:ascii="Times New Roman" w:hAnsi="Times New Roman"/>
          <w:b/>
          <w:bCs/>
          <w:sz w:val="22"/>
          <w:szCs w:val="22"/>
        </w:rPr>
      </w:pPr>
    </w:p>
    <w:p w14:paraId="6D2B4701" w14:textId="304FDACA" w:rsidR="00174B73" w:rsidRDefault="00174B73" w:rsidP="00E23C3F">
      <w:pPr>
        <w:ind w:firstLine="0"/>
        <w:jc w:val="left"/>
        <w:rPr>
          <w:rFonts w:ascii="Times New Roman" w:hAnsi="Times New Roman"/>
          <w:b/>
          <w:bCs/>
          <w:sz w:val="22"/>
          <w:szCs w:val="22"/>
        </w:rPr>
      </w:pPr>
    </w:p>
    <w:p w14:paraId="028940BE" w14:textId="5EF6F059" w:rsidR="00174B73" w:rsidRDefault="00174B73" w:rsidP="00E23C3F">
      <w:pPr>
        <w:ind w:firstLine="0"/>
        <w:jc w:val="left"/>
        <w:rPr>
          <w:rFonts w:ascii="Times New Roman" w:hAnsi="Times New Roman"/>
          <w:b/>
          <w:bCs/>
          <w:sz w:val="22"/>
          <w:szCs w:val="22"/>
        </w:rPr>
      </w:pPr>
      <w:commentRangeStart w:id="5"/>
      <w:commentRangeStart w:id="6"/>
      <w:commentRangeEnd w:id="5"/>
      <w:r>
        <w:rPr>
          <w:rStyle w:val="CommentReference"/>
        </w:rPr>
        <w:commentReference w:id="5"/>
      </w:r>
      <w:commentRangeEnd w:id="6"/>
      <w:r w:rsidR="00DF73EF">
        <w:rPr>
          <w:rStyle w:val="CommentReference"/>
        </w:rPr>
        <w:commentReference w:id="6"/>
      </w:r>
    </w:p>
    <w:p w14:paraId="26A067B0" w14:textId="77777777" w:rsidR="00174B73" w:rsidRDefault="00174B73" w:rsidP="00E23C3F">
      <w:pPr>
        <w:ind w:firstLine="0"/>
        <w:jc w:val="left"/>
        <w:rPr>
          <w:rFonts w:ascii="Times New Roman" w:hAnsi="Times New Roman"/>
          <w:b/>
          <w:bCs/>
          <w:sz w:val="22"/>
          <w:szCs w:val="22"/>
        </w:rPr>
      </w:pPr>
    </w:p>
    <w:p w14:paraId="07BBC11E" w14:textId="1E14FA52"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9A6552C" w14:textId="1F17FC41" w:rsidR="006216F9" w:rsidRPr="00E23C3F" w:rsidRDefault="003C3C0F" w:rsidP="00174B73">
      <w:pPr>
        <w:spacing w:after="80"/>
        <w:rPr>
          <w:rFonts w:ascii="Times New Roman" w:hAnsi="Times New Roman"/>
          <w:sz w:val="22"/>
          <w:szCs w:val="22"/>
          <w:u w:val="single"/>
        </w:rPr>
      </w:pPr>
      <w:r w:rsidRPr="000954BC">
        <w:rPr>
          <w:rFonts w:ascii="Times New Roman" w:hAnsi="Times New Roman"/>
          <w:sz w:val="22"/>
          <w:szCs w:val="22"/>
        </w:rPr>
        <w:t xml:space="preserve">The main message of the reviewers’ comments, as we understood, was two-fold. First, the </w:t>
      </w:r>
    </w:p>
    <w:p w14:paraId="48FF0050" w14:textId="77777777" w:rsidR="00F1336B" w:rsidRDefault="00F1336B" w:rsidP="00F1336B">
      <w:pPr>
        <w:ind w:left="360" w:firstLine="0"/>
        <w:rPr>
          <w:rFonts w:ascii="Times New Roman" w:hAnsi="Times New Roman"/>
          <w:sz w:val="22"/>
          <w:szCs w:val="22"/>
        </w:rPr>
      </w:pPr>
    </w:p>
    <w:p w14:paraId="65C46E66" w14:textId="77777777" w:rsidR="00F76126" w:rsidRDefault="00F76126" w:rsidP="00B0342E">
      <w:pPr>
        <w:rPr>
          <w:rFonts w:ascii="Times New Roman" w:hAnsi="Times New Roman"/>
          <w:sz w:val="22"/>
          <w:szCs w:val="22"/>
        </w:rPr>
      </w:pPr>
    </w:p>
    <w:p w14:paraId="70DCE1BB" w14:textId="7DDCD4C9" w:rsidR="00E23C3F" w:rsidRPr="00780EE1" w:rsidRDefault="00E23C3F" w:rsidP="00F76126">
      <w:pPr>
        <w:rPr>
          <w:rFonts w:ascii="Times New Roman" w:hAnsi="Times New Roman"/>
          <w:sz w:val="22"/>
          <w:szCs w:val="22"/>
        </w:rPr>
      </w:pPr>
      <w:r>
        <w:rPr>
          <w:rFonts w:ascii="Times New Roman" w:hAnsi="Times New Roman"/>
          <w:sz w:val="22"/>
          <w:szCs w:val="22"/>
        </w:rPr>
        <w:t xml:space="preserve">Finally, we made </w:t>
      </w:r>
      <w:r w:rsidR="00F76126">
        <w:rPr>
          <w:rFonts w:ascii="Times New Roman" w:hAnsi="Times New Roman"/>
          <w:sz w:val="22"/>
          <w:szCs w:val="22"/>
        </w:rPr>
        <w:t xml:space="preserve">minor edits </w:t>
      </w:r>
      <w:r>
        <w:rPr>
          <w:rFonts w:ascii="Times New Roman" w:hAnsi="Times New Roman"/>
          <w:sz w:val="22"/>
          <w:szCs w:val="22"/>
        </w:rPr>
        <w:t xml:space="preserve">to improve accessibility </w:t>
      </w:r>
      <w:r w:rsidR="00F76126">
        <w:rPr>
          <w:rFonts w:ascii="Times New Roman" w:hAnsi="Times New Roman"/>
          <w:sz w:val="22"/>
          <w:szCs w:val="22"/>
        </w:rPr>
        <w:t>of the text</w:t>
      </w:r>
      <w:r>
        <w:rPr>
          <w:rFonts w:ascii="Times New Roman" w:hAnsi="Times New Roman"/>
          <w:sz w:val="22"/>
          <w:szCs w:val="22"/>
        </w:rPr>
        <w:t xml:space="preserve">. </w:t>
      </w:r>
      <w:r w:rsidR="006732D4">
        <w:rPr>
          <w:rFonts w:ascii="Times New Roman" w:hAnsi="Times New Roman"/>
          <w:sz w:val="22"/>
          <w:szCs w:val="22"/>
        </w:rPr>
        <w:t>Detailed responses to the</w:t>
      </w:r>
      <w:r w:rsidRPr="00780EE1">
        <w:rPr>
          <w:rFonts w:ascii="Times New Roman" w:hAnsi="Times New Roman"/>
          <w:sz w:val="22"/>
          <w:szCs w:val="22"/>
        </w:rPr>
        <w:t xml:space="preserve"> remaining points of the reviewers</w:t>
      </w:r>
      <w:r w:rsidR="006732D4">
        <w:rPr>
          <w:rFonts w:ascii="Times New Roman" w:hAnsi="Times New Roman"/>
          <w:sz w:val="22"/>
          <w:szCs w:val="22"/>
        </w:rPr>
        <w:t xml:space="preserve"> are presented </w:t>
      </w:r>
      <w:r w:rsidR="00B0342E">
        <w:rPr>
          <w:rFonts w:ascii="Times New Roman" w:hAnsi="Times New Roman"/>
          <w:sz w:val="22"/>
          <w:szCs w:val="22"/>
        </w:rPr>
        <w:t>below.</w:t>
      </w:r>
    </w:p>
    <w:p w14:paraId="610A8624" w14:textId="77777777" w:rsidR="00795997" w:rsidRDefault="00795997" w:rsidP="00780EE1">
      <w:pPr>
        <w:rPr>
          <w:ins w:id="7" w:author="Kurumada, Chigusa" w:date="2023-03-20T12:32:00Z"/>
          <w:rFonts w:ascii="Times New Roman" w:hAnsi="Times New Roman"/>
          <w:sz w:val="22"/>
          <w:szCs w:val="22"/>
        </w:rPr>
      </w:pPr>
    </w:p>
    <w:p w14:paraId="1780562C" w14:textId="77777777" w:rsidR="00795997" w:rsidRDefault="00795997" w:rsidP="00780EE1">
      <w:pPr>
        <w:rPr>
          <w:ins w:id="8" w:author="Kurumada, Chigusa" w:date="2023-03-20T12:32:00Z"/>
          <w:rFonts w:ascii="Times New Roman" w:hAnsi="Times New Roman"/>
          <w:sz w:val="22"/>
          <w:szCs w:val="22"/>
        </w:rPr>
      </w:pPr>
    </w:p>
    <w:p w14:paraId="2F2D5B61" w14:textId="77777777" w:rsidR="00795997" w:rsidRDefault="00795997" w:rsidP="00780EE1">
      <w:pPr>
        <w:rPr>
          <w:ins w:id="9" w:author="Kurumada, Chigusa" w:date="2023-03-20T12:32:00Z"/>
          <w:rFonts w:ascii="Times New Roman" w:hAnsi="Times New Roman"/>
          <w:sz w:val="22"/>
          <w:szCs w:val="22"/>
        </w:rPr>
      </w:pPr>
    </w:p>
    <w:p w14:paraId="70523D01" w14:textId="77777777" w:rsidR="00795997" w:rsidRDefault="00795997" w:rsidP="00780EE1">
      <w:pPr>
        <w:rPr>
          <w:ins w:id="10" w:author="Kurumada, Chigusa" w:date="2023-03-20T12:32:00Z"/>
          <w:rFonts w:ascii="Times New Roman" w:hAnsi="Times New Roman"/>
          <w:sz w:val="22"/>
          <w:szCs w:val="22"/>
        </w:rPr>
      </w:pPr>
    </w:p>
    <w:p w14:paraId="4B7ED290" w14:textId="77777777" w:rsidR="00795997" w:rsidRDefault="00795997" w:rsidP="00780EE1">
      <w:pPr>
        <w:rPr>
          <w:ins w:id="11" w:author="Kurumada, Chigusa" w:date="2023-03-20T12:32:00Z"/>
          <w:rFonts w:ascii="Times New Roman" w:hAnsi="Times New Roman"/>
          <w:sz w:val="22"/>
          <w:szCs w:val="22"/>
        </w:rPr>
      </w:pPr>
    </w:p>
    <w:p w14:paraId="35085EE6" w14:textId="77777777" w:rsidR="00795997" w:rsidRDefault="00795997" w:rsidP="00780EE1">
      <w:pPr>
        <w:rPr>
          <w:ins w:id="12" w:author="Kurumada, Chigusa" w:date="2023-03-20T12:32:00Z"/>
          <w:rFonts w:ascii="Times New Roman" w:hAnsi="Times New Roman"/>
          <w:sz w:val="22"/>
          <w:szCs w:val="22"/>
        </w:rPr>
      </w:pPr>
    </w:p>
    <w:p w14:paraId="74BA4A51" w14:textId="77777777" w:rsidR="00795997" w:rsidRDefault="00795997" w:rsidP="00780EE1">
      <w:pPr>
        <w:rPr>
          <w:ins w:id="13" w:author="Kurumada, Chigusa" w:date="2023-03-20T12:32:00Z"/>
          <w:rFonts w:ascii="Times New Roman" w:hAnsi="Times New Roman"/>
          <w:sz w:val="22"/>
          <w:szCs w:val="22"/>
        </w:rPr>
      </w:pPr>
    </w:p>
    <w:p w14:paraId="1236B07C" w14:textId="77777777" w:rsidR="00795997" w:rsidRDefault="00795997" w:rsidP="00780EE1">
      <w:pPr>
        <w:rPr>
          <w:ins w:id="14" w:author="Kurumada, Chigusa" w:date="2023-03-20T12:32:00Z"/>
          <w:rFonts w:ascii="Times New Roman" w:hAnsi="Times New Roman"/>
          <w:sz w:val="22"/>
          <w:szCs w:val="22"/>
        </w:rPr>
      </w:pPr>
    </w:p>
    <w:p w14:paraId="175BDADD" w14:textId="77777777" w:rsidR="00795997" w:rsidRDefault="00795997" w:rsidP="00780EE1">
      <w:pPr>
        <w:rPr>
          <w:ins w:id="15" w:author="Kurumada, Chigusa" w:date="2023-03-20T12:32:00Z"/>
          <w:rFonts w:ascii="Times New Roman" w:hAnsi="Times New Roman"/>
          <w:sz w:val="22"/>
          <w:szCs w:val="22"/>
        </w:rPr>
      </w:pPr>
    </w:p>
    <w:p w14:paraId="15667BB2" w14:textId="77777777" w:rsidR="00795997" w:rsidRDefault="00795997" w:rsidP="00780EE1">
      <w:pPr>
        <w:rPr>
          <w:ins w:id="16" w:author="Kurumada, Chigusa" w:date="2023-03-20T12:32:00Z"/>
          <w:rFonts w:ascii="Times New Roman" w:hAnsi="Times New Roman"/>
          <w:sz w:val="22"/>
          <w:szCs w:val="22"/>
        </w:rPr>
      </w:pPr>
    </w:p>
    <w:p w14:paraId="0CC8BF89" w14:textId="77777777" w:rsidR="00795997" w:rsidRDefault="00795997" w:rsidP="00780EE1">
      <w:pPr>
        <w:rPr>
          <w:ins w:id="17" w:author="Kurumada, Chigusa" w:date="2023-03-20T12:32:00Z"/>
          <w:rFonts w:ascii="Times New Roman" w:hAnsi="Times New Roman"/>
          <w:sz w:val="22"/>
          <w:szCs w:val="22"/>
        </w:rPr>
      </w:pPr>
    </w:p>
    <w:p w14:paraId="276E6753" w14:textId="77777777" w:rsidR="00795997" w:rsidRDefault="00795997" w:rsidP="00780EE1">
      <w:pPr>
        <w:rPr>
          <w:ins w:id="18" w:author="Kurumada, Chigusa" w:date="2023-03-20T12:32:00Z"/>
          <w:rFonts w:ascii="Times New Roman" w:hAnsi="Times New Roman"/>
          <w:sz w:val="22"/>
          <w:szCs w:val="22"/>
        </w:rPr>
      </w:pPr>
    </w:p>
    <w:p w14:paraId="01630EF2" w14:textId="77777777" w:rsidR="00795997" w:rsidRDefault="00795997" w:rsidP="00780EE1">
      <w:pPr>
        <w:rPr>
          <w:ins w:id="19" w:author="Kurumada, Chigusa" w:date="2023-03-20T12:32:00Z"/>
          <w:rFonts w:ascii="Times New Roman" w:hAnsi="Times New Roman"/>
          <w:sz w:val="22"/>
          <w:szCs w:val="22"/>
        </w:rPr>
      </w:pPr>
    </w:p>
    <w:p w14:paraId="6AE7E448" w14:textId="77777777" w:rsidR="00795997" w:rsidRDefault="00795997" w:rsidP="00780EE1">
      <w:pPr>
        <w:rPr>
          <w:ins w:id="20" w:author="Kurumada, Chigusa" w:date="2023-03-20T12:32:00Z"/>
          <w:rFonts w:ascii="Times New Roman" w:hAnsi="Times New Roman"/>
          <w:sz w:val="22"/>
          <w:szCs w:val="22"/>
        </w:rPr>
      </w:pPr>
    </w:p>
    <w:p w14:paraId="3A4EFF1A" w14:textId="77777777" w:rsidR="00795997" w:rsidRDefault="00795997" w:rsidP="00780EE1">
      <w:pPr>
        <w:rPr>
          <w:ins w:id="21" w:author="Kurumada, Chigusa" w:date="2023-03-20T12:32:00Z"/>
          <w:rFonts w:ascii="Times New Roman" w:hAnsi="Times New Roman"/>
          <w:sz w:val="22"/>
          <w:szCs w:val="22"/>
        </w:rPr>
      </w:pPr>
    </w:p>
    <w:p w14:paraId="44A8A088" w14:textId="77777777" w:rsidR="00795997" w:rsidRDefault="00795997" w:rsidP="00780EE1">
      <w:pPr>
        <w:rPr>
          <w:ins w:id="22" w:author="Kurumada, Chigusa" w:date="2023-03-20T12:32:00Z"/>
          <w:rFonts w:ascii="Times New Roman" w:hAnsi="Times New Roman"/>
          <w:sz w:val="22"/>
          <w:szCs w:val="22"/>
        </w:rPr>
      </w:pPr>
    </w:p>
    <w:p w14:paraId="5FE5BA8F" w14:textId="77777777" w:rsidR="00795997" w:rsidRDefault="00795997" w:rsidP="00780EE1">
      <w:pPr>
        <w:rPr>
          <w:ins w:id="23" w:author="Kurumada, Chigusa" w:date="2023-03-20T12:32:00Z"/>
          <w:rFonts w:ascii="Times New Roman" w:hAnsi="Times New Roman"/>
          <w:sz w:val="22"/>
          <w:szCs w:val="22"/>
        </w:rPr>
      </w:pPr>
    </w:p>
    <w:p w14:paraId="3AEDB421" w14:textId="77777777" w:rsidR="00795997" w:rsidRDefault="00795997" w:rsidP="00780EE1">
      <w:pPr>
        <w:rPr>
          <w:ins w:id="24" w:author="Kurumada, Chigusa" w:date="2023-03-20T12:32:00Z"/>
          <w:rFonts w:ascii="Times New Roman" w:hAnsi="Times New Roman"/>
          <w:sz w:val="22"/>
          <w:szCs w:val="22"/>
        </w:rPr>
      </w:pPr>
    </w:p>
    <w:p w14:paraId="23F5420F" w14:textId="77777777" w:rsidR="00795997" w:rsidRDefault="00795997" w:rsidP="00780EE1">
      <w:pPr>
        <w:rPr>
          <w:ins w:id="25" w:author="Kurumada, Chigusa" w:date="2023-03-20T12:32:00Z"/>
          <w:rFonts w:ascii="Times New Roman" w:hAnsi="Times New Roman"/>
          <w:sz w:val="22"/>
          <w:szCs w:val="22"/>
        </w:rPr>
      </w:pPr>
    </w:p>
    <w:p w14:paraId="58F610BE" w14:textId="77777777" w:rsidR="00795997" w:rsidRDefault="00795997" w:rsidP="00780EE1">
      <w:pPr>
        <w:rPr>
          <w:ins w:id="26" w:author="Kurumada, Chigusa" w:date="2023-03-20T12:32:00Z"/>
          <w:rFonts w:ascii="Times New Roman" w:hAnsi="Times New Roman"/>
          <w:sz w:val="22"/>
          <w:szCs w:val="22"/>
        </w:rPr>
      </w:pPr>
    </w:p>
    <w:p w14:paraId="10CC2E07" w14:textId="77777777" w:rsidR="00795997" w:rsidRDefault="00795997" w:rsidP="00780EE1">
      <w:pPr>
        <w:rPr>
          <w:ins w:id="27" w:author="Kurumada, Chigusa" w:date="2023-03-20T12:32:00Z"/>
          <w:rFonts w:ascii="Times New Roman" w:hAnsi="Times New Roman"/>
          <w:sz w:val="22"/>
          <w:szCs w:val="22"/>
        </w:rPr>
      </w:pPr>
    </w:p>
    <w:p w14:paraId="389BFD75" w14:textId="77777777" w:rsidR="00795997" w:rsidRDefault="00795997" w:rsidP="00780EE1">
      <w:pPr>
        <w:rPr>
          <w:ins w:id="28" w:author="Kurumada, Chigusa" w:date="2023-03-20T12:32:00Z"/>
          <w:rFonts w:ascii="Times New Roman" w:hAnsi="Times New Roman"/>
          <w:sz w:val="22"/>
          <w:szCs w:val="22"/>
        </w:rPr>
      </w:pPr>
    </w:p>
    <w:p w14:paraId="1610BFA8" w14:textId="2FEBA035" w:rsidR="00795997" w:rsidRPr="00FF1FA2" w:rsidRDefault="00795997" w:rsidP="00795997">
      <w:pPr>
        <w:ind w:firstLine="0"/>
        <w:rPr>
          <w:ins w:id="29" w:author="Kurumada, Chigusa" w:date="2023-03-20T12:32:00Z"/>
          <w:rFonts w:ascii="Times New Roman" w:hAnsi="Times New Roman"/>
          <w:sz w:val="22"/>
          <w:szCs w:val="22"/>
        </w:rPr>
      </w:pPr>
      <w:ins w:id="30" w:author="Kurumada, Chigusa" w:date="2023-03-20T12:32:00Z">
        <w:r>
          <w:rPr>
            <w:rFonts w:ascii="Times New Roman" w:hAnsi="Times New Roman"/>
            <w:sz w:val="22"/>
            <w:szCs w:val="22"/>
          </w:rPr>
          <w:t>March 30</w:t>
        </w:r>
        <w:r>
          <w:rPr>
            <w:rFonts w:ascii="Times New Roman" w:hAnsi="Times New Roman"/>
            <w:sz w:val="22"/>
            <w:szCs w:val="22"/>
            <w:vertAlign w:val="superscript"/>
          </w:rPr>
          <w:t>th</w:t>
        </w:r>
        <w:r w:rsidRPr="00FF1FA2">
          <w:rPr>
            <w:rFonts w:ascii="Times New Roman" w:hAnsi="Times New Roman"/>
            <w:sz w:val="22"/>
            <w:szCs w:val="22"/>
          </w:rPr>
          <w:t>, 202</w:t>
        </w:r>
        <w:r>
          <w:rPr>
            <w:rFonts w:ascii="Times New Roman" w:hAnsi="Times New Roman"/>
            <w:sz w:val="22"/>
            <w:szCs w:val="22"/>
          </w:rPr>
          <w:t>3</w:t>
        </w:r>
      </w:ins>
    </w:p>
    <w:p w14:paraId="1B9547EE" w14:textId="77777777" w:rsidR="00795997" w:rsidRPr="00FF1FA2" w:rsidRDefault="00795997" w:rsidP="00795997">
      <w:pPr>
        <w:ind w:firstLine="0"/>
        <w:rPr>
          <w:ins w:id="31" w:author="Kurumada, Chigusa" w:date="2023-03-20T12:32:00Z"/>
          <w:rFonts w:ascii="Times New Roman" w:hAnsi="Times New Roman"/>
          <w:sz w:val="22"/>
          <w:szCs w:val="22"/>
        </w:rPr>
      </w:pPr>
    </w:p>
    <w:p w14:paraId="48F53C45" w14:textId="77777777" w:rsidR="00795997" w:rsidRDefault="00795997" w:rsidP="00795997">
      <w:pPr>
        <w:ind w:firstLine="0"/>
        <w:rPr>
          <w:ins w:id="32" w:author="Kurumada, Chigusa" w:date="2023-03-20T12:32:00Z"/>
          <w:rFonts w:ascii="Times New Roman" w:hAnsi="Times New Roman"/>
          <w:sz w:val="22"/>
          <w:szCs w:val="22"/>
        </w:rPr>
      </w:pPr>
      <w:ins w:id="33" w:author="Kurumada, Chigusa" w:date="2023-03-20T12:32:00Z">
        <w:r w:rsidRPr="00FF1FA2">
          <w:rPr>
            <w:rFonts w:ascii="Times New Roman" w:hAnsi="Times New Roman"/>
            <w:sz w:val="22"/>
            <w:szCs w:val="22"/>
          </w:rPr>
          <w:t xml:space="preserve">To: Editorial Board of </w:t>
        </w:r>
        <w:r w:rsidRPr="00FF1FA2">
          <w:rPr>
            <w:rFonts w:ascii="Times New Roman" w:hAnsi="Times New Roman"/>
            <w:i/>
            <w:sz w:val="22"/>
            <w:szCs w:val="22"/>
          </w:rPr>
          <w:t>Cortex</w:t>
        </w:r>
      </w:ins>
    </w:p>
    <w:p w14:paraId="0315EF7F" w14:textId="77777777" w:rsidR="00795997" w:rsidRPr="00FF1FA2" w:rsidRDefault="00795997" w:rsidP="00795997">
      <w:pPr>
        <w:ind w:firstLine="0"/>
        <w:rPr>
          <w:ins w:id="34" w:author="Kurumada, Chigusa" w:date="2023-03-20T12:32:00Z"/>
          <w:rFonts w:ascii="Times New Roman" w:hAnsi="Times New Roman"/>
          <w:sz w:val="22"/>
          <w:szCs w:val="22"/>
        </w:rPr>
      </w:pPr>
      <w:ins w:id="35" w:author="Kurumada, Chigusa" w:date="2023-03-20T12:32:00Z">
        <w:r>
          <w:rPr>
            <w:rFonts w:ascii="Times New Roman" w:hAnsi="Times New Roman"/>
            <w:sz w:val="22"/>
            <w:szCs w:val="22"/>
          </w:rPr>
          <w:t xml:space="preserve">Dear </w:t>
        </w:r>
        <w:proofErr w:type="gramStart"/>
        <w:r>
          <w:rPr>
            <w:rFonts w:ascii="Times New Roman" w:hAnsi="Times New Roman"/>
            <w:sz w:val="22"/>
            <w:szCs w:val="22"/>
          </w:rPr>
          <w:t>Drs.</w:t>
        </w:r>
        <w:proofErr w:type="gramEnd"/>
        <w:r>
          <w:rPr>
            <w:rFonts w:ascii="Times New Roman" w:hAnsi="Times New Roman"/>
            <w:sz w:val="22"/>
            <w:szCs w:val="22"/>
          </w:rPr>
          <w:t xml:space="preserve"> </w:t>
        </w:r>
        <w:proofErr w:type="spellStart"/>
        <w:r>
          <w:rPr>
            <w:rFonts w:ascii="Times New Roman" w:hAnsi="Times New Roman"/>
            <w:sz w:val="22"/>
            <w:szCs w:val="22"/>
          </w:rPr>
          <w:t>Guediche</w:t>
        </w:r>
        <w:proofErr w:type="spellEnd"/>
        <w:r>
          <w:rPr>
            <w:rFonts w:ascii="Times New Roman" w:hAnsi="Times New Roman"/>
            <w:sz w:val="22"/>
            <w:szCs w:val="22"/>
          </w:rPr>
          <w:t xml:space="preserve"> and </w:t>
        </w:r>
        <w:proofErr w:type="spellStart"/>
        <w:r>
          <w:rPr>
            <w:rFonts w:ascii="Times New Roman" w:hAnsi="Times New Roman"/>
            <w:sz w:val="22"/>
            <w:szCs w:val="22"/>
          </w:rPr>
          <w:t>Caffarra</w:t>
        </w:r>
        <w:proofErr w:type="spellEnd"/>
        <w:r>
          <w:rPr>
            <w:rFonts w:ascii="Times New Roman" w:hAnsi="Times New Roman"/>
            <w:sz w:val="22"/>
            <w:szCs w:val="22"/>
          </w:rPr>
          <w:t xml:space="preserve">, </w:t>
        </w:r>
      </w:ins>
    </w:p>
    <w:p w14:paraId="7B919919" w14:textId="77777777" w:rsidR="00795997" w:rsidRDefault="00795997" w:rsidP="00795997">
      <w:pPr>
        <w:spacing w:after="80"/>
        <w:ind w:firstLine="0"/>
        <w:rPr>
          <w:ins w:id="36" w:author="Kurumada, Chigusa" w:date="2023-03-20T12:32:00Z"/>
          <w:rFonts w:ascii="Times" w:eastAsia="Times New Roman" w:hAnsi="Times"/>
          <w:color w:val="000000" w:themeColor="text1"/>
          <w:sz w:val="22"/>
          <w:szCs w:val="22"/>
        </w:rPr>
      </w:pPr>
    </w:p>
    <w:p w14:paraId="7E0671FC" w14:textId="77777777" w:rsidR="00A17F0D" w:rsidRDefault="00795997" w:rsidP="00795997">
      <w:pPr>
        <w:spacing w:after="80"/>
        <w:ind w:firstLine="0"/>
        <w:rPr>
          <w:ins w:id="37" w:author="Kurumada, Chigusa" w:date="2023-03-20T16:39:00Z"/>
          <w:rFonts w:ascii="Times New Roman" w:hAnsi="Times New Roman"/>
          <w:sz w:val="22"/>
          <w:szCs w:val="22"/>
        </w:rPr>
      </w:pPr>
      <w:ins w:id="38" w:author="Kurumada, Chigusa" w:date="2023-03-20T12:32:00Z">
        <w:r>
          <w:rPr>
            <w:rFonts w:ascii="Times" w:eastAsia="Times New Roman" w:hAnsi="Times"/>
            <w:color w:val="000000" w:themeColor="text1"/>
            <w:sz w:val="22"/>
            <w:szCs w:val="22"/>
          </w:rPr>
          <w:t>We very much appreciate your and the reviewers’ comments</w:t>
        </w:r>
      </w:ins>
      <w:ins w:id="39" w:author="Kurumada, Chigusa" w:date="2023-03-20T12:33:00Z">
        <w:r>
          <w:rPr>
            <w:rFonts w:ascii="Times" w:eastAsia="Times New Roman" w:hAnsi="Times"/>
            <w:color w:val="000000" w:themeColor="text1"/>
            <w:sz w:val="22"/>
            <w:szCs w:val="22"/>
          </w:rPr>
          <w:t xml:space="preserve"> on our revised manuscript</w:t>
        </w:r>
      </w:ins>
      <w:ins w:id="40" w:author="Kurumada, Chigusa" w:date="2023-03-20T12:32:00Z">
        <w:r w:rsidRPr="00FF1FA2">
          <w:rPr>
            <w:rFonts w:ascii="Times New Roman" w:hAnsi="Times New Roman"/>
            <w:sz w:val="22"/>
            <w:szCs w:val="22"/>
          </w:rPr>
          <w:t xml:space="preserve">, </w:t>
        </w:r>
        <w:r w:rsidRPr="003208E7">
          <w:rPr>
            <w:rFonts w:ascii="Times New Roman" w:hAnsi="Times New Roman"/>
            <w:sz w:val="22"/>
            <w:szCs w:val="22"/>
            <w:lang w:bidi="en-US"/>
          </w:rPr>
          <w:t>CORTEX-D-21-00884</w:t>
        </w:r>
        <w:r>
          <w:rPr>
            <w:rFonts w:ascii="Times New Roman" w:hAnsi="Times New Roman"/>
            <w:sz w:val="22"/>
            <w:szCs w:val="22"/>
            <w:lang w:bidi="en-US"/>
          </w:rPr>
          <w:t xml:space="preserve"> </w:t>
        </w:r>
        <w:r w:rsidRPr="00FF1FA2">
          <w:rPr>
            <w:rFonts w:ascii="Times New Roman" w:hAnsi="Times New Roman"/>
            <w:sz w:val="22"/>
            <w:szCs w:val="22"/>
          </w:rPr>
          <w:t>“</w:t>
        </w:r>
        <w:r w:rsidRPr="00E94731">
          <w:rPr>
            <w:rFonts w:ascii="Times New Roman" w:eastAsia="Times New Roman" w:hAnsi="Times New Roman"/>
            <w:sz w:val="22"/>
            <w:szCs w:val="22"/>
          </w:rPr>
          <w:t>What we do (not) know about the mechanisms underlying adaptive speech perception</w:t>
        </w:r>
        <w:r w:rsidRPr="00FF1FA2">
          <w:rPr>
            <w:rFonts w:ascii="Times New Roman" w:eastAsia="Times New Roman" w:hAnsi="Times New Roman"/>
            <w:sz w:val="22"/>
            <w:szCs w:val="22"/>
          </w:rPr>
          <w:t xml:space="preserve">: A computational </w:t>
        </w:r>
        <w:r>
          <w:rPr>
            <w:rFonts w:ascii="Times New Roman" w:eastAsia="Times New Roman" w:hAnsi="Times New Roman"/>
            <w:sz w:val="22"/>
            <w:szCs w:val="22"/>
          </w:rPr>
          <w:t xml:space="preserve">framework and </w:t>
        </w:r>
        <w:r w:rsidRPr="00FF1FA2">
          <w:rPr>
            <w:rFonts w:ascii="Times New Roman" w:eastAsia="Times New Roman" w:hAnsi="Times New Roman"/>
            <w:sz w:val="22"/>
            <w:szCs w:val="22"/>
          </w:rPr>
          <w:t>review</w:t>
        </w:r>
        <w:r w:rsidRPr="00FF1FA2">
          <w:rPr>
            <w:rFonts w:ascii="Times New Roman" w:hAnsi="Times New Roman"/>
            <w:sz w:val="22"/>
            <w:szCs w:val="22"/>
          </w:rPr>
          <w:t>”</w:t>
        </w:r>
      </w:ins>
      <w:ins w:id="41" w:author="Kurumada, Chigusa" w:date="2023-03-20T12:33:00Z">
        <w:r>
          <w:rPr>
            <w:rFonts w:ascii="Times New Roman" w:hAnsi="Times New Roman"/>
            <w:sz w:val="22"/>
            <w:szCs w:val="22"/>
          </w:rPr>
          <w:t>. The comments were extremely helpful as we finalize</w:t>
        </w:r>
      </w:ins>
      <w:ins w:id="42" w:author="Kurumada, Chigusa" w:date="2023-03-20T12:59:00Z">
        <w:r w:rsidR="00473023">
          <w:rPr>
            <w:rFonts w:ascii="Times New Roman" w:hAnsi="Times New Roman"/>
            <w:sz w:val="22"/>
            <w:szCs w:val="22"/>
          </w:rPr>
          <w:t>d</w:t>
        </w:r>
      </w:ins>
      <w:ins w:id="43" w:author="Kurumada, Chigusa" w:date="2023-03-20T12:33:00Z">
        <w:r>
          <w:rPr>
            <w:rFonts w:ascii="Times New Roman" w:hAnsi="Times New Roman"/>
            <w:sz w:val="22"/>
            <w:szCs w:val="22"/>
          </w:rPr>
          <w:t xml:space="preserve"> </w:t>
        </w:r>
      </w:ins>
      <w:ins w:id="44" w:author="Kurumada, Chigusa" w:date="2023-03-20T12:59:00Z">
        <w:r w:rsidR="00473023">
          <w:rPr>
            <w:rFonts w:ascii="Times New Roman" w:hAnsi="Times New Roman"/>
            <w:sz w:val="22"/>
            <w:szCs w:val="22"/>
          </w:rPr>
          <w:t>our</w:t>
        </w:r>
      </w:ins>
      <w:ins w:id="45" w:author="Kurumada, Chigusa" w:date="2023-03-20T12:33:00Z">
        <w:r>
          <w:rPr>
            <w:rFonts w:ascii="Times New Roman" w:hAnsi="Times New Roman"/>
            <w:sz w:val="22"/>
            <w:szCs w:val="22"/>
          </w:rPr>
          <w:t xml:space="preserve"> </w:t>
        </w:r>
      </w:ins>
      <w:ins w:id="46" w:author="Kurumada, Chigusa" w:date="2023-03-20T12:34:00Z">
        <w:r>
          <w:rPr>
            <w:rFonts w:ascii="Times New Roman" w:hAnsi="Times New Roman"/>
            <w:sz w:val="22"/>
            <w:szCs w:val="22"/>
          </w:rPr>
          <w:t>manuscript</w:t>
        </w:r>
      </w:ins>
      <w:ins w:id="47" w:author="Kurumada, Chigusa" w:date="2023-03-20T12:59:00Z">
        <w:r w:rsidR="00473023">
          <w:rPr>
            <w:rFonts w:ascii="Times New Roman" w:hAnsi="Times New Roman"/>
            <w:sz w:val="22"/>
            <w:szCs w:val="22"/>
          </w:rPr>
          <w:t xml:space="preserve"> for the final submission.</w:t>
        </w:r>
      </w:ins>
      <w:ins w:id="48" w:author="Kurumada, Chigusa" w:date="2023-03-20T12:34:00Z">
        <w:r>
          <w:rPr>
            <w:rFonts w:ascii="Times New Roman" w:hAnsi="Times New Roman"/>
            <w:sz w:val="22"/>
            <w:szCs w:val="22"/>
          </w:rPr>
          <w:t xml:space="preserve"> </w:t>
        </w:r>
      </w:ins>
      <w:ins w:id="49" w:author="Kurumada, Chigusa" w:date="2023-03-20T12:59:00Z">
        <w:r w:rsidR="00473023">
          <w:rPr>
            <w:rFonts w:ascii="Times New Roman" w:hAnsi="Times New Roman"/>
            <w:sz w:val="22"/>
            <w:szCs w:val="22"/>
          </w:rPr>
          <w:t>A</w:t>
        </w:r>
      </w:ins>
      <w:ins w:id="50" w:author="Kurumada, Chigusa" w:date="2023-03-20T12:34:00Z">
        <w:r>
          <w:rPr>
            <w:rFonts w:ascii="Times New Roman" w:hAnsi="Times New Roman"/>
            <w:sz w:val="22"/>
            <w:szCs w:val="22"/>
          </w:rPr>
          <w:t xml:space="preserve">s Dr. </w:t>
        </w:r>
        <w:proofErr w:type="spellStart"/>
        <w:r>
          <w:rPr>
            <w:rFonts w:ascii="Times New Roman" w:hAnsi="Times New Roman"/>
            <w:sz w:val="22"/>
            <w:szCs w:val="22"/>
          </w:rPr>
          <w:t>Guediche</w:t>
        </w:r>
        <w:proofErr w:type="spellEnd"/>
        <w:r>
          <w:rPr>
            <w:rFonts w:ascii="Times New Roman" w:hAnsi="Times New Roman"/>
            <w:sz w:val="22"/>
            <w:szCs w:val="22"/>
          </w:rPr>
          <w:t xml:space="preserve"> mentioned in </w:t>
        </w:r>
      </w:ins>
      <w:ins w:id="51" w:author="Kurumada, Chigusa" w:date="2023-03-20T12:35:00Z">
        <w:r>
          <w:rPr>
            <w:rFonts w:ascii="Times New Roman" w:hAnsi="Times New Roman"/>
            <w:sz w:val="22"/>
            <w:szCs w:val="22"/>
          </w:rPr>
          <w:t>the edit</w:t>
        </w:r>
      </w:ins>
      <w:ins w:id="52" w:author="Kurumada, Chigusa" w:date="2023-03-20T12:34:00Z">
        <w:r>
          <w:rPr>
            <w:rFonts w:ascii="Times New Roman" w:hAnsi="Times New Roman"/>
            <w:sz w:val="22"/>
            <w:szCs w:val="22"/>
          </w:rPr>
          <w:t xml:space="preserve">orial </w:t>
        </w:r>
      </w:ins>
      <w:ins w:id="53" w:author="Kurumada, Chigusa" w:date="2023-03-20T12:35:00Z">
        <w:r>
          <w:rPr>
            <w:rFonts w:ascii="Times New Roman" w:hAnsi="Times New Roman"/>
            <w:sz w:val="22"/>
            <w:szCs w:val="22"/>
          </w:rPr>
          <w:t xml:space="preserve">comment, </w:t>
        </w:r>
      </w:ins>
      <w:ins w:id="54" w:author="Kurumada, Chigusa" w:date="2023-03-20T13:00:00Z">
        <w:r w:rsidR="00473023">
          <w:rPr>
            <w:rFonts w:ascii="Times New Roman" w:hAnsi="Times New Roman"/>
            <w:sz w:val="22"/>
            <w:szCs w:val="22"/>
          </w:rPr>
          <w:t xml:space="preserve">the suggestions provided during this round were </w:t>
        </w:r>
      </w:ins>
      <w:proofErr w:type="spellStart"/>
      <w:ins w:id="55" w:author="Kurumada, Chigusa" w:date="2023-03-20T12:35:00Z">
        <w:r>
          <w:rPr>
            <w:rFonts w:ascii="Times New Roman" w:hAnsi="Times New Roman"/>
            <w:sz w:val="22"/>
            <w:szCs w:val="22"/>
          </w:rPr>
          <w:t>mo</w:t>
        </w:r>
      </w:ins>
      <w:ins w:id="56" w:author="Kurumada, Chigusa" w:date="2023-03-20T16:39:00Z">
        <w:r w:rsidR="00A17F0D">
          <w:rPr>
            <w:rFonts w:ascii="Times New Roman" w:hAnsi="Times New Roman"/>
            <w:sz w:val="22"/>
            <w:szCs w:val="22"/>
          </w:rPr>
          <w:t>R</w:t>
        </w:r>
      </w:ins>
      <w:ins w:id="57" w:author="Kurumada, Chigusa" w:date="2023-03-20T12:35:00Z">
        <w:r>
          <w:rPr>
            <w:rFonts w:ascii="Times New Roman" w:hAnsi="Times New Roman"/>
            <w:sz w:val="22"/>
            <w:szCs w:val="22"/>
          </w:rPr>
          <w:t>stly</w:t>
        </w:r>
        <w:proofErr w:type="spellEnd"/>
        <w:r>
          <w:rPr>
            <w:rFonts w:ascii="Times New Roman" w:hAnsi="Times New Roman"/>
            <w:sz w:val="22"/>
            <w:szCs w:val="22"/>
          </w:rPr>
          <w:t xml:space="preserve"> requests for </w:t>
        </w:r>
      </w:ins>
      <w:ins w:id="58" w:author="Kurumada, Chigusa" w:date="2023-03-20T13:00:00Z">
        <w:r w:rsidR="00473023">
          <w:rPr>
            <w:rFonts w:ascii="Times New Roman" w:hAnsi="Times New Roman"/>
            <w:sz w:val="22"/>
            <w:szCs w:val="22"/>
          </w:rPr>
          <w:t xml:space="preserve">elaborations and </w:t>
        </w:r>
      </w:ins>
      <w:ins w:id="59" w:author="Kurumada, Chigusa" w:date="2023-03-20T12:35:00Z">
        <w:r>
          <w:rPr>
            <w:rFonts w:ascii="Times New Roman" w:hAnsi="Times New Roman"/>
            <w:sz w:val="22"/>
            <w:szCs w:val="22"/>
          </w:rPr>
          <w:t xml:space="preserve">clarifications. </w:t>
        </w:r>
      </w:ins>
      <w:ins w:id="60" w:author="Kurumada, Chigusa" w:date="2023-03-20T16:38:00Z">
        <w:r w:rsidR="00A17F0D">
          <w:rPr>
            <w:rFonts w:ascii="Times New Roman" w:hAnsi="Times New Roman"/>
            <w:sz w:val="22"/>
            <w:szCs w:val="22"/>
          </w:rPr>
          <w:t xml:space="preserve">In addition to </w:t>
        </w:r>
      </w:ins>
      <w:ins w:id="61" w:author="Kurumada, Chigusa" w:date="2023-03-20T12:35:00Z">
        <w:r>
          <w:rPr>
            <w:rFonts w:ascii="Times New Roman" w:hAnsi="Times New Roman"/>
            <w:sz w:val="22"/>
            <w:szCs w:val="22"/>
          </w:rPr>
          <w:t>address</w:t>
        </w:r>
      </w:ins>
      <w:ins w:id="62" w:author="Kurumada, Chigusa" w:date="2023-03-20T16:38:00Z">
        <w:r w:rsidR="00A17F0D">
          <w:rPr>
            <w:rFonts w:ascii="Times New Roman" w:hAnsi="Times New Roman"/>
            <w:sz w:val="22"/>
            <w:szCs w:val="22"/>
          </w:rPr>
          <w:t xml:space="preserve">ing </w:t>
        </w:r>
        <w:proofErr w:type="gramStart"/>
        <w:r w:rsidR="00A17F0D">
          <w:rPr>
            <w:rFonts w:ascii="Times New Roman" w:hAnsi="Times New Roman"/>
            <w:sz w:val="22"/>
            <w:szCs w:val="22"/>
          </w:rPr>
          <w:t xml:space="preserve">all </w:t>
        </w:r>
      </w:ins>
      <w:ins w:id="63" w:author="Kurumada, Chigusa" w:date="2023-03-20T16:39:00Z">
        <w:r w:rsidR="00A17F0D">
          <w:rPr>
            <w:rFonts w:ascii="Times New Roman" w:hAnsi="Times New Roman"/>
            <w:sz w:val="22"/>
            <w:szCs w:val="22"/>
          </w:rPr>
          <w:t>of</w:t>
        </w:r>
        <w:proofErr w:type="gramEnd"/>
        <w:r w:rsidR="00A17F0D">
          <w:rPr>
            <w:rFonts w:ascii="Times New Roman" w:hAnsi="Times New Roman"/>
            <w:sz w:val="22"/>
            <w:szCs w:val="22"/>
          </w:rPr>
          <w:t xml:space="preserve"> R1’s and R3’s comments and </w:t>
        </w:r>
      </w:ins>
      <w:ins w:id="64" w:author="Kurumada, Chigusa" w:date="2023-03-20T12:36:00Z">
        <w:r>
          <w:rPr>
            <w:rFonts w:ascii="Times New Roman" w:hAnsi="Times New Roman"/>
            <w:sz w:val="22"/>
            <w:szCs w:val="22"/>
          </w:rPr>
          <w:t>remov</w:t>
        </w:r>
      </w:ins>
      <w:ins w:id="65" w:author="Kurumada, Chigusa" w:date="2023-03-20T16:39:00Z">
        <w:r w:rsidR="00A17F0D">
          <w:rPr>
            <w:rFonts w:ascii="Times New Roman" w:hAnsi="Times New Roman"/>
            <w:sz w:val="22"/>
            <w:szCs w:val="22"/>
          </w:rPr>
          <w:t>ing</w:t>
        </w:r>
      </w:ins>
      <w:ins w:id="66" w:author="Kurumada, Chigusa" w:date="2023-03-20T12:36:00Z">
        <w:r>
          <w:rPr>
            <w:rFonts w:ascii="Times New Roman" w:hAnsi="Times New Roman"/>
            <w:sz w:val="22"/>
            <w:szCs w:val="22"/>
          </w:rPr>
          <w:t xml:space="preserve"> redundancies</w:t>
        </w:r>
      </w:ins>
      <w:ins w:id="67" w:author="Kurumada, Chigusa" w:date="2023-03-20T16:39:00Z">
        <w:r w:rsidR="00A17F0D">
          <w:rPr>
            <w:rFonts w:ascii="Times New Roman" w:hAnsi="Times New Roman"/>
            <w:sz w:val="22"/>
            <w:szCs w:val="22"/>
          </w:rPr>
          <w:t xml:space="preserve">, we have implemented the following: </w:t>
        </w:r>
      </w:ins>
    </w:p>
    <w:p w14:paraId="1C330CF8" w14:textId="191E6695" w:rsidR="00A17F0D" w:rsidRDefault="00A17F0D" w:rsidP="00A17F0D">
      <w:pPr>
        <w:pStyle w:val="ListParagraph"/>
        <w:numPr>
          <w:ilvl w:val="0"/>
          <w:numId w:val="17"/>
        </w:numPr>
        <w:spacing w:after="80"/>
        <w:rPr>
          <w:ins w:id="68" w:author="Kurumada, Chigusa" w:date="2023-03-20T16:40:00Z"/>
          <w:rFonts w:ascii="Times New Roman" w:hAnsi="Times New Roman"/>
          <w:sz w:val="22"/>
          <w:szCs w:val="22"/>
        </w:rPr>
      </w:pPr>
      <w:ins w:id="69" w:author="Kurumada, Chigusa" w:date="2023-03-20T16:39:00Z">
        <w:r>
          <w:rPr>
            <w:rFonts w:ascii="Times New Roman" w:hAnsi="Times New Roman"/>
            <w:sz w:val="22"/>
            <w:szCs w:val="22"/>
          </w:rPr>
          <w:t xml:space="preserve">To respond to Dr. </w:t>
        </w:r>
        <w:proofErr w:type="spellStart"/>
        <w:r>
          <w:rPr>
            <w:rFonts w:ascii="Times New Roman" w:hAnsi="Times New Roman"/>
            <w:sz w:val="22"/>
            <w:szCs w:val="22"/>
          </w:rPr>
          <w:t>Guediche’s</w:t>
        </w:r>
        <w:proofErr w:type="spellEnd"/>
        <w:r>
          <w:rPr>
            <w:rFonts w:ascii="Times New Roman" w:hAnsi="Times New Roman"/>
            <w:sz w:val="22"/>
            <w:szCs w:val="22"/>
          </w:rPr>
          <w:t xml:space="preserve"> request, we have added a brief </w:t>
        </w:r>
      </w:ins>
      <w:ins w:id="70" w:author="Kurumada, Chigusa" w:date="2023-03-20T16:40:00Z">
        <w:r>
          <w:rPr>
            <w:rFonts w:ascii="Times New Roman" w:hAnsi="Times New Roman"/>
            <w:sz w:val="22"/>
            <w:szCs w:val="22"/>
          </w:rPr>
          <w:t xml:space="preserve">comment about the possibility of combinatory engagement of the 3 </w:t>
        </w:r>
        <w:commentRangeStart w:id="71"/>
        <w:r>
          <w:rPr>
            <w:rFonts w:ascii="Times New Roman" w:hAnsi="Times New Roman"/>
            <w:sz w:val="22"/>
            <w:szCs w:val="22"/>
          </w:rPr>
          <w:t>mechanisms</w:t>
        </w:r>
      </w:ins>
      <w:commentRangeEnd w:id="71"/>
      <w:ins w:id="72" w:author="Kurumada, Chigusa" w:date="2023-03-20T16:42:00Z">
        <w:r>
          <w:rPr>
            <w:rStyle w:val="CommentReference"/>
          </w:rPr>
          <w:commentReference w:id="71"/>
        </w:r>
      </w:ins>
      <w:ins w:id="73" w:author="Kurumada, Chigusa" w:date="2023-03-20T16:40:00Z">
        <w:r>
          <w:rPr>
            <w:rFonts w:ascii="Times New Roman" w:hAnsi="Times New Roman"/>
            <w:sz w:val="22"/>
            <w:szCs w:val="22"/>
          </w:rPr>
          <w:t xml:space="preserve">. </w:t>
        </w:r>
      </w:ins>
    </w:p>
    <w:p w14:paraId="3E521288" w14:textId="35B5EEDF" w:rsidR="00A17F0D" w:rsidRPr="00A17F0D" w:rsidRDefault="00A17F0D">
      <w:pPr>
        <w:pStyle w:val="ListParagraph"/>
        <w:numPr>
          <w:ilvl w:val="0"/>
          <w:numId w:val="17"/>
        </w:numPr>
        <w:spacing w:after="80"/>
        <w:rPr>
          <w:ins w:id="74" w:author="Kurumada, Chigusa" w:date="2023-03-20T16:39:00Z"/>
          <w:rFonts w:ascii="Times New Roman" w:hAnsi="Times New Roman"/>
          <w:sz w:val="22"/>
          <w:szCs w:val="22"/>
          <w:rPrChange w:id="75" w:author="Kurumada, Chigusa" w:date="2023-03-20T16:39:00Z">
            <w:rPr>
              <w:ins w:id="76" w:author="Kurumada, Chigusa" w:date="2023-03-20T16:39:00Z"/>
            </w:rPr>
          </w:rPrChange>
        </w:rPr>
        <w:pPrChange w:id="77" w:author="Kurumada, Chigusa" w:date="2023-03-20T16:39:00Z">
          <w:pPr>
            <w:spacing w:after="80"/>
            <w:ind w:firstLine="0"/>
          </w:pPr>
        </w:pPrChange>
      </w:pPr>
      <w:ins w:id="78" w:author="Kurumada, Chigusa" w:date="2023-03-20T16:40:00Z">
        <w:r>
          <w:rPr>
            <w:rFonts w:ascii="Times New Roman" w:hAnsi="Times New Roman"/>
            <w:sz w:val="22"/>
            <w:szCs w:val="22"/>
          </w:rPr>
          <w:t xml:space="preserve">We have worked with the </w:t>
        </w:r>
      </w:ins>
      <w:ins w:id="79" w:author="Kurumada, Chigusa" w:date="2023-03-20T16:41:00Z">
        <w:r>
          <w:rPr>
            <w:rFonts w:ascii="Times New Roman" w:hAnsi="Times New Roman"/>
            <w:sz w:val="22"/>
            <w:szCs w:val="22"/>
          </w:rPr>
          <w:t>production office to improve the accessibility of the animated figures.</w:t>
        </w:r>
      </w:ins>
    </w:p>
    <w:p w14:paraId="1BAB5C9B" w14:textId="17E08AA1" w:rsidR="00795997" w:rsidRPr="00A17F0D" w:rsidRDefault="00795997" w:rsidP="00795997">
      <w:pPr>
        <w:spacing w:after="80"/>
        <w:ind w:firstLine="0"/>
        <w:rPr>
          <w:ins w:id="80" w:author="Kurumada, Chigusa" w:date="2023-03-20T12:32:00Z"/>
          <w:rFonts w:ascii="Times New Roman" w:hAnsi="Times New Roman"/>
          <w:sz w:val="22"/>
          <w:szCs w:val="22"/>
          <w:rPrChange w:id="81" w:author="Kurumada, Chigusa" w:date="2023-03-20T16:38:00Z">
            <w:rPr>
              <w:ins w:id="82" w:author="Kurumada, Chigusa" w:date="2023-03-20T12:32:00Z"/>
              <w:rFonts w:ascii="Times" w:eastAsia="Times New Roman" w:hAnsi="Times"/>
              <w:b/>
              <w:bCs/>
              <w:color w:val="000000" w:themeColor="text1"/>
              <w:sz w:val="22"/>
              <w:szCs w:val="22"/>
            </w:rPr>
          </w:rPrChange>
        </w:rPr>
      </w:pPr>
      <w:ins w:id="83" w:author="Kurumada, Chigusa" w:date="2023-03-20T12:36:00Z">
        <w:r>
          <w:rPr>
            <w:rFonts w:ascii="Times New Roman" w:hAnsi="Times New Roman"/>
            <w:sz w:val="22"/>
            <w:szCs w:val="22"/>
          </w:rPr>
          <w:t xml:space="preserve"> We are </w:t>
        </w:r>
      </w:ins>
      <w:ins w:id="84" w:author="Kurumada, Chigusa" w:date="2023-03-20T12:37:00Z">
        <w:r>
          <w:rPr>
            <w:rFonts w:ascii="Times New Roman" w:hAnsi="Times New Roman"/>
            <w:sz w:val="22"/>
            <w:szCs w:val="22"/>
          </w:rPr>
          <w:t xml:space="preserve">now </w:t>
        </w:r>
      </w:ins>
      <w:ins w:id="85" w:author="Kurumada, Chigusa" w:date="2023-03-20T12:36:00Z">
        <w:r>
          <w:rPr>
            <w:rFonts w:ascii="Times New Roman" w:hAnsi="Times New Roman"/>
            <w:sz w:val="22"/>
            <w:szCs w:val="22"/>
          </w:rPr>
          <w:t>happy to resubmit this manuscript</w:t>
        </w:r>
      </w:ins>
      <w:ins w:id="86" w:author="Kurumada, Chigusa" w:date="2023-03-20T12:32:00Z">
        <w:r>
          <w:rPr>
            <w:rFonts w:ascii="Times New Roman" w:hAnsi="Times New Roman"/>
            <w:sz w:val="22"/>
            <w:szCs w:val="22"/>
          </w:rPr>
          <w:t xml:space="preserve">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 xml:space="preserve">. The manuscript is original, not previously published, and not under concurrent consideration elsewhere. </w:t>
        </w:r>
      </w:ins>
    </w:p>
    <w:p w14:paraId="395815DC" w14:textId="44A00043" w:rsidR="00795997" w:rsidRDefault="00795997" w:rsidP="00795997">
      <w:pPr>
        <w:ind w:firstLine="0"/>
        <w:rPr>
          <w:ins w:id="87" w:author="Kurumada, Chigusa" w:date="2023-03-20T12:36:00Z"/>
          <w:rFonts w:ascii="Times New Roman" w:hAnsi="Times New Roman"/>
          <w:sz w:val="22"/>
          <w:szCs w:val="22"/>
        </w:rPr>
      </w:pPr>
    </w:p>
    <w:p w14:paraId="4936D784" w14:textId="7F92DA0A" w:rsidR="00795997" w:rsidRDefault="00795997" w:rsidP="00795997">
      <w:pPr>
        <w:ind w:firstLine="0"/>
        <w:rPr>
          <w:ins w:id="88" w:author="Kurumada, Chigusa" w:date="2023-03-20T12:37:00Z"/>
          <w:rFonts w:ascii="Times New Roman" w:hAnsi="Times New Roman"/>
          <w:sz w:val="22"/>
          <w:szCs w:val="22"/>
        </w:rPr>
      </w:pPr>
      <w:ins w:id="89" w:author="Kurumada, Chigusa" w:date="2023-03-20T12:36:00Z">
        <w:r>
          <w:rPr>
            <w:rFonts w:ascii="Times New Roman" w:hAnsi="Times New Roman"/>
            <w:sz w:val="22"/>
            <w:szCs w:val="22"/>
          </w:rPr>
          <w:t xml:space="preserve">We appreciated </w:t>
        </w:r>
      </w:ins>
      <w:ins w:id="90" w:author="Kurumada, Chigusa" w:date="2023-03-20T12:37:00Z">
        <w:r>
          <w:rPr>
            <w:rFonts w:ascii="Times New Roman" w:hAnsi="Times New Roman"/>
            <w:sz w:val="22"/>
            <w:szCs w:val="22"/>
          </w:rPr>
          <w:t xml:space="preserve">all </w:t>
        </w:r>
      </w:ins>
      <w:ins w:id="91" w:author="Kurumada, Chigusa" w:date="2023-03-20T12:36:00Z">
        <w:r>
          <w:rPr>
            <w:rFonts w:ascii="Times New Roman" w:hAnsi="Times New Roman"/>
            <w:sz w:val="22"/>
            <w:szCs w:val="22"/>
          </w:rPr>
          <w:t xml:space="preserve">the </w:t>
        </w:r>
      </w:ins>
      <w:ins w:id="92" w:author="Kurumada, Chigusa" w:date="2023-03-20T12:37:00Z">
        <w:r>
          <w:rPr>
            <w:rFonts w:ascii="Times New Roman" w:hAnsi="Times New Roman"/>
            <w:sz w:val="22"/>
            <w:szCs w:val="22"/>
          </w:rPr>
          <w:t>constructive and critical feedback we have re</w:t>
        </w:r>
      </w:ins>
      <w:ins w:id="93" w:author="Kurumada, Chigusa" w:date="2023-03-20T13:00:00Z">
        <w:r w:rsidR="00473023">
          <w:rPr>
            <w:rFonts w:ascii="Times New Roman" w:hAnsi="Times New Roman"/>
            <w:sz w:val="22"/>
            <w:szCs w:val="22"/>
          </w:rPr>
          <w:t xml:space="preserve">ceived from the editors and the </w:t>
        </w:r>
      </w:ins>
      <w:ins w:id="94" w:author="Kurumada, Chigusa" w:date="2023-03-20T13:01:00Z">
        <w:r w:rsidR="00473023">
          <w:rPr>
            <w:rFonts w:ascii="Times New Roman" w:hAnsi="Times New Roman"/>
            <w:sz w:val="22"/>
            <w:szCs w:val="22"/>
          </w:rPr>
          <w:t>three reviewers. Please do not hesitate to reach out to us if you have any questions.</w:t>
        </w:r>
      </w:ins>
    </w:p>
    <w:p w14:paraId="7B8BE90E" w14:textId="77777777" w:rsidR="00795997" w:rsidRPr="00FF1FA2" w:rsidRDefault="00795997" w:rsidP="00795997">
      <w:pPr>
        <w:ind w:firstLine="0"/>
        <w:rPr>
          <w:ins w:id="95" w:author="Kurumada, Chigusa" w:date="2023-03-20T12:32:00Z"/>
          <w:rFonts w:ascii="Times New Roman" w:hAnsi="Times New Roman"/>
          <w:sz w:val="22"/>
          <w:szCs w:val="22"/>
        </w:rPr>
      </w:pPr>
    </w:p>
    <w:p w14:paraId="034B5DB6" w14:textId="77777777" w:rsidR="00795997" w:rsidRPr="00FF1FA2" w:rsidRDefault="00795997" w:rsidP="00795997">
      <w:pPr>
        <w:rPr>
          <w:ins w:id="96" w:author="Kurumada, Chigusa" w:date="2023-03-20T12:32:00Z"/>
          <w:rFonts w:ascii="Times New Roman" w:hAnsi="Times New Roman"/>
          <w:sz w:val="22"/>
          <w:szCs w:val="22"/>
        </w:rPr>
      </w:pPr>
      <w:ins w:id="97" w:author="Kurumada, Chigusa" w:date="2023-03-20T12:32:00Z">
        <w:r w:rsidRPr="00FF1FA2">
          <w:rPr>
            <w:rFonts w:ascii="Times New Roman" w:hAnsi="Times New Roman"/>
            <w:sz w:val="22"/>
            <w:szCs w:val="22"/>
          </w:rPr>
          <w:t>Sincerely,</w:t>
        </w:r>
      </w:ins>
    </w:p>
    <w:p w14:paraId="7D56B8D9" w14:textId="77777777" w:rsidR="00795997" w:rsidRPr="00FF1FA2" w:rsidRDefault="00795997" w:rsidP="00795997">
      <w:pPr>
        <w:rPr>
          <w:ins w:id="98" w:author="Kurumada, Chigusa" w:date="2023-03-20T12:32:00Z"/>
          <w:rFonts w:ascii="Times New Roman" w:hAnsi="Times New Roman"/>
          <w:sz w:val="22"/>
          <w:szCs w:val="22"/>
        </w:rPr>
      </w:pPr>
    </w:p>
    <w:p w14:paraId="02FE63B6" w14:textId="77777777" w:rsidR="00795997" w:rsidRPr="00FF1FA2" w:rsidRDefault="00795997" w:rsidP="00795997">
      <w:pPr>
        <w:rPr>
          <w:ins w:id="99" w:author="Kurumada, Chigusa" w:date="2023-03-20T12:32:00Z"/>
          <w:rFonts w:ascii="Times New Roman" w:hAnsi="Times New Roman"/>
          <w:sz w:val="22"/>
          <w:szCs w:val="22"/>
        </w:rPr>
      </w:pPr>
      <w:ins w:id="100" w:author="Kurumada, Chigusa" w:date="2023-03-20T12:32:00Z">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443DF82" w14:textId="77777777" w:rsidR="00795997" w:rsidRPr="00FF1FA2" w:rsidRDefault="00795997" w:rsidP="00795997">
      <w:pPr>
        <w:ind w:firstLine="0"/>
        <w:rPr>
          <w:ins w:id="101" w:author="Kurumada, Chigusa" w:date="2023-03-20T12:32:00Z"/>
          <w:rFonts w:ascii="Times New Roman" w:hAnsi="Times New Roman"/>
          <w:sz w:val="22"/>
          <w:szCs w:val="22"/>
        </w:rPr>
      </w:pPr>
      <w:ins w:id="102" w:author="Kurumada, Chigusa" w:date="2023-03-20T12:32:00Z">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ins>
    </w:p>
    <w:p w14:paraId="6AE26660" w14:textId="77777777" w:rsidR="00795997" w:rsidRPr="00FF1FA2" w:rsidRDefault="00795997" w:rsidP="00795997">
      <w:pPr>
        <w:ind w:left="360" w:firstLine="0"/>
        <w:rPr>
          <w:ins w:id="103" w:author="Kurumada, Chigusa" w:date="2023-03-20T12:32:00Z"/>
          <w:rFonts w:ascii="Times New Roman" w:hAnsi="Times New Roman"/>
          <w:sz w:val="22"/>
          <w:szCs w:val="22"/>
        </w:rPr>
      </w:pPr>
    </w:p>
    <w:p w14:paraId="0A7E743A" w14:textId="77777777" w:rsidR="00795997" w:rsidRPr="00FF1FA2" w:rsidRDefault="00795997" w:rsidP="00795997">
      <w:pPr>
        <w:rPr>
          <w:ins w:id="104" w:author="Kurumada, Chigusa" w:date="2023-03-20T12:32:00Z"/>
          <w:rFonts w:ascii="Times New Roman" w:hAnsi="Times New Roman"/>
          <w:sz w:val="22"/>
          <w:szCs w:val="22"/>
        </w:rPr>
      </w:pPr>
      <w:ins w:id="105" w:author="Kurumada, Chigusa" w:date="2023-03-20T12:32:00Z">
        <w:r>
          <w:rPr>
            <w:rFonts w:ascii="Times New Roman" w:hAnsi="Times New Roman"/>
            <w:sz w:val="22"/>
            <w:szCs w:val="22"/>
          </w:rPr>
          <w:t xml:space="preserve">Xin </w:t>
        </w:r>
        <w:proofErr w:type="spellStart"/>
        <w:r>
          <w:rPr>
            <w:rFonts w:ascii="Times New Roman" w:hAnsi="Times New Roman"/>
            <w:sz w:val="22"/>
            <w:szCs w:val="22"/>
          </w:rPr>
          <w:t>Xie</w:t>
        </w:r>
        <w:proofErr w:type="spellEnd"/>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r>
        <w:proofErr w:type="spellStart"/>
        <w:r w:rsidRPr="00FF1FA2">
          <w:rPr>
            <w:rFonts w:ascii="Times New Roman" w:hAnsi="Times New Roman"/>
            <w:sz w:val="22"/>
            <w:szCs w:val="22"/>
          </w:rPr>
          <w:t>Chigusa</w:t>
        </w:r>
        <w:proofErr w:type="spellEnd"/>
        <w:r w:rsidRPr="00FF1FA2">
          <w:rPr>
            <w:rFonts w:ascii="Times New Roman" w:hAnsi="Times New Roman"/>
            <w:sz w:val="22"/>
            <w:szCs w:val="22"/>
          </w:rPr>
          <w:t xml:space="preserve"> </w:t>
        </w:r>
        <w:proofErr w:type="spellStart"/>
        <w:r w:rsidRPr="00FF1FA2">
          <w:rPr>
            <w:rFonts w:ascii="Times New Roman" w:hAnsi="Times New Roman"/>
            <w:sz w:val="22"/>
            <w:szCs w:val="22"/>
          </w:rPr>
          <w:t>Kurumada</w:t>
        </w:r>
        <w:proofErr w:type="spellEnd"/>
      </w:ins>
    </w:p>
    <w:p w14:paraId="303D9895" w14:textId="77777777" w:rsidR="00795997" w:rsidRDefault="00795997" w:rsidP="00795997">
      <w:pPr>
        <w:ind w:left="360" w:firstLine="0"/>
        <w:rPr>
          <w:ins w:id="106" w:author="Kurumada, Chigusa" w:date="2023-03-20T12:32:00Z"/>
          <w:rFonts w:ascii="Times New Roman" w:hAnsi="Times New Roman"/>
          <w:sz w:val="22"/>
          <w:szCs w:val="22"/>
        </w:rPr>
      </w:pPr>
    </w:p>
    <w:p w14:paraId="461358DB" w14:textId="77777777" w:rsidR="00795997" w:rsidRDefault="00795997" w:rsidP="00795997">
      <w:pPr>
        <w:ind w:firstLine="0"/>
        <w:jc w:val="left"/>
        <w:rPr>
          <w:ins w:id="107"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108"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0314E185" w:rsidR="004F32C8" w:rsidRPr="004F32C8" w:rsidRDefault="004F32C8" w:rsidP="004F32C8">
      <w:pPr>
        <w:ind w:firstLine="0"/>
        <w:rPr>
          <w:rFonts w:ascii="Times" w:eastAsia="Times New Roman" w:hAnsi="Times"/>
          <w:color w:val="000000" w:themeColor="text1"/>
          <w:sz w:val="22"/>
          <w:szCs w:val="22"/>
        </w:rPr>
      </w:pPr>
      <w:commentRangeStart w:id="109"/>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w:t>
      </w:r>
      <w:del w:id="110" w:author="Kurumada, Chigusa" w:date="2023-02-19T13:26:00Z">
        <w:r w:rsidRPr="004F32C8" w:rsidDel="007113EA">
          <w:rPr>
            <w:rFonts w:ascii="Times" w:eastAsia="Times New Roman" w:hAnsi="Times"/>
            <w:color w:val="000000" w:themeColor="text1"/>
            <w:sz w:val="22"/>
            <w:szCs w:val="22"/>
          </w:rPr>
          <w:delText>independent of</w:delText>
        </w:r>
      </w:del>
      <w:ins w:id="111" w:author="Kurumada, Chigusa" w:date="2023-02-19T13:26:00Z">
        <w:r w:rsidR="007113EA">
          <w:rPr>
            <w:rFonts w:ascii="Times" w:eastAsia="Times New Roman" w:hAnsi="Times"/>
            <w:color w:val="000000" w:themeColor="text1"/>
            <w:sz w:val="22"/>
            <w:szCs w:val="22"/>
          </w:rPr>
          <w:t>regardless of</w:t>
        </w:r>
      </w:ins>
      <w:r w:rsidRPr="004F32C8">
        <w:rPr>
          <w:rFonts w:ascii="Times" w:eastAsia="Times New Roman" w:hAnsi="Times"/>
          <w:color w:val="000000" w:themeColor="text1"/>
          <w:sz w:val="22"/>
          <w:szCs w:val="22"/>
        </w:rPr>
        <w:t xml:space="preserve"> the specific assumptions made about the models, </w:t>
      </w:r>
      <w:proofErr w:type="gramStart"/>
      <w:r w:rsidRPr="004F32C8">
        <w:rPr>
          <w:rFonts w:ascii="Times" w:eastAsia="Times New Roman" w:hAnsi="Times"/>
          <w:color w:val="000000" w:themeColor="text1"/>
          <w:sz w:val="22"/>
          <w:szCs w:val="22"/>
        </w:rPr>
        <w:t>as long as</w:t>
      </w:r>
      <w:proofErr w:type="gramEnd"/>
      <w:r w:rsidRPr="004F32C8">
        <w:rPr>
          <w:rFonts w:ascii="Times" w:eastAsia="Times New Roman" w:hAnsi="Times"/>
          <w:color w:val="000000" w:themeColor="text1"/>
          <w:sz w:val="22"/>
          <w:szCs w:val="22"/>
        </w:rPr>
        <w:t xml:space="preserve"> one compares like</w:t>
      </w:r>
      <w:del w:id="112"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with like</w:t>
      </w:r>
      <w:del w:id="113"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t>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61B2510D" w14:textId="77777777" w:rsidR="000711CF" w:rsidRDefault="004F32C8" w:rsidP="004F32C8">
      <w:pPr>
        <w:ind w:firstLine="0"/>
        <w:rPr>
          <w:ins w:id="114" w:author="Kurumada, Chigusa" w:date="2023-03-19T15:21: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w:t>
      </w:r>
      <w:commentRangeStart w:id="115"/>
      <w:r w:rsidRPr="004F32C8">
        <w:rPr>
          <w:rFonts w:ascii="Times" w:eastAsia="Times New Roman" w:hAnsi="Times"/>
          <w:color w:val="000000" w:themeColor="text1"/>
          <w:sz w:val="22"/>
          <w:szCs w:val="22"/>
        </w:rPr>
        <w:t>for at least each cue</w:t>
      </w:r>
      <w:ins w:id="116" w:author="Kurumada, Chigusa" w:date="2023-03-19T15:17:00Z">
        <w:r w:rsidR="000711CF">
          <w:rPr>
            <w:rFonts w:ascii="Times" w:eastAsia="Times New Roman" w:hAnsi="Times"/>
            <w:color w:val="000000" w:themeColor="text1"/>
            <w:sz w:val="22"/>
            <w:szCs w:val="22"/>
          </w:rPr>
          <w:t xml:space="preserve"> (e.g., VOT or f0)</w:t>
        </w:r>
      </w:ins>
      <w:r w:rsidRPr="004F32C8">
        <w:rPr>
          <w:rFonts w:ascii="Times" w:eastAsia="Times New Roman" w:hAnsi="Times"/>
          <w:color w:val="000000" w:themeColor="text1"/>
          <w:sz w:val="22"/>
          <w:szCs w:val="22"/>
        </w:rPr>
        <w:t xml:space="preserve">. </w:t>
      </w:r>
      <w:commentRangeEnd w:id="115"/>
      <w:r w:rsidR="00A072B4">
        <w:rPr>
          <w:rStyle w:val="CommentReference"/>
        </w:rPr>
        <w:commentReference w:id="115"/>
      </w:r>
      <w:r w:rsidRPr="004F32C8">
        <w:rPr>
          <w:rFonts w:ascii="Times" w:eastAsia="Times New Roman" w:hAnsi="Times"/>
          <w:color w:val="000000" w:themeColor="text1"/>
          <w:sz w:val="22"/>
          <w:szCs w:val="22"/>
        </w:rPr>
        <w:t>Changes in representations</w:t>
      </w:r>
      <w:ins w:id="117" w:author="Kurumada, Chigusa" w:date="2023-03-19T15:17:00Z">
        <w:r w:rsidR="000711CF">
          <w:rPr>
            <w:rFonts w:ascii="Times" w:eastAsia="Times New Roman" w:hAnsi="Times"/>
            <w:color w:val="000000" w:themeColor="text1"/>
            <w:sz w:val="22"/>
            <w:szCs w:val="22"/>
          </w:rPr>
          <w:t>, on the other hand,</w:t>
        </w:r>
      </w:ins>
      <w:r w:rsidRPr="004F32C8">
        <w:rPr>
          <w:rFonts w:ascii="Times" w:eastAsia="Times New Roman" w:hAnsi="Times"/>
          <w:color w:val="000000" w:themeColor="text1"/>
          <w:sz w:val="22"/>
          <w:szCs w:val="22"/>
        </w:rPr>
        <w:t xml:space="preserve"> require the same </w:t>
      </w:r>
      <w:r w:rsidRPr="004F32C8">
        <w:rPr>
          <w:rFonts w:ascii="Times" w:eastAsia="Times New Roman" w:hAnsi="Times"/>
          <w:i/>
          <w:iCs/>
          <w:color w:val="000000" w:themeColor="text1"/>
          <w:sz w:val="22"/>
          <w:szCs w:val="22"/>
        </w:rPr>
        <w:t>but separately for each category</w:t>
      </w:r>
      <w:ins w:id="118" w:author="Kurumada, Chigusa" w:date="2023-03-19T15:20:00Z">
        <w:r w:rsidR="000711CF">
          <w:rPr>
            <w:rFonts w:ascii="Times" w:eastAsia="Times New Roman" w:hAnsi="Times"/>
            <w:i/>
            <w:iCs/>
            <w:color w:val="000000" w:themeColor="text1"/>
            <w:sz w:val="22"/>
            <w:szCs w:val="22"/>
          </w:rPr>
          <w:t xml:space="preserve"> </w:t>
        </w:r>
        <w:r w:rsidR="000711CF" w:rsidRPr="000711CF">
          <w:rPr>
            <w:rFonts w:ascii="Times" w:eastAsia="Times New Roman" w:hAnsi="Times"/>
            <w:color w:val="000000" w:themeColor="text1"/>
            <w:sz w:val="22"/>
            <w:szCs w:val="22"/>
            <w:rPrChange w:id="119" w:author="Kurumada, Chigusa" w:date="2023-03-19T15:20:00Z">
              <w:rPr>
                <w:rFonts w:ascii="Times" w:eastAsia="Times New Roman" w:hAnsi="Times"/>
                <w:i/>
                <w:iCs/>
                <w:color w:val="000000" w:themeColor="text1"/>
                <w:sz w:val="22"/>
                <w:szCs w:val="22"/>
              </w:rPr>
            </w:rPrChange>
          </w:rPr>
          <w:t>(</w:t>
        </w:r>
        <w:r w:rsidR="000711CF">
          <w:rPr>
            <w:rFonts w:ascii="Times" w:eastAsia="Times New Roman" w:hAnsi="Times"/>
            <w:color w:val="000000" w:themeColor="text1"/>
            <w:sz w:val="22"/>
            <w:szCs w:val="22"/>
          </w:rPr>
          <w:t xml:space="preserve">e.g., the </w:t>
        </w:r>
      </w:ins>
      <w:ins w:id="120" w:author="Kurumada, Chigusa" w:date="2023-03-19T15:21:00Z">
        <w:r w:rsidR="000711CF">
          <w:rPr>
            <w:rFonts w:ascii="Times" w:eastAsia="Times New Roman" w:hAnsi="Times"/>
            <w:color w:val="000000" w:themeColor="text1"/>
            <w:sz w:val="22"/>
            <w:szCs w:val="22"/>
          </w:rPr>
          <w:t>mean VOT for the /d/ category and the mean VOT for the /t/ category)</w:t>
        </w:r>
      </w:ins>
      <w:r w:rsidRPr="004F32C8">
        <w:rPr>
          <w:rFonts w:ascii="Times" w:eastAsia="Times New Roman" w:hAnsi="Times"/>
          <w:color w:val="000000" w:themeColor="text1"/>
          <w:sz w:val="22"/>
          <w:szCs w:val="22"/>
        </w:rPr>
        <w:t>.</w:t>
      </w:r>
    </w:p>
    <w:p w14:paraId="2B1F91CC" w14:textId="4BBED2B0"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ins w:id="121" w:author="Kurumada, Chigusa" w:date="2023-03-19T15:20:00Z">
        <w:r w:rsidR="000711CF">
          <w:rPr>
            <w:rFonts w:ascii="Times" w:eastAsia="Times New Roman" w:hAnsi="Times"/>
            <w:color w:val="000000" w:themeColor="text1"/>
            <w:sz w:val="22"/>
            <w:szCs w:val="22"/>
          </w:rPr>
          <w:br/>
        </w:r>
      </w:ins>
      <w:r w:rsidRPr="004F32C8">
        <w:rPr>
          <w:rFonts w:ascii="Times" w:eastAsia="Times New Roman" w:hAnsi="Times"/>
          <w:color w:val="000000" w:themeColor="text1"/>
          <w:sz w:val="22"/>
          <w:szCs w:val="22"/>
        </w:rPr>
        <w:t>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xml:space="preserve">). But that is what we mean by comparing </w:t>
      </w:r>
      <w:r w:rsidRPr="00A072B4">
        <w:rPr>
          <w:rFonts w:ascii="Times" w:eastAsia="Times New Roman" w:hAnsi="Times"/>
          <w:color w:val="000000" w:themeColor="text1"/>
          <w:sz w:val="22"/>
          <w:szCs w:val="22"/>
          <w:highlight w:val="yellow"/>
          <w:rPrChange w:id="122" w:author="Kurumada, Chigusa" w:date="2023-02-19T13:40:00Z">
            <w:rPr>
              <w:rFonts w:ascii="Times" w:eastAsia="Times New Roman" w:hAnsi="Times"/>
              <w:color w:val="000000" w:themeColor="text1"/>
              <w:sz w:val="22"/>
              <w:szCs w:val="22"/>
            </w:rPr>
          </w:rPrChange>
        </w:rPr>
        <w:t>like</w:t>
      </w:r>
      <w:del w:id="123" w:author="Kurumada, Chigusa" w:date="2023-03-19T15:18:00Z">
        <w:r w:rsidRPr="00A072B4" w:rsidDel="000711CF">
          <w:rPr>
            <w:rFonts w:ascii="Times" w:eastAsia="Times New Roman" w:hAnsi="Times"/>
            <w:color w:val="000000" w:themeColor="text1"/>
            <w:sz w:val="22"/>
            <w:szCs w:val="22"/>
            <w:highlight w:val="yellow"/>
            <w:rPrChange w:id="124" w:author="Kurumada, Chigusa" w:date="2023-02-19T13:40:00Z">
              <w:rPr>
                <w:rFonts w:ascii="Times" w:eastAsia="Times New Roman" w:hAnsi="Times"/>
                <w:color w:val="000000" w:themeColor="text1"/>
                <w:sz w:val="22"/>
                <w:szCs w:val="22"/>
              </w:rPr>
            </w:rPrChange>
          </w:rPr>
          <w:delText>s</w:delText>
        </w:r>
      </w:del>
      <w:r w:rsidRPr="00A072B4">
        <w:rPr>
          <w:rFonts w:ascii="Times" w:eastAsia="Times New Roman" w:hAnsi="Times"/>
          <w:color w:val="000000" w:themeColor="text1"/>
          <w:sz w:val="22"/>
          <w:szCs w:val="22"/>
          <w:highlight w:val="yellow"/>
          <w:rPrChange w:id="125" w:author="Kurumada, Chigusa" w:date="2023-02-19T13:40:00Z">
            <w:rPr>
              <w:rFonts w:ascii="Times" w:eastAsia="Times New Roman" w:hAnsi="Times"/>
              <w:color w:val="000000" w:themeColor="text1"/>
              <w:sz w:val="22"/>
              <w:szCs w:val="22"/>
            </w:rPr>
          </w:rPrChange>
        </w:rPr>
        <w:t xml:space="preserve"> with like</w:t>
      </w:r>
      <w:ins w:id="126" w:author="Kurumada, Chigusa" w:date="2023-03-19T15:18:00Z">
        <w:r w:rsidR="000711CF">
          <w:rPr>
            <w:rFonts w:ascii="Times" w:eastAsia="Times New Roman" w:hAnsi="Times"/>
            <w:color w:val="000000" w:themeColor="text1"/>
            <w:sz w:val="22"/>
            <w:szCs w:val="22"/>
            <w:highlight w:val="yellow"/>
          </w:rPr>
          <w:t>.</w:t>
        </w:r>
      </w:ins>
      <w:del w:id="127" w:author="Kurumada, Chigusa" w:date="2023-03-19T15:18:00Z">
        <w:r w:rsidRPr="00A072B4" w:rsidDel="000711CF">
          <w:rPr>
            <w:rFonts w:ascii="Times" w:eastAsia="Times New Roman" w:hAnsi="Times"/>
            <w:color w:val="000000" w:themeColor="text1"/>
            <w:sz w:val="22"/>
            <w:szCs w:val="22"/>
            <w:highlight w:val="yellow"/>
            <w:rPrChange w:id="128" w:author="Kurumada, Chigusa" w:date="2023-02-19T13:40:00Z">
              <w:rPr>
                <w:rFonts w:ascii="Times" w:eastAsia="Times New Roman" w:hAnsi="Times"/>
                <w:color w:val="000000" w:themeColor="text1"/>
                <w:sz w:val="22"/>
                <w:szCs w:val="22"/>
              </w:rPr>
            </w:rPrChange>
          </w:rPr>
          <w:delText>s</w:delText>
        </w:r>
      </w:del>
      <w:ins w:id="129" w:author="Kurumada, Chigusa" w:date="2023-03-19T15:18:00Z">
        <w:r w:rsidR="000711CF">
          <w:rPr>
            <w:rFonts w:ascii="Times" w:eastAsia="Times New Roman" w:hAnsi="Times"/>
            <w:color w:val="000000" w:themeColor="text1"/>
            <w:sz w:val="22"/>
            <w:szCs w:val="22"/>
            <w:highlight w:val="yellow"/>
          </w:rPr>
          <w:t xml:space="preserve"> </w:t>
        </w:r>
      </w:ins>
      <w:del w:id="130" w:author="Kurumada, Chigusa" w:date="2023-03-19T15:18:00Z">
        <w:r w:rsidRPr="00A072B4" w:rsidDel="000711CF">
          <w:rPr>
            <w:rFonts w:ascii="Times" w:eastAsia="Times New Roman" w:hAnsi="Times"/>
            <w:color w:val="000000" w:themeColor="text1"/>
            <w:sz w:val="22"/>
            <w:szCs w:val="22"/>
            <w:highlight w:val="yellow"/>
            <w:rPrChange w:id="131" w:author="Kurumada, Chigusa" w:date="2023-02-19T13:40:00Z">
              <w:rPr>
                <w:rFonts w:ascii="Times" w:eastAsia="Times New Roman" w:hAnsi="Times"/>
                <w:color w:val="000000" w:themeColor="text1"/>
                <w:sz w:val="22"/>
                <w:szCs w:val="22"/>
              </w:rPr>
            </w:rPrChange>
          </w:rPr>
          <w:delText>:</w:delText>
        </w:r>
      </w:del>
      <w:r w:rsidRPr="004F32C8">
        <w:rPr>
          <w:rFonts w:ascii="Times" w:eastAsia="Times New Roman" w:hAnsi="Times"/>
          <w:color w:val="000000" w:themeColor="text1"/>
          <w:sz w:val="22"/>
          <w:szCs w:val="22"/>
        </w:rPr>
        <w:t xml:space="preserve"> </w:t>
      </w:r>
      <w:ins w:id="132" w:author="Kurumada, Chigusa" w:date="2023-03-19T15:18:00Z">
        <w:r w:rsidR="000711CF">
          <w:rPr>
            <w:rFonts w:ascii="Times" w:eastAsia="Times New Roman" w:hAnsi="Times"/>
            <w:color w:val="000000" w:themeColor="text1"/>
            <w:sz w:val="22"/>
            <w:szCs w:val="22"/>
          </w:rPr>
          <w:t>i.e., F</w:t>
        </w:r>
      </w:ins>
      <w:del w:id="133" w:author="Kurumada, Chigusa" w:date="2023-03-19T15:18:00Z">
        <w:r w:rsidRPr="004F32C8" w:rsidDel="000711CF">
          <w:rPr>
            <w:rFonts w:ascii="Times" w:eastAsia="Times New Roman" w:hAnsi="Times"/>
            <w:color w:val="000000" w:themeColor="text1"/>
            <w:sz w:val="22"/>
            <w:szCs w:val="22"/>
          </w:rPr>
          <w:delText>f</w:delText>
        </w:r>
      </w:del>
      <w:r w:rsidRPr="004F32C8">
        <w:rPr>
          <w:rFonts w:ascii="Times" w:eastAsia="Times New Roman" w:hAnsi="Times"/>
          <w:color w:val="000000" w:themeColor="text1"/>
          <w:sz w:val="22"/>
          <w:szCs w:val="22"/>
        </w:rPr>
        <w:t xml:space="preserve">or each model of normalization, there is a parallel model of changes in </w:t>
      </w:r>
      <w:commentRangeStart w:id="134"/>
      <w:r w:rsidRPr="004F32C8">
        <w:rPr>
          <w:rFonts w:ascii="Times" w:eastAsia="Times New Roman" w:hAnsi="Times"/>
          <w:color w:val="000000" w:themeColor="text1"/>
          <w:sz w:val="22"/>
          <w:szCs w:val="22"/>
        </w:rPr>
        <w:t xml:space="preserve">representations that is </w:t>
      </w:r>
      <w:del w:id="135" w:author="Kurumada, Chigusa" w:date="2023-03-19T15:19:00Z">
        <w:r w:rsidRPr="004F32C8" w:rsidDel="000711CF">
          <w:rPr>
            <w:rFonts w:ascii="Times" w:eastAsia="Times New Roman" w:hAnsi="Times"/>
            <w:color w:val="000000" w:themeColor="text1"/>
            <w:sz w:val="22"/>
            <w:szCs w:val="22"/>
          </w:rPr>
          <w:delText xml:space="preserve">more </w:delText>
        </w:r>
      </w:del>
      <w:ins w:id="136" w:author="Kurumada, Chigusa" w:date="2023-03-19T15:19:00Z">
        <w:r w:rsidR="000711CF">
          <w:rPr>
            <w:rFonts w:ascii="Times" w:eastAsia="Times New Roman" w:hAnsi="Times"/>
            <w:color w:val="000000" w:themeColor="text1"/>
            <w:sz w:val="22"/>
            <w:szCs w:val="22"/>
          </w:rPr>
          <w:t>less</w:t>
        </w:r>
        <w:r w:rsidR="000711CF" w:rsidRPr="004F32C8">
          <w:rPr>
            <w:rFonts w:ascii="Times" w:eastAsia="Times New Roman" w:hAnsi="Times"/>
            <w:color w:val="000000" w:themeColor="text1"/>
            <w:sz w:val="22"/>
            <w:szCs w:val="22"/>
          </w:rPr>
          <w:t xml:space="preserve"> </w:t>
        </w:r>
      </w:ins>
      <w:r w:rsidRPr="004F32C8">
        <w:rPr>
          <w:rFonts w:ascii="Times" w:eastAsia="Times New Roman" w:hAnsi="Times"/>
          <w:color w:val="000000" w:themeColor="text1"/>
          <w:sz w:val="22"/>
          <w:szCs w:val="22"/>
        </w:rPr>
        <w:t>parsimonious.</w:t>
      </w:r>
      <w:commentRangeEnd w:id="109"/>
      <w:r w:rsidR="00F422A7">
        <w:rPr>
          <w:rStyle w:val="CommentReference"/>
        </w:rPr>
        <w:commentReference w:id="109"/>
      </w:r>
      <w:commentRangeEnd w:id="134"/>
      <w:r w:rsidR="00A072B4">
        <w:rPr>
          <w:rStyle w:val="CommentReference"/>
        </w:rPr>
        <w:commentReference w:id="134"/>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w:t>
      </w:r>
      <w:proofErr w:type="spellStart"/>
      <w:r w:rsidRPr="009A5273">
        <w:rPr>
          <w:rFonts w:ascii="Times" w:eastAsia="Times New Roman" w:hAnsi="Times"/>
          <w:color w:val="0031E6"/>
          <w:sz w:val="22"/>
          <w:szCs w:val="22"/>
        </w:rPr>
        <w:t>Kraljic</w:t>
      </w:r>
      <w:proofErr w:type="spellEnd"/>
      <w:r w:rsidRPr="009A5273">
        <w:rPr>
          <w:rFonts w:ascii="Times" w:eastAsia="Times New Roman" w:hAnsi="Times"/>
          <w:color w:val="0031E6"/>
          <w:sz w:val="22"/>
          <w:szCs w:val="22"/>
        </w:rPr>
        <w:t xml:space="preserve">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137"/>
      <w:commentRangeStart w:id="138"/>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137"/>
      <w:r w:rsidR="00C26D0F">
        <w:rPr>
          <w:rStyle w:val="CommentReference"/>
        </w:rPr>
        <w:commentReference w:id="137"/>
      </w:r>
      <w:commentRangeEnd w:id="138"/>
      <w:r w:rsidR="004F2595">
        <w:rPr>
          <w:rStyle w:val="CommentReference"/>
        </w:rPr>
        <w:commentReference w:id="138"/>
      </w:r>
    </w:p>
    <w:p w14:paraId="733590AC" w14:textId="68FC1B08" w:rsidR="004A5B01" w:rsidRDefault="004A5B01" w:rsidP="009D6F9F">
      <w:pPr>
        <w:ind w:firstLine="0"/>
        <w:rPr>
          <w:rFonts w:ascii="Times" w:eastAsia="Times New Roman" w:hAnsi="Times"/>
          <w:color w:val="0031E6"/>
          <w:sz w:val="22"/>
          <w:szCs w:val="22"/>
        </w:rPr>
      </w:pPr>
    </w:p>
    <w:p w14:paraId="32030721" w14:textId="77777777"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e indeed intend our claims to hold at the strength that we stated them</w:t>
      </w:r>
      <w:del w:id="139" w:author="Kurumada, Chigusa" w:date="2023-02-19T13:42:00Z">
        <w:r w:rsidRPr="00616AEC" w:rsidDel="00A072B4">
          <w:rPr>
            <w:rFonts w:ascii="Times" w:eastAsia="Times New Roman" w:hAnsi="Times"/>
            <w:color w:val="000000" w:themeColor="text1"/>
            <w:sz w:val="22"/>
            <w:szCs w:val="22"/>
          </w:rPr>
          <w:delText xml:space="preserve"> at</w:delText>
        </w:r>
      </w:del>
      <w:r w:rsidRPr="00616AEC">
        <w:rPr>
          <w:rFonts w:ascii="Times" w:eastAsia="Times New Roman" w:hAnsi="Times"/>
          <w:color w:val="000000" w:themeColor="text1"/>
          <w:sz w:val="22"/>
          <w:szCs w:val="22"/>
        </w:rPr>
        <w:t xml:space="preserve">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The short of it is</w:t>
      </w:r>
      <w:del w:id="140" w:author="Kurumada, Chigusa" w:date="2023-02-19T13:42:00Z">
        <w:r w:rsidR="00616AEC" w:rsidDel="00A072B4">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that there is nothing in existing theories that prevents normalization or changes in decision-making from being </w:t>
      </w:r>
      <w:proofErr w:type="gramStart"/>
      <w:r w:rsidR="00616AEC">
        <w:rPr>
          <w:rFonts w:ascii="Times" w:eastAsia="Times New Roman" w:hAnsi="Times"/>
          <w:color w:val="000000" w:themeColor="text1"/>
          <w:sz w:val="22"/>
          <w:szCs w:val="22"/>
        </w:rPr>
        <w:t>talker-specific</w:t>
      </w:r>
      <w:proofErr w:type="gramEnd"/>
      <w:r w:rsidR="00616AEC">
        <w:rPr>
          <w:rFonts w:ascii="Times" w:eastAsia="Times New Roman" w:hAnsi="Times"/>
          <w:color w:val="000000" w:themeColor="text1"/>
          <w:sz w:val="22"/>
          <w:szCs w:val="22"/>
        </w:rPr>
        <w:t>.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 xml:space="preserve">(e.g., </w:t>
      </w:r>
      <w:proofErr w:type="spellStart"/>
      <w:r w:rsidR="00616AEC">
        <w:rPr>
          <w:rFonts w:ascii="Times" w:eastAsia="Times New Roman" w:hAnsi="Times"/>
          <w:color w:val="000000" w:themeColor="text1"/>
          <w:sz w:val="22"/>
          <w:szCs w:val="22"/>
        </w:rPr>
        <w:t>Barreda</w:t>
      </w:r>
      <w:proofErr w:type="spellEnd"/>
      <w:r w:rsidR="00616AEC">
        <w:rPr>
          <w:rFonts w:ascii="Times" w:eastAsia="Times New Roman" w:hAnsi="Times"/>
          <w:color w:val="000000" w:themeColor="text1"/>
          <w:sz w:val="22"/>
          <w:szCs w:val="22"/>
        </w:rPr>
        <w:t>, 2012, building on Magnusson &amp; Nusbaum, 2007</w:t>
      </w:r>
      <w:r w:rsidR="00736EC9">
        <w:rPr>
          <w:rFonts w:ascii="Times" w:eastAsia="Times New Roman" w:hAnsi="Times"/>
          <w:color w:val="000000" w:themeColor="text1"/>
          <w:sz w:val="22"/>
          <w:szCs w:val="22"/>
        </w:rPr>
        <w:t>; or works on C-</w:t>
      </w:r>
      <w:proofErr w:type="spellStart"/>
      <w:r w:rsidR="00736EC9">
        <w:rPr>
          <w:rFonts w:ascii="Times" w:eastAsia="Times New Roman" w:hAnsi="Times"/>
          <w:color w:val="000000" w:themeColor="text1"/>
          <w:sz w:val="22"/>
          <w:szCs w:val="22"/>
        </w:rPr>
        <w:t>CuRE</w:t>
      </w:r>
      <w:proofErr w:type="spellEnd"/>
      <w:r w:rsidR="00736EC9">
        <w:rPr>
          <w:rFonts w:ascii="Times" w:eastAsia="Times New Roman" w:hAnsi="Times"/>
          <w:color w:val="000000" w:themeColor="text1"/>
          <w:sz w:val="22"/>
          <w:szCs w:val="22"/>
        </w:rPr>
        <w:t xml:space="preserv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r w:rsidR="00B54F9D" w:rsidRPr="00B54F9D">
        <w:rPr>
          <w:rFonts w:ascii="Times" w:eastAsia="Times New Roman" w:hAnsi="Times"/>
          <w:b/>
          <w:bCs/>
          <w:color w:val="000000" w:themeColor="text1"/>
          <w:sz w:val="22"/>
          <w:szCs w:val="22"/>
          <w:highlight w:val="yellow"/>
        </w:rPr>
        <w:t>XXX</w:t>
      </w:r>
      <w:r w:rsidR="00B54F9D">
        <w:rPr>
          <w:rFonts w:ascii="Times" w:eastAsia="Times New Roman" w:hAnsi="Times"/>
          <w:b/>
          <w:bCs/>
          <w:color w:val="000000" w:themeColor="text1"/>
          <w:sz w:val="22"/>
          <w:szCs w:val="22"/>
        </w:rPr>
        <w:t xml:space="preserve"> on p. 7.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5F5F7AFB" w:rsidR="00616AEC" w:rsidRPr="00B54F9D" w:rsidRDefault="00B54F9D" w:rsidP="009D6F9F">
      <w:pPr>
        <w:ind w:firstLine="0"/>
        <w:rPr>
          <w:rFonts w:ascii="Times" w:eastAsia="Times New Roman" w:hAnsi="Times"/>
          <w:color w:val="000000" w:themeColor="text1"/>
          <w:sz w:val="22"/>
          <w:szCs w:val="22"/>
        </w:rPr>
      </w:pPr>
      <w:commentRangeStart w:id="141"/>
      <w:r>
        <w:rPr>
          <w:rFonts w:ascii="Times" w:eastAsia="Times New Roman" w:hAnsi="Times"/>
          <w:b/>
          <w:bCs/>
          <w:color w:val="000000" w:themeColor="text1"/>
          <w:sz w:val="22"/>
          <w:szCs w:val="22"/>
        </w:rPr>
        <w:t>We</w:t>
      </w:r>
      <w:commentRangeEnd w:id="141"/>
      <w:r w:rsidR="004F2595">
        <w:rPr>
          <w:rStyle w:val="CommentReference"/>
        </w:rPr>
        <w:commentReference w:id="141"/>
      </w:r>
      <w:r>
        <w:rPr>
          <w:rFonts w:ascii="Times" w:eastAsia="Times New Roman" w:hAnsi="Times"/>
          <w:b/>
          <w:bCs/>
          <w:color w:val="000000" w:themeColor="text1"/>
          <w:sz w:val="22"/>
          <w:szCs w:val="22"/>
        </w:rPr>
        <w:t xml:space="preserve"> also hope that our general discussion makes clear that we do </w:t>
      </w:r>
      <w:del w:id="142" w:author="Kurumada, Chigusa" w:date="2023-03-19T15:26:00Z">
        <w:r w:rsidDel="000711CF">
          <w:rPr>
            <w:rFonts w:ascii="Times" w:eastAsia="Times New Roman" w:hAnsi="Times"/>
            <w:b/>
            <w:bCs/>
            <w:i/>
            <w:iCs/>
            <w:color w:val="000000" w:themeColor="text1"/>
            <w:sz w:val="22"/>
            <w:szCs w:val="22"/>
          </w:rPr>
          <w:delText>not</w:delText>
        </w:r>
        <w:r w:rsidDel="000711CF">
          <w:rPr>
            <w:rFonts w:ascii="Times" w:eastAsia="Times New Roman" w:hAnsi="Times"/>
            <w:b/>
            <w:bCs/>
            <w:color w:val="000000" w:themeColor="text1"/>
            <w:sz w:val="22"/>
            <w:szCs w:val="22"/>
          </w:rPr>
          <w:delText xml:space="preserve"> </w:delText>
        </w:r>
      </w:del>
      <w:r>
        <w:rPr>
          <w:rFonts w:ascii="Times" w:eastAsia="Times New Roman" w:hAnsi="Times"/>
          <w:b/>
          <w:bCs/>
          <w:color w:val="000000" w:themeColor="text1"/>
          <w:sz w:val="22"/>
          <w:szCs w:val="22"/>
        </w:rPr>
        <w:t xml:space="preserve">in fact think that there is </w:t>
      </w:r>
      <w:del w:id="143" w:author="Kurumada, Chigusa" w:date="2023-03-19T15:26:00Z">
        <w:r w:rsidDel="000711CF">
          <w:rPr>
            <w:rFonts w:ascii="Times" w:eastAsia="Times New Roman" w:hAnsi="Times"/>
            <w:b/>
            <w:bCs/>
            <w:color w:val="000000" w:themeColor="text1"/>
            <w:sz w:val="22"/>
            <w:szCs w:val="22"/>
          </w:rPr>
          <w:delText xml:space="preserve">no </w:delText>
        </w:r>
      </w:del>
      <w:r>
        <w:rPr>
          <w:rFonts w:ascii="Times" w:eastAsia="Times New Roman" w:hAnsi="Times"/>
          <w:b/>
          <w:bCs/>
          <w:color w:val="000000" w:themeColor="text1"/>
          <w:sz w:val="22"/>
          <w:szCs w:val="22"/>
        </w:rPr>
        <w:t>existing evidence</w:t>
      </w:r>
      <w:del w:id="144" w:author="Kurumada, Chigusa" w:date="2023-03-19T15:26:00Z">
        <w:r w:rsidDel="000711CF">
          <w:rPr>
            <w:rFonts w:ascii="Times" w:eastAsia="Times New Roman" w:hAnsi="Times"/>
            <w:b/>
            <w:bCs/>
            <w:color w:val="000000" w:themeColor="text1"/>
            <w:sz w:val="22"/>
            <w:szCs w:val="22"/>
          </w:rPr>
          <w:delText xml:space="preserve"> whatsoever</w:delText>
        </w:r>
      </w:del>
      <w:r>
        <w:rPr>
          <w:rFonts w:ascii="Times" w:eastAsia="Times New Roman" w:hAnsi="Times"/>
          <w:b/>
          <w:bCs/>
          <w:color w:val="000000" w:themeColor="text1"/>
          <w:sz w:val="22"/>
          <w:szCs w:val="22"/>
        </w:rPr>
        <w:t xml:space="preserve"> that </w:t>
      </w:r>
      <w:ins w:id="145" w:author="Kurumada, Chigusa" w:date="2023-03-19T15:26:00Z">
        <w:r w:rsidR="000711CF">
          <w:rPr>
            <w:rFonts w:ascii="Times" w:eastAsia="Times New Roman" w:hAnsi="Times"/>
            <w:b/>
            <w:bCs/>
            <w:color w:val="000000" w:themeColor="text1"/>
            <w:sz w:val="22"/>
            <w:szCs w:val="22"/>
          </w:rPr>
          <w:t xml:space="preserve">could </w:t>
        </w:r>
      </w:ins>
      <w:r>
        <w:rPr>
          <w:rFonts w:ascii="Times" w:eastAsia="Times New Roman" w:hAnsi="Times"/>
          <w:b/>
          <w:bCs/>
          <w:color w:val="000000" w:themeColor="text1"/>
          <w:sz w:val="22"/>
          <w:szCs w:val="22"/>
        </w:rPr>
        <w:t>distinguish</w:t>
      </w:r>
      <w:del w:id="146" w:author="Kurumada, Chigusa" w:date="2023-03-19T15:26:00Z">
        <w:r w:rsidDel="000711CF">
          <w:rPr>
            <w:rFonts w:ascii="Times" w:eastAsia="Times New Roman" w:hAnsi="Times"/>
            <w:b/>
            <w:bCs/>
            <w:color w:val="000000" w:themeColor="text1"/>
            <w:sz w:val="22"/>
            <w:szCs w:val="22"/>
          </w:rPr>
          <w:delText>es</w:delText>
        </w:r>
      </w:del>
      <w:r>
        <w:rPr>
          <w:rFonts w:ascii="Times" w:eastAsia="Times New Roman" w:hAnsi="Times"/>
          <w:b/>
          <w:bCs/>
          <w:color w:val="000000" w:themeColor="text1"/>
          <w:sz w:val="22"/>
          <w:szCs w:val="22"/>
        </w:rPr>
        <w:t xml:space="preserve"> between the mechanisms</w:t>
      </w:r>
      <w:ins w:id="147" w:author="Kurumada, Chigusa" w:date="2023-03-19T15:27:00Z">
        <w:r w:rsidR="00000188">
          <w:rPr>
            <w:rFonts w:ascii="Times" w:eastAsia="Times New Roman" w:hAnsi="Times"/>
            <w:b/>
            <w:bCs/>
            <w:color w:val="000000" w:themeColor="text1"/>
            <w:sz w:val="22"/>
            <w:szCs w:val="22"/>
          </w:rPr>
          <w:t>.</w:t>
        </w:r>
      </w:ins>
      <w:r>
        <w:rPr>
          <w:rFonts w:ascii="Times" w:eastAsia="Times New Roman" w:hAnsi="Times"/>
          <w:color w:val="000000" w:themeColor="text1"/>
          <w:sz w:val="22"/>
          <w:szCs w:val="22"/>
        </w:rPr>
        <w:t xml:space="preserve"> </w:t>
      </w:r>
      <w:del w:id="148" w:author="Kurumada, Chigusa" w:date="2023-03-19T15:27:00Z">
        <w:r w:rsidDel="00000188">
          <w:rPr>
            <w:rFonts w:ascii="Times" w:eastAsia="Times New Roman" w:hAnsi="Times"/>
            <w:color w:val="000000" w:themeColor="text1"/>
            <w:sz w:val="22"/>
            <w:szCs w:val="22"/>
          </w:rPr>
          <w:delText xml:space="preserve">but </w:delText>
        </w:r>
      </w:del>
      <w:ins w:id="149" w:author="Kurumada, Chigusa" w:date="2023-03-19T15:27:00Z">
        <w:r w:rsidR="00000188">
          <w:rPr>
            <w:rFonts w:ascii="Times" w:eastAsia="Times New Roman" w:hAnsi="Times"/>
            <w:color w:val="000000" w:themeColor="text1"/>
            <w:sz w:val="22"/>
            <w:szCs w:val="22"/>
          </w:rPr>
          <w:t xml:space="preserve">But </w:t>
        </w:r>
      </w:ins>
      <w:r>
        <w:rPr>
          <w:rFonts w:ascii="Times" w:eastAsia="Times New Roman" w:hAnsi="Times"/>
          <w:color w:val="000000" w:themeColor="text1"/>
          <w:sz w:val="22"/>
          <w:szCs w:val="22"/>
        </w:rPr>
        <w:t xml:space="preserve">it’s far and few between, often not yet replicated, and most of these pieces of evidence (all discussed in SI XXX) arguably only imply that at least two of the mechanisms are required, not that a </w:t>
      </w:r>
      <w:proofErr w:type="gramStart"/>
      <w:r>
        <w:rPr>
          <w:rFonts w:ascii="Times" w:eastAsia="Times New Roman" w:hAnsi="Times"/>
          <w:color w:val="000000" w:themeColor="text1"/>
          <w:sz w:val="22"/>
          <w:szCs w:val="22"/>
        </w:rPr>
        <w:t>specific mechanisms</w:t>
      </w:r>
      <w:proofErr w:type="gramEnd"/>
      <w:r>
        <w:rPr>
          <w:rFonts w:ascii="Times" w:eastAsia="Times New Roman" w:hAnsi="Times"/>
          <w:color w:val="000000" w:themeColor="text1"/>
          <w:sz w:val="22"/>
          <w:szCs w:val="22"/>
        </w:rPr>
        <w:t xml:space="preserve"> definitely must be involved</w:t>
      </w:r>
      <w:ins w:id="150" w:author="Kurumada, Chigusa" w:date="2023-03-19T15:27:00Z">
        <w:r w:rsidR="00000188">
          <w:rPr>
            <w:rFonts w:ascii="Times" w:eastAsia="Times New Roman" w:hAnsi="Times"/>
            <w:color w:val="000000" w:themeColor="text1"/>
            <w:sz w:val="22"/>
            <w:szCs w:val="22"/>
          </w:rPr>
          <w:t xml:space="preserve">.  For instance, </w:t>
        </w:r>
      </w:ins>
      <w:del w:id="151" w:author="Kurumada, Chigusa" w:date="2023-03-19T15:27:00Z">
        <w:r w:rsidDel="00000188">
          <w:rPr>
            <w:rFonts w:ascii="Times" w:eastAsia="Times New Roman" w:hAnsi="Times"/>
            <w:color w:val="000000" w:themeColor="text1"/>
            <w:sz w:val="22"/>
            <w:szCs w:val="22"/>
          </w:rPr>
          <w:delText xml:space="preserve"> (e.g., </w:delText>
        </w:r>
      </w:del>
      <w:r>
        <w:rPr>
          <w:rFonts w:ascii="Times" w:eastAsia="Times New Roman" w:hAnsi="Times"/>
          <w:color w:val="000000" w:themeColor="text1"/>
          <w:sz w:val="22"/>
          <w:szCs w:val="22"/>
        </w:rPr>
        <w:t>Norris et al., 2003 rules out most simple normalization accounts as the sole explanation for their final experiments, but it does not necessarily rule out changes in decision-making in combination with normalization as an alternative to changes in representations</w:t>
      </w:r>
      <w:del w:id="152" w:author="Kurumada, Chigusa" w:date="2023-03-19T15:27:00Z">
        <w:r w:rsidDel="0000018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t>
      </w:r>
      <w:commentRangeStart w:id="153"/>
      <w:r>
        <w:rPr>
          <w:rFonts w:ascii="Times" w:eastAsia="Times New Roman" w:hAnsi="Times"/>
          <w:color w:val="000000" w:themeColor="text1"/>
          <w:sz w:val="22"/>
          <w:szCs w:val="22"/>
        </w:rPr>
        <w:t>implicates</w:t>
      </w:r>
      <w:commentRangeEnd w:id="153"/>
      <w:r w:rsidR="00AB3927">
        <w:rPr>
          <w:rStyle w:val="CommentReference"/>
        </w:rPr>
        <w:commentReference w:id="153"/>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 xml:space="preserve">for </w:t>
      </w:r>
      <w:r>
        <w:rPr>
          <w:rFonts w:ascii="Times" w:eastAsia="Times New Roman" w:hAnsi="Times"/>
          <w:i/>
          <w:iCs/>
          <w:color w:val="000000" w:themeColor="text1"/>
          <w:sz w:val="22"/>
          <w:szCs w:val="22"/>
        </w:rPr>
        <w:lastRenderedPageBreak/>
        <w:t>decades</w:t>
      </w:r>
      <w:r>
        <w:rPr>
          <w:rFonts w:ascii="Times" w:eastAsia="Times New Roman" w:hAnsi="Times"/>
          <w:color w:val="000000" w:themeColor="text1"/>
          <w:sz w:val="22"/>
          <w:szCs w:val="22"/>
        </w:rPr>
        <w:t xml:space="preserve"> without actually </w:t>
      </w:r>
      <w:r w:rsidRPr="00AB3927">
        <w:rPr>
          <w:rFonts w:ascii="Times" w:eastAsia="Times New Roman" w:hAnsi="Times"/>
          <w:color w:val="000000" w:themeColor="text1"/>
          <w:sz w:val="22"/>
          <w:szCs w:val="22"/>
          <w:highlight w:val="yellow"/>
          <w:rPrChange w:id="154" w:author="Kurumada, Chigusa" w:date="2023-02-19T13:50:00Z">
            <w:rPr>
              <w:rFonts w:ascii="Times" w:eastAsia="Times New Roman" w:hAnsi="Times"/>
              <w:color w:val="000000" w:themeColor="text1"/>
              <w:sz w:val="22"/>
              <w:szCs w:val="22"/>
            </w:rPr>
          </w:rPrChange>
        </w:rPr>
        <w:t>bothering to</w:t>
      </w:r>
      <w:r>
        <w:rPr>
          <w:rFonts w:ascii="Times" w:eastAsia="Times New Roman" w:hAnsi="Times"/>
          <w:color w:val="000000" w:themeColor="text1"/>
          <w:sz w:val="22"/>
          <w:szCs w:val="22"/>
        </w:rPr>
        <w:t xml:space="preserve">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 xml:space="preserve">hat we motivate through a particular mechanism. E.g., we might ask whether “phonetic learning” (presumably meant to refer to changes in representations) is </w:t>
      </w:r>
      <w:proofErr w:type="gramStart"/>
      <w:r w:rsidR="00616AEC" w:rsidRPr="00616AEC">
        <w:rPr>
          <w:rFonts w:ascii="Times" w:eastAsia="Times New Roman" w:hAnsi="Times"/>
          <w:color w:val="000000" w:themeColor="text1"/>
          <w:sz w:val="22"/>
          <w:szCs w:val="22"/>
        </w:rPr>
        <w:t>talker-specific</w:t>
      </w:r>
      <w:proofErr w:type="gramEnd"/>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find that—at least for the </w:t>
      </w:r>
      <w:proofErr w:type="gramStart"/>
      <w:r w:rsidRPr="00616AEC">
        <w:rPr>
          <w:rFonts w:ascii="Times" w:eastAsia="Times New Roman" w:hAnsi="Times"/>
          <w:color w:val="000000" w:themeColor="text1"/>
          <w:sz w:val="22"/>
          <w:szCs w:val="22"/>
        </w:rPr>
        <w:t>particular contrasts</w:t>
      </w:r>
      <w:proofErr w:type="gramEnd"/>
      <w:r w:rsidRPr="00616AEC">
        <w:rPr>
          <w:rFonts w:ascii="Times" w:eastAsia="Times New Roman" w:hAnsi="Times"/>
          <w:color w:val="000000" w:themeColor="text1"/>
          <w:sz w:val="22"/>
          <w:szCs w:val="22"/>
        </w:rPr>
        <w:t xml:space="preserve"> and/or cues studied in the experiment—adaptation seems to be talker-specific (e.g., </w:t>
      </w:r>
      <w:proofErr w:type="spellStart"/>
      <w:r w:rsidRPr="00616AEC">
        <w:rPr>
          <w:rFonts w:ascii="Times" w:eastAsia="Times New Roman" w:hAnsi="Times"/>
          <w:color w:val="000000" w:themeColor="text1"/>
          <w:sz w:val="22"/>
          <w:szCs w:val="22"/>
        </w:rPr>
        <w:t>Kraljic</w:t>
      </w:r>
      <w:proofErr w:type="spellEnd"/>
      <w:r w:rsidRPr="00616AEC">
        <w:rPr>
          <w:rFonts w:ascii="Times" w:eastAsia="Times New Roman" w:hAnsi="Times"/>
          <w:color w:val="000000" w:themeColor="text1"/>
          <w:sz w:val="22"/>
          <w:szCs w:val="22"/>
        </w:rPr>
        <w:t xml:space="preserve"> &amp; Samuel’s finding for “s” vs. “</w:t>
      </w:r>
      <w:proofErr w:type="spellStart"/>
      <w:r w:rsidRPr="00616AEC">
        <w:rPr>
          <w:rFonts w:ascii="Times" w:eastAsia="Times New Roman" w:hAnsi="Times"/>
          <w:color w:val="000000" w:themeColor="text1"/>
          <w:sz w:val="22"/>
          <w:szCs w:val="22"/>
        </w:rPr>
        <w:t>sh</w:t>
      </w:r>
      <w:proofErr w:type="spellEnd"/>
      <w:r w:rsidRPr="00616AEC">
        <w:rPr>
          <w:rFonts w:ascii="Times" w:eastAsia="Times New Roman" w:hAnsi="Times"/>
          <w:color w:val="000000" w:themeColor="text1"/>
          <w:sz w:val="22"/>
          <w:szCs w:val="22"/>
        </w:rPr>
        <w:t>”).</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49DBFC59"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w:t>
      </w:r>
      <w:del w:id="155" w:author="Kurumada, Chigusa" w:date="2023-03-20T13:02:00Z">
        <w:r w:rsidDel="00473023">
          <w:rPr>
            <w:rFonts w:ascii="Times" w:eastAsia="Times New Roman" w:hAnsi="Times"/>
            <w:color w:val="000000" w:themeColor="text1"/>
            <w:sz w:val="22"/>
            <w:szCs w:val="22"/>
          </w:rPr>
          <w:delText xml:space="preserve">its phonetics are </w:delText>
        </w:r>
      </w:del>
      <w:r>
        <w:rPr>
          <w:rFonts w:ascii="Times" w:eastAsia="Times New Roman" w:hAnsi="Times"/>
          <w:color w:val="000000" w:themeColor="text1"/>
          <w:sz w:val="22"/>
          <w:szCs w:val="22"/>
        </w:rPr>
        <w:t>understood</w:t>
      </w:r>
      <w:ins w:id="156" w:author="Kurumada, Chigusa" w:date="2023-03-20T13:02:00Z">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 are</w:t>
        </w:r>
      </w:ins>
      <w:r>
        <w:rPr>
          <w:rFonts w:ascii="Times" w:eastAsia="Times New Roman" w:hAnsi="Times"/>
          <w:color w:val="000000" w:themeColor="text1"/>
          <w:sz w:val="22"/>
          <w:szCs w:val="22"/>
        </w:rPr>
        <w:t xml:space="preserve">, and because of the quality of available databases that provide information about the relevant phonetic </w:t>
      </w:r>
      <w:commentRangeStart w:id="157"/>
      <w:r>
        <w:rPr>
          <w:rFonts w:ascii="Times" w:eastAsia="Times New Roman" w:hAnsi="Times"/>
          <w:color w:val="000000" w:themeColor="text1"/>
          <w:sz w:val="22"/>
          <w:szCs w:val="22"/>
        </w:rPr>
        <w:t>distributions</w:t>
      </w:r>
      <w:commentRangeEnd w:id="157"/>
      <w:r>
        <w:rPr>
          <w:rStyle w:val="CommentReference"/>
        </w:rPr>
        <w:commentReference w:id="157"/>
      </w:r>
      <w:r>
        <w:rPr>
          <w:rFonts w:ascii="Times" w:eastAsia="Times New Roman" w:hAnsi="Times"/>
          <w:color w:val="000000" w:themeColor="text1"/>
          <w:sz w:val="22"/>
          <w:szCs w:val="22"/>
        </w:rPr>
        <w:t xml:space="preserve">. </w:t>
      </w:r>
      <w:ins w:id="158" w:author="Kurumada, Chigusa" w:date="2023-03-20T13:08:00Z">
        <w:r w:rsidR="00473023">
          <w:rPr>
            <w:rFonts w:ascii="Times" w:eastAsia="Times New Roman" w:hAnsi="Times"/>
            <w:color w:val="000000" w:themeColor="text1"/>
            <w:sz w:val="22"/>
            <w:szCs w:val="22"/>
          </w:rPr>
          <w:t>W</w:t>
        </w:r>
      </w:ins>
      <w:ins w:id="159" w:author="Kurumada, Chigusa" w:date="2023-03-20T13:09:00Z">
        <w:r w:rsidR="00473023">
          <w:rPr>
            <w:rFonts w:ascii="Times" w:eastAsia="Times New Roman" w:hAnsi="Times"/>
            <w:color w:val="000000" w:themeColor="text1"/>
            <w:sz w:val="22"/>
            <w:szCs w:val="22"/>
          </w:rPr>
          <w:t>hen such resources become available,</w:t>
        </w:r>
      </w:ins>
      <w:ins w:id="160" w:author="Kurumada, Chigusa" w:date="2023-03-20T13:03:00Z">
        <w:r w:rsidR="00473023">
          <w:rPr>
            <w:rFonts w:ascii="Times" w:eastAsia="Times New Roman" w:hAnsi="Times"/>
            <w:color w:val="000000" w:themeColor="text1"/>
            <w:sz w:val="22"/>
            <w:szCs w:val="22"/>
          </w:rPr>
          <w:t xml:space="preserve"> the approach</w:t>
        </w:r>
      </w:ins>
      <w:ins w:id="161" w:author="Kurumada, Chigusa" w:date="2023-03-20T13:09:00Z">
        <w:r w:rsidR="00473023">
          <w:rPr>
            <w:rFonts w:ascii="Times" w:eastAsia="Times New Roman" w:hAnsi="Times"/>
            <w:color w:val="000000" w:themeColor="text1"/>
            <w:sz w:val="22"/>
            <w:szCs w:val="22"/>
          </w:rPr>
          <w:t xml:space="preserve"> and our computational resources are</w:t>
        </w:r>
      </w:ins>
      <w:ins w:id="162" w:author="Kurumada, Chigusa" w:date="2023-03-20T13:03:00Z">
        <w:r w:rsidR="00473023">
          <w:rPr>
            <w:rFonts w:ascii="Times" w:eastAsia="Times New Roman" w:hAnsi="Times"/>
            <w:color w:val="000000" w:themeColor="text1"/>
            <w:sz w:val="22"/>
            <w:szCs w:val="22"/>
          </w:rPr>
          <w:t xml:space="preserve"> readily extendable to other contrasts. </w:t>
        </w:r>
      </w:ins>
      <w:ins w:id="163" w:author="Kurumada, Chigusa" w:date="2023-03-20T13:09:00Z">
        <w:r w:rsidR="00DE7A7A">
          <w:rPr>
            <w:rFonts w:ascii="Times" w:eastAsia="Times New Roman" w:hAnsi="Times"/>
            <w:color w:val="000000" w:themeColor="text1"/>
            <w:sz w:val="22"/>
            <w:szCs w:val="22"/>
          </w:rPr>
          <w:t>In fact, it is one of our recommendations to create s</w:t>
        </w:r>
      </w:ins>
      <w:ins w:id="164" w:author="Kurumada, Chigusa" w:date="2023-03-20T13:10:00Z">
        <w:r w:rsidR="00DE7A7A">
          <w:rPr>
            <w:rFonts w:ascii="Times" w:eastAsia="Times New Roman" w:hAnsi="Times"/>
            <w:color w:val="000000" w:themeColor="text1"/>
            <w:sz w:val="22"/>
            <w:szCs w:val="22"/>
          </w:rPr>
          <w:t>uch resources to expand the scope of the current approach.</w:t>
        </w:r>
      </w:ins>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2D76090E"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w:t>
      </w:r>
      <w:proofErr w:type="spellStart"/>
      <w:r>
        <w:rPr>
          <w:rFonts w:ascii="Times" w:eastAsia="Times New Roman" w:hAnsi="Times"/>
          <w:color w:val="000000" w:themeColor="text1"/>
          <w:sz w:val="22"/>
          <w:szCs w:val="22"/>
        </w:rPr>
        <w:t>Kraljic’s</w:t>
      </w:r>
      <w:proofErr w:type="spellEnd"/>
      <w:r>
        <w:rPr>
          <w:rFonts w:ascii="Times" w:eastAsia="Times New Roman" w:hAnsi="Times"/>
          <w:color w:val="000000" w:themeColor="text1"/>
          <w:sz w:val="22"/>
          <w:szCs w:val="22"/>
        </w:rPr>
        <w:t xml:space="preserve"> experiment).</w:t>
      </w:r>
      <w:ins w:id="165" w:author="Kurumada, Chigusa" w:date="2023-03-20T13:10:00Z">
        <w:r w:rsidR="00DE7A7A">
          <w:rPr>
            <w:rFonts w:ascii="Times" w:eastAsia="Times New Roman" w:hAnsi="Times"/>
            <w:color w:val="000000" w:themeColor="text1"/>
            <w:sz w:val="22"/>
            <w:szCs w:val="22"/>
          </w:rPr>
          <w:t xml:space="preserve"> </w:t>
        </w:r>
      </w:ins>
      <w:del w:id="166" w:author="Kurumada, Chigusa" w:date="2023-03-20T13:11:00Z">
        <w:r w:rsidDel="00DE7A7A">
          <w:rPr>
            <w:rFonts w:ascii="Times" w:eastAsia="Times New Roman" w:hAnsi="Times"/>
            <w:color w:val="000000" w:themeColor="text1"/>
            <w:sz w:val="22"/>
            <w:szCs w:val="22"/>
          </w:rPr>
          <w:delText xml:space="preserve"> </w:delText>
        </w:r>
      </w:del>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ins w:id="167" w:author="Kurumada, Chigusa" w:date="2023-03-20T13:11:00Z">
        <w:r w:rsidR="00DE7A7A">
          <w:rPr>
            <w:rFonts w:ascii="Times" w:eastAsia="Times New Roman" w:hAnsi="Times"/>
            <w:color w:val="000000" w:themeColor="text1"/>
            <w:sz w:val="22"/>
            <w:szCs w:val="22"/>
          </w:rPr>
          <w:t xml:space="preserve"> The complexity is even </w:t>
        </w:r>
        <w:r w:rsidR="00DE7A7A">
          <w:rPr>
            <w:rFonts w:ascii="Times" w:eastAsia="Times New Roman" w:hAnsi="Times"/>
            <w:color w:val="000000" w:themeColor="text1"/>
            <w:sz w:val="22"/>
            <w:szCs w:val="22"/>
          </w:rPr>
          <w:lastRenderedPageBreak/>
          <w:t xml:space="preserve">more </w:t>
        </w:r>
      </w:ins>
      <w:ins w:id="168" w:author="Kurumada, Chigusa" w:date="2023-03-20T13:12:00Z">
        <w:r w:rsidR="00DE7A7A">
          <w:rPr>
            <w:rFonts w:ascii="Times" w:eastAsia="Times New Roman" w:hAnsi="Times"/>
            <w:color w:val="000000" w:themeColor="text1"/>
            <w:sz w:val="22"/>
            <w:szCs w:val="22"/>
          </w:rPr>
          <w:t>exacerbated</w:t>
        </w:r>
      </w:ins>
      <w:ins w:id="169" w:author="Kurumada, Chigusa" w:date="2023-03-20T13:11:00Z">
        <w:r w:rsidR="00DE7A7A">
          <w:rPr>
            <w:rFonts w:ascii="Times" w:eastAsia="Times New Roman" w:hAnsi="Times"/>
            <w:color w:val="000000" w:themeColor="text1"/>
            <w:sz w:val="22"/>
            <w:szCs w:val="22"/>
          </w:rPr>
          <w:t xml:space="preserve"> </w:t>
        </w:r>
      </w:ins>
      <w:ins w:id="170" w:author="Kurumada, Chigusa" w:date="2023-03-20T13:12:00Z">
        <w:r w:rsidR="00DE7A7A">
          <w:rPr>
            <w:rFonts w:ascii="Times" w:eastAsia="Times New Roman" w:hAnsi="Times"/>
            <w:color w:val="000000" w:themeColor="text1"/>
            <w:sz w:val="22"/>
            <w:szCs w:val="22"/>
          </w:rPr>
          <w:t xml:space="preserve">for </w:t>
        </w:r>
      </w:ins>
      <w:ins w:id="171" w:author="Kurumada, Chigusa" w:date="2023-03-20T13:11:00Z">
        <w:r w:rsidR="00DE7A7A">
          <w:rPr>
            <w:rFonts w:ascii="Times" w:eastAsia="Times New Roman" w:hAnsi="Times"/>
            <w:color w:val="000000" w:themeColor="text1"/>
            <w:sz w:val="22"/>
            <w:szCs w:val="22"/>
          </w:rPr>
          <w:t>L2 accent adaptation, which we explore in Case Study 2.</w:t>
        </w:r>
      </w:ins>
      <w:ins w:id="172" w:author="Kurumada, Chigusa" w:date="2023-03-20T13:12:00Z">
        <w:r w:rsidR="00DE7A7A">
          <w:rPr>
            <w:rFonts w:ascii="Times" w:eastAsia="Times New Roman" w:hAnsi="Times"/>
            <w:color w:val="000000" w:themeColor="text1"/>
            <w:sz w:val="22"/>
            <w:szCs w:val="22"/>
          </w:rPr>
          <w:t xml:space="preserve"> </w:t>
        </w:r>
      </w:ins>
      <w:ins w:id="173" w:author="Kurumada, Chigusa" w:date="2023-03-20T13:14:00Z">
        <w:r w:rsidR="00DE7A7A">
          <w:rPr>
            <w:rFonts w:ascii="Times" w:eastAsia="Times New Roman" w:hAnsi="Times"/>
            <w:color w:val="000000" w:themeColor="text1"/>
            <w:sz w:val="22"/>
            <w:szCs w:val="22"/>
          </w:rPr>
          <w:t>The listener’s prior</w:t>
        </w:r>
      </w:ins>
      <w:ins w:id="174" w:author="Kurumada, Chigusa" w:date="2023-03-20T13:13:00Z">
        <w:r w:rsidR="00DE7A7A">
          <w:rPr>
            <w:rFonts w:ascii="Times" w:eastAsia="Times New Roman" w:hAnsi="Times"/>
            <w:color w:val="000000" w:themeColor="text1"/>
            <w:sz w:val="22"/>
            <w:szCs w:val="22"/>
          </w:rPr>
          <w:t xml:space="preserve"> </w:t>
        </w:r>
      </w:ins>
      <w:ins w:id="175" w:author="Kurumada, Chigusa" w:date="2023-03-20T13:14:00Z">
        <w:r w:rsidR="00DE7A7A">
          <w:rPr>
            <w:rFonts w:ascii="Times" w:eastAsia="Times New Roman" w:hAnsi="Times"/>
            <w:color w:val="000000" w:themeColor="text1"/>
            <w:sz w:val="22"/>
            <w:szCs w:val="22"/>
          </w:rPr>
          <w:t>e</w:t>
        </w:r>
      </w:ins>
      <w:ins w:id="176" w:author="Kurumada, Chigusa" w:date="2023-03-20T13:12:00Z">
        <w:r w:rsidR="00DE7A7A">
          <w:rPr>
            <w:rFonts w:ascii="Times" w:eastAsia="Times New Roman" w:hAnsi="Times"/>
            <w:color w:val="000000" w:themeColor="text1"/>
            <w:sz w:val="22"/>
            <w:szCs w:val="22"/>
          </w:rPr>
          <w:t>xperiences with a given accent a</w:t>
        </w:r>
      </w:ins>
      <w:ins w:id="177" w:author="Kurumada, Chigusa" w:date="2023-03-20T13:14:00Z">
        <w:r w:rsidR="00DE7A7A">
          <w:rPr>
            <w:rFonts w:ascii="Times" w:eastAsia="Times New Roman" w:hAnsi="Times"/>
            <w:color w:val="000000" w:themeColor="text1"/>
            <w:sz w:val="22"/>
            <w:szCs w:val="22"/>
          </w:rPr>
          <w:t>s well as</w:t>
        </w:r>
      </w:ins>
      <w:ins w:id="178" w:author="Kurumada, Chigusa" w:date="2023-03-20T13:12:00Z">
        <w:r w:rsidR="00DE7A7A">
          <w:rPr>
            <w:rFonts w:ascii="Times" w:eastAsia="Times New Roman" w:hAnsi="Times"/>
            <w:color w:val="000000" w:themeColor="text1"/>
            <w:sz w:val="22"/>
            <w:szCs w:val="22"/>
          </w:rPr>
          <w:t xml:space="preserve"> specific characteristics of a given L2 talker a</w:t>
        </w:r>
      </w:ins>
      <w:ins w:id="179" w:author="Kurumada, Chigusa" w:date="2023-03-20T13:13:00Z">
        <w:r w:rsidR="00DE7A7A">
          <w:rPr>
            <w:rFonts w:ascii="Times" w:eastAsia="Times New Roman" w:hAnsi="Times"/>
            <w:color w:val="000000" w:themeColor="text1"/>
            <w:sz w:val="22"/>
            <w:szCs w:val="22"/>
          </w:rPr>
          <w:t>ffects the</w:t>
        </w:r>
      </w:ins>
      <w:ins w:id="180" w:author="Kurumada, Chigusa" w:date="2023-03-20T13:14:00Z">
        <w:r w:rsidR="00DE7A7A">
          <w:rPr>
            <w:rFonts w:ascii="Times" w:eastAsia="Times New Roman" w:hAnsi="Times"/>
            <w:color w:val="000000" w:themeColor="text1"/>
            <w:sz w:val="22"/>
            <w:szCs w:val="22"/>
          </w:rPr>
          <w:t xml:space="preserve"> inferences being drawn in perception. In this light, the current choice of the /t/-/d/ contrast,</w:t>
        </w:r>
      </w:ins>
      <w:ins w:id="181" w:author="Kurumada, Chigusa" w:date="2023-03-20T13:15:00Z">
        <w:r w:rsidR="00FE29B9">
          <w:rPr>
            <w:rFonts w:ascii="Times" w:eastAsia="Times New Roman" w:hAnsi="Times"/>
            <w:color w:val="000000" w:themeColor="text1"/>
            <w:sz w:val="22"/>
            <w:szCs w:val="22"/>
          </w:rPr>
          <w:t xml:space="preserve"> we believe,</w:t>
        </w:r>
      </w:ins>
      <w:ins w:id="182" w:author="Kurumada, Chigusa" w:date="2023-03-20T13:14:00Z">
        <w:r w:rsidR="00DE7A7A">
          <w:rPr>
            <w:rFonts w:ascii="Times" w:eastAsia="Times New Roman" w:hAnsi="Times"/>
            <w:color w:val="000000" w:themeColor="text1"/>
            <w:sz w:val="22"/>
            <w:szCs w:val="22"/>
          </w:rPr>
          <w:t xml:space="preserve"> is as good as any other contrast. </w:t>
        </w:r>
      </w:ins>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 xml:space="preserve">Consider, for instance, Section 2.2.3, where the authors appeal to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 (2016), writing that those authors "describe adaptation to degraded speech as changes in decision making" (p. 27, line 567); this work is characterized similarly elsewhere in the manuscript (p. 75, lines 1505-1512). However, I'm not sure if this is a fair characterization of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and Davis's position — certainly, it seems inconsistent with how they've described this phenomenon elsewhere (e.g.,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xml:space="preserve"> et al., 2014; Davis &amp; </w:t>
      </w:r>
      <w:proofErr w:type="spellStart"/>
      <w:r w:rsidRPr="009A5273">
        <w:rPr>
          <w:rFonts w:ascii="Times" w:eastAsia="Times New Roman" w:hAnsi="Times"/>
          <w:color w:val="0031E6"/>
          <w:sz w:val="22"/>
          <w:szCs w:val="22"/>
        </w:rPr>
        <w:t>Sohoglu</w:t>
      </w:r>
      <w:proofErr w:type="spellEnd"/>
      <w:r w:rsidRPr="009A5273">
        <w:rPr>
          <w:rFonts w:ascii="Times" w:eastAsia="Times New Roman" w:hAnsi="Times"/>
          <w:color w:val="0031E6"/>
          <w:sz w:val="22"/>
          <w:szCs w:val="22"/>
        </w:rPr>
        <w:t>,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183"/>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2445FE">
        <w:rPr>
          <w:rFonts w:ascii="Times" w:eastAsia="Times New Roman" w:hAnsi="Times"/>
          <w:b/>
          <w:bCs/>
          <w:color w:val="000000" w:themeColor="text1"/>
          <w:sz w:val="22"/>
          <w:szCs w:val="22"/>
        </w:rPr>
        <w:t xml:space="preserve">We now clarify this on p. </w:t>
      </w:r>
      <w:r w:rsidR="00C26D0F" w:rsidRPr="002445FE">
        <w:rPr>
          <w:rFonts w:ascii="Times" w:eastAsia="Times New Roman" w:hAnsi="Times"/>
          <w:b/>
          <w:bCs/>
          <w:color w:val="000000" w:themeColor="text1"/>
          <w:sz w:val="22"/>
          <w:szCs w:val="22"/>
          <w:highlight w:val="yellow"/>
        </w:rPr>
        <w:t>XXX</w:t>
      </w:r>
      <w:r w:rsidR="00C26D0F" w:rsidRPr="002445FE">
        <w:rPr>
          <w:rFonts w:ascii="Times" w:eastAsia="Times New Roman" w:hAnsi="Times"/>
          <w:b/>
          <w:bCs/>
          <w:color w:val="000000" w:themeColor="text1"/>
          <w:sz w:val="22"/>
          <w:szCs w:val="22"/>
        </w:rPr>
        <w:t>.</w:t>
      </w:r>
      <w:commentRangeEnd w:id="183"/>
      <w:r w:rsidR="00C26D0F" w:rsidRPr="002445FE">
        <w:rPr>
          <w:rStyle w:val="CommentReference"/>
          <w:b/>
          <w:bCs/>
        </w:rPr>
        <w:commentReference w:id="183"/>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w:t>
      </w:r>
      <w:proofErr w:type="gramStart"/>
      <w:r>
        <w:rPr>
          <w:rFonts w:ascii="Times" w:eastAsia="Times New Roman" w:hAnsi="Times"/>
          <w:color w:val="000000" w:themeColor="text1"/>
          <w:sz w:val="22"/>
          <w:szCs w:val="22"/>
        </w:rPr>
        <w:t>has to</w:t>
      </w:r>
      <w:proofErr w:type="gramEnd"/>
      <w:r>
        <w:rPr>
          <w:rFonts w:ascii="Times" w:eastAsia="Times New Roman" w:hAnsi="Times"/>
          <w:color w:val="000000" w:themeColor="text1"/>
          <w:sz w:val="22"/>
          <w:szCs w:val="22"/>
        </w:rPr>
        <w:t xml:space="preserve">,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 xml:space="preserve">Turning to </w:t>
      </w:r>
      <w:proofErr w:type="spellStart"/>
      <w:r w:rsidRPr="00311BB3">
        <w:rPr>
          <w:rFonts w:ascii="Times" w:eastAsia="Times New Roman" w:hAnsi="Times"/>
          <w:color w:val="000000" w:themeColor="text1"/>
          <w:sz w:val="22"/>
          <w:szCs w:val="22"/>
        </w:rPr>
        <w:t>Sohoglu</w:t>
      </w:r>
      <w:proofErr w:type="spellEnd"/>
      <w:r w:rsidRPr="00311BB3">
        <w:rPr>
          <w:rFonts w:ascii="Times" w:eastAsia="Times New Roman" w:hAnsi="Times"/>
          <w:color w:val="000000" w:themeColor="text1"/>
          <w:sz w:val="22"/>
          <w:szCs w:val="22"/>
        </w:rPr>
        <w:t xml:space="preserve">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w:t>
      </w:r>
      <w:proofErr w:type="spellStart"/>
      <w:r w:rsidR="00D80658">
        <w:rPr>
          <w:rFonts w:ascii="Times" w:eastAsia="Times New Roman" w:hAnsi="Times"/>
          <w:b/>
          <w:bCs/>
          <w:color w:val="000000" w:themeColor="text1"/>
          <w:sz w:val="22"/>
          <w:szCs w:val="22"/>
        </w:rPr>
        <w:t>Sohoglu</w:t>
      </w:r>
      <w:proofErr w:type="spellEnd"/>
      <w:r w:rsidR="00D80658">
        <w:rPr>
          <w:rFonts w:ascii="Times" w:eastAsia="Times New Roman" w:hAnsi="Times"/>
          <w:b/>
          <w:bCs/>
          <w:color w:val="000000" w:themeColor="text1"/>
          <w:sz w:val="22"/>
          <w:szCs w:val="22"/>
        </w:rPr>
        <w:t xml:space="preserve">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184"/>
      <w:r w:rsidR="0071112F">
        <w:rPr>
          <w:rFonts w:ascii="Times" w:eastAsia="Times New Roman" w:hAnsi="Times"/>
          <w:color w:val="000000" w:themeColor="text1"/>
          <w:sz w:val="22"/>
          <w:szCs w:val="22"/>
        </w:rPr>
        <w:t xml:space="preserve">in </w:t>
      </w:r>
      <w:proofErr w:type="gramStart"/>
      <w:r w:rsidR="0071112F">
        <w:rPr>
          <w:rFonts w:ascii="Times" w:eastAsia="Times New Roman" w:hAnsi="Times"/>
          <w:color w:val="000000" w:themeColor="text1"/>
          <w:sz w:val="22"/>
          <w:szCs w:val="22"/>
        </w:rPr>
        <w:t>this</w:t>
      </w:r>
      <w:proofErr w:type="gramEnd"/>
      <w:r w:rsidR="0071112F">
        <w:rPr>
          <w:rFonts w:ascii="Times" w:eastAsia="Times New Roman" w:hAnsi="Times"/>
          <w:color w:val="000000" w:themeColor="text1"/>
          <w:sz w:val="22"/>
          <w:szCs w:val="22"/>
        </w:rPr>
        <w:t xml:space="preserve">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184"/>
      <w:r w:rsidR="00D10781">
        <w:rPr>
          <w:rStyle w:val="CommentReference"/>
        </w:rPr>
        <w:commentReference w:id="184"/>
      </w:r>
      <w:r w:rsidR="0071112F">
        <w:rPr>
          <w:rFonts w:ascii="Times" w:eastAsia="Times New Roman" w:hAnsi="Times"/>
          <w:color w:val="000000" w:themeColor="text1"/>
          <w:sz w:val="22"/>
          <w:szCs w:val="22"/>
        </w:rPr>
        <w:t xml:space="preserve">his description is </w:t>
      </w:r>
      <w:proofErr w:type="gramStart"/>
      <w:r w:rsidR="0071112F">
        <w:rPr>
          <w:rFonts w:ascii="Times" w:eastAsia="Times New Roman" w:hAnsi="Times"/>
          <w:color w:val="000000" w:themeColor="text1"/>
          <w:sz w:val="22"/>
          <w:szCs w:val="22"/>
        </w:rPr>
        <w:t>sparse</w:t>
      </w:r>
      <w:proofErr w:type="gramEnd"/>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 xml:space="preserve">training period in which predictions were made with an </w:t>
      </w:r>
      <w:r w:rsidRPr="00D85E1F">
        <w:rPr>
          <w:rFonts w:ascii="Times" w:eastAsia="Times New Roman" w:hAnsi="Times"/>
          <w:color w:val="000000" w:themeColor="text1"/>
          <w:sz w:val="22"/>
          <w:szCs w:val="22"/>
        </w:rPr>
        <w:lastRenderedPageBreak/>
        <w:t>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 xml:space="preserve">.g.,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w:t>
      </w:r>
      <w:proofErr w:type="spellStart"/>
      <w:r>
        <w:rPr>
          <w:rFonts w:ascii="Times" w:eastAsia="Times New Roman" w:hAnsi="Times"/>
          <w:color w:val="000000" w:themeColor="text1"/>
          <w:sz w:val="22"/>
          <w:szCs w:val="22"/>
        </w:rPr>
        <w:t>Buxo</w:t>
      </w:r>
      <w:proofErr w:type="spellEnd"/>
      <w:r>
        <w:rPr>
          <w:rFonts w:ascii="Times" w:eastAsia="Times New Roman" w:hAnsi="Times"/>
          <w:color w:val="000000" w:themeColor="text1"/>
          <w:sz w:val="22"/>
          <w:szCs w:val="22"/>
        </w:rPr>
        <w:t xml:space="preserve">-Lugo, &amp; </w:t>
      </w:r>
      <w:proofErr w:type="spellStart"/>
      <w:r>
        <w:rPr>
          <w:rFonts w:ascii="Times" w:eastAsia="Times New Roman" w:hAnsi="Times"/>
          <w:color w:val="000000" w:themeColor="text1"/>
          <w:sz w:val="22"/>
          <w:szCs w:val="22"/>
        </w:rPr>
        <w:t>Kurumada</w:t>
      </w:r>
      <w:proofErr w:type="spellEnd"/>
      <w:r>
        <w:rPr>
          <w:rFonts w:ascii="Times" w:eastAsia="Times New Roman" w:hAnsi="Times"/>
          <w:color w:val="000000" w:themeColor="text1"/>
          <w:sz w:val="22"/>
          <w:szCs w:val="22"/>
        </w:rPr>
        <w:t xml:space="preserve">, 2021; Tan,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w:t>
      </w:r>
      <w:commentRangeStart w:id="185"/>
      <w:r w:rsidRPr="009A5273">
        <w:rPr>
          <w:rFonts w:ascii="Times" w:eastAsia="Times New Roman" w:hAnsi="Times"/>
          <w:color w:val="0031E6"/>
          <w:sz w:val="22"/>
          <w:szCs w:val="22"/>
        </w:rPr>
        <w:t>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commentRangeEnd w:id="185"/>
      <w:r w:rsidR="0037236A">
        <w:rPr>
          <w:rStyle w:val="CommentReference"/>
        </w:rPr>
        <w:commentReference w:id="185"/>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proofErr w:type="gramStart"/>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w:t>
      </w:r>
      <w:proofErr w:type="gramEnd"/>
      <w:r>
        <w:rPr>
          <w:rFonts w:ascii="Times" w:eastAsia="Times New Roman" w:hAnsi="Times"/>
          <w:b/>
          <w:bCs/>
          <w:color w:val="000000" w:themeColor="text1"/>
          <w:sz w:val="22"/>
          <w:szCs w:val="22"/>
        </w:rPr>
        <w:t xml:space="preserve"> the three change models are sensitive to prediction errors </w:t>
      </w:r>
      <w:commentRangeStart w:id="186"/>
      <w:commentRangeStart w:id="187"/>
      <w:r>
        <w:rPr>
          <w:rFonts w:ascii="Times" w:eastAsia="Times New Roman" w:hAnsi="Times"/>
          <w:b/>
          <w:bCs/>
          <w:color w:val="000000" w:themeColor="text1"/>
          <w:sz w:val="22"/>
          <w:szCs w:val="22"/>
        </w:rPr>
        <w:t>(</w:t>
      </w:r>
      <w:proofErr w:type="spellStart"/>
      <w:r>
        <w:rPr>
          <w:rFonts w:ascii="Times" w:eastAsia="Times New Roman" w:hAnsi="Times"/>
          <w:b/>
          <w:bCs/>
          <w:color w:val="000000" w:themeColor="text1"/>
          <w:sz w:val="22"/>
          <w:szCs w:val="22"/>
        </w:rPr>
        <w:t>fn</w:t>
      </w:r>
      <w:proofErr w:type="spellEnd"/>
      <w:r>
        <w:rPr>
          <w:rFonts w:ascii="Times" w:eastAsia="Times New Roman" w:hAnsi="Times"/>
          <w:b/>
          <w:bCs/>
          <w:color w:val="000000" w:themeColor="text1"/>
          <w:sz w:val="22"/>
          <w:szCs w:val="22"/>
        </w:rPr>
        <w:t xml:space="preserve"> </w:t>
      </w:r>
      <w:r w:rsidRPr="00311BB3">
        <w:rPr>
          <w:rFonts w:ascii="Times" w:eastAsia="Times New Roman" w:hAnsi="Times"/>
          <w:b/>
          <w:bCs/>
          <w:color w:val="000000" w:themeColor="text1"/>
          <w:sz w:val="22"/>
          <w:szCs w:val="22"/>
          <w:highlight w:val="yellow"/>
        </w:rPr>
        <w:t>XXX on p. XXX</w:t>
      </w:r>
      <w:commentRangeEnd w:id="186"/>
      <w:r w:rsidR="0037236A">
        <w:rPr>
          <w:rStyle w:val="CommentReference"/>
        </w:rPr>
        <w:commentReference w:id="186"/>
      </w:r>
      <w:commentRangeEnd w:id="187"/>
      <w:r w:rsidR="0037236A">
        <w:rPr>
          <w:rStyle w:val="CommentReference"/>
        </w:rPr>
        <w:commentReference w:id="187"/>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 xml:space="preserve">discussion and demonstration of how Bayesian belief-updating without ever referring to prediction errors is </w:t>
      </w:r>
      <w:proofErr w:type="gramStart"/>
      <w:r>
        <w:rPr>
          <w:rFonts w:ascii="Times" w:eastAsia="Times New Roman" w:hAnsi="Times"/>
          <w:color w:val="000000" w:themeColor="text1"/>
          <w:sz w:val="22"/>
          <w:szCs w:val="22"/>
        </w:rPr>
        <w:t>actually sensitive</w:t>
      </w:r>
      <w:proofErr w:type="gramEnd"/>
      <w:r>
        <w:rPr>
          <w:rFonts w:ascii="Times" w:eastAsia="Times New Roman" w:hAnsi="Times"/>
          <w:color w:val="000000" w:themeColor="text1"/>
          <w:sz w:val="22"/>
          <w:szCs w:val="22"/>
        </w:rPr>
        <w:t xml:space="preserve"> to prediction errors). We have also removed the paragraph with links to the prediction error literature, </w:t>
      </w:r>
      <w:proofErr w:type="gramStart"/>
      <w:r>
        <w:rPr>
          <w:rFonts w:ascii="Times" w:eastAsia="Times New Roman" w:hAnsi="Times"/>
          <w:color w:val="000000" w:themeColor="text1"/>
          <w:sz w:val="22"/>
          <w:szCs w:val="22"/>
        </w:rPr>
        <w:t>in order to</w:t>
      </w:r>
      <w:proofErr w:type="gramEnd"/>
      <w:r>
        <w:rPr>
          <w:rFonts w:ascii="Times" w:eastAsia="Times New Roman" w:hAnsi="Times"/>
          <w:color w:val="000000" w:themeColor="text1"/>
          <w:sz w:val="22"/>
          <w:szCs w:val="22"/>
        </w:rPr>
        <w:t xml:space="preserve">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188"/>
      <w:commentRangeStart w:id="189"/>
      <w:r w:rsidR="002445FE" w:rsidRPr="00A50F5E">
        <w:rPr>
          <w:rFonts w:ascii="Times" w:eastAsia="Times New Roman" w:hAnsi="Times"/>
          <w:color w:val="000000" w:themeColor="text1"/>
          <w:sz w:val="22"/>
          <w:szCs w:val="22"/>
        </w:rPr>
        <w:t>representations.</w:t>
      </w:r>
      <w:commentRangeEnd w:id="188"/>
      <w:r w:rsidR="00924F4C">
        <w:rPr>
          <w:rStyle w:val="CommentReference"/>
        </w:rPr>
        <w:commentReference w:id="188"/>
      </w:r>
      <w:commentRangeEnd w:id="189"/>
      <w:r w:rsidR="0037236A">
        <w:rPr>
          <w:rStyle w:val="CommentReference"/>
        </w:rPr>
        <w:commentReference w:id="189"/>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w:t>
      </w:r>
      <w:proofErr w:type="spellStart"/>
      <w:r w:rsidRPr="00A50F5E">
        <w:rPr>
          <w:rFonts w:ascii="Times" w:eastAsia="Times New Roman" w:hAnsi="Times"/>
          <w:color w:val="000000" w:themeColor="text1"/>
          <w:sz w:val="22"/>
          <w:szCs w:val="22"/>
        </w:rPr>
        <w:t>Aslin</w:t>
      </w:r>
      <w:proofErr w:type="spellEnd"/>
      <w:r w:rsidRPr="00A50F5E">
        <w:rPr>
          <w:rFonts w:ascii="Times" w:eastAsia="Times New Roman" w:hAnsi="Times"/>
          <w:color w:val="000000" w:themeColor="text1"/>
          <w:sz w:val="22"/>
          <w:szCs w:val="22"/>
        </w:rPr>
        <w:t xml:space="preserve">,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w:t>
      </w:r>
      <w:r w:rsidRPr="009A5273">
        <w:rPr>
          <w:rFonts w:ascii="Times" w:eastAsia="Times New Roman" w:hAnsi="Times"/>
          <w:color w:val="0031E6"/>
          <w:sz w:val="22"/>
          <w:szCs w:val="22"/>
        </w:rPr>
        <w:lastRenderedPageBreak/>
        <w:t>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46F803F4"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190"/>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ins w:id="191" w:author="Kurumada, Chigusa" w:date="2023-03-20T13:17:00Z">
        <w:r w:rsidR="00FE29B9" w:rsidRPr="00FE29B9">
          <w:rPr>
            <w:rFonts w:ascii="Times" w:eastAsia="Times New Roman" w:hAnsi="Times"/>
            <w:color w:val="000000" w:themeColor="text1"/>
            <w:sz w:val="22"/>
            <w:szCs w:val="22"/>
            <w:highlight w:val="yellow"/>
            <w:rPrChange w:id="192" w:author="Kurumada, Chigusa" w:date="2023-03-20T13:17:00Z">
              <w:rPr>
                <w:rFonts w:ascii="Times" w:eastAsia="Times New Roman" w:hAnsi="Times"/>
                <w:color w:val="000000" w:themeColor="text1"/>
                <w:sz w:val="22"/>
                <w:szCs w:val="22"/>
              </w:rPr>
            </w:rPrChange>
          </w:rPr>
          <w:t>2</w:t>
        </w:r>
      </w:ins>
      <w:del w:id="193"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 xml:space="preserve">, p. </w:t>
      </w:r>
      <w:commentRangeStart w:id="194"/>
      <w:commentRangeStart w:id="195"/>
      <w:ins w:id="196" w:author="Kurumada, Chigusa" w:date="2023-03-20T13:17:00Z">
        <w:r w:rsidR="00FE29B9">
          <w:rPr>
            <w:rFonts w:ascii="Times" w:eastAsia="Times New Roman" w:hAnsi="Times"/>
            <w:color w:val="000000" w:themeColor="text1"/>
            <w:sz w:val="22"/>
            <w:szCs w:val="22"/>
          </w:rPr>
          <w:t>11</w:t>
        </w:r>
      </w:ins>
      <w:commentRangeEnd w:id="194"/>
      <w:ins w:id="197" w:author="Kurumada, Chigusa" w:date="2023-03-20T13:25:00Z">
        <w:r w:rsidR="00B37AAF">
          <w:rPr>
            <w:rStyle w:val="CommentReference"/>
          </w:rPr>
          <w:commentReference w:id="194"/>
        </w:r>
      </w:ins>
      <w:commentRangeEnd w:id="195"/>
      <w:ins w:id="198" w:author="Kurumada, Chigusa" w:date="2023-03-20T13:26:00Z">
        <w:r w:rsidR="00B37AAF">
          <w:rPr>
            <w:rStyle w:val="CommentReference"/>
          </w:rPr>
          <w:commentReference w:id="195"/>
        </w:r>
      </w:ins>
      <w:del w:id="199"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190"/>
      <w:r>
        <w:rPr>
          <w:rStyle w:val="CommentReference"/>
        </w:rPr>
        <w:commentReference w:id="190"/>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w:t>
      </w:r>
      <w:proofErr w:type="spellStart"/>
      <w:r w:rsidRPr="0079619B">
        <w:rPr>
          <w:rFonts w:ascii="Times" w:eastAsia="Times New Roman" w:hAnsi="Times"/>
          <w:color w:val="000000" w:themeColor="text1"/>
          <w:sz w:val="22"/>
          <w:szCs w:val="22"/>
        </w:rPr>
        <w:t>kappas</w:t>
      </w:r>
      <w:proofErr w:type="spellEnd"/>
      <w:r w:rsidRPr="0079619B">
        <w:rPr>
          <w:rFonts w:ascii="Times" w:eastAsia="Times New Roman" w:hAnsi="Times"/>
          <w:color w:val="000000" w:themeColor="text1"/>
          <w:sz w:val="22"/>
          <w:szCs w:val="22"/>
        </w:rPr>
        <w:t xml:space="preserve">,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w:t>
      </w:r>
      <w:proofErr w:type="gramStart"/>
      <w:r w:rsidRPr="009A5273">
        <w:rPr>
          <w:rFonts w:ascii="Times" w:eastAsia="Times New Roman" w:hAnsi="Times"/>
          <w:color w:val="0031E6"/>
          <w:sz w:val="22"/>
          <w:szCs w:val="22"/>
        </w:rPr>
        <w:t>actually get</w:t>
      </w:r>
      <w:proofErr w:type="gramEnd"/>
      <w:r w:rsidRPr="009A5273">
        <w:rPr>
          <w:rFonts w:ascii="Times" w:eastAsia="Times New Roman" w:hAnsi="Times"/>
          <w:color w:val="0031E6"/>
          <w:sz w:val="22"/>
          <w:szCs w:val="22"/>
        </w:rPr>
        <w:t xml:space="preserve">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200"/>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200"/>
      <w:r>
        <w:rPr>
          <w:rStyle w:val="CommentReference"/>
        </w:rPr>
        <w:commentReference w:id="200"/>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201"/>
      <w:r w:rsidRPr="00DD14F8">
        <w:rPr>
          <w:rFonts w:ascii="Times" w:eastAsia="Times New Roman" w:hAnsi="Times"/>
          <w:color w:val="000000" w:themeColor="text1"/>
          <w:sz w:val="22"/>
          <w:szCs w:val="22"/>
        </w:rPr>
        <w:t>Would a figure that consolidates all three of these figures into one perhaps help?</w:t>
      </w:r>
      <w:commentRangeEnd w:id="201"/>
      <w:r>
        <w:rPr>
          <w:rStyle w:val="CommentReference"/>
        </w:rPr>
        <w:commentReference w:id="201"/>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111B755"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lastRenderedPageBreak/>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xml:space="preserve">, though he didn’t seem to commit to any </w:t>
      </w:r>
      <w:proofErr w:type="gramStart"/>
      <w:r>
        <w:rPr>
          <w:rFonts w:ascii="Times" w:eastAsia="Times New Roman" w:hAnsi="Times"/>
          <w:color w:val="000000" w:themeColor="text1"/>
          <w:sz w:val="22"/>
          <w:szCs w:val="22"/>
        </w:rPr>
        <w:t>particular view</w:t>
      </w:r>
      <w:proofErr w:type="gramEnd"/>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202"/>
      <w:commentRangeStart w:id="203"/>
      <w:r>
        <w:rPr>
          <w:rFonts w:ascii="Times" w:eastAsia="Times New Roman" w:hAnsi="Times"/>
          <w:color w:val="000000" w:themeColor="text1"/>
          <w:sz w:val="22"/>
          <w:szCs w:val="22"/>
        </w:rPr>
        <w:t xml:space="preserve">Elsewhere, we have seen </w:t>
      </w:r>
      <w:ins w:id="204" w:author="Kurumada, Chigusa" w:date="2023-03-20T13:28:00Z">
        <w:r w:rsidR="009F7E28">
          <w:rPr>
            <w:rFonts w:ascii="Times" w:eastAsia="Times New Roman" w:hAnsi="Times"/>
            <w:color w:val="000000" w:themeColor="text1"/>
            <w:sz w:val="22"/>
            <w:szCs w:val="22"/>
          </w:rPr>
          <w:t xml:space="preserve">the notion of </w:t>
        </w:r>
      </w:ins>
      <w:del w:id="205" w:author="Kurumada, Chigusa" w:date="2023-03-20T13:28:00Z">
        <w:r w:rsidRPr="009F7E28" w:rsidDel="009F7E28">
          <w:rPr>
            <w:rFonts w:ascii="Times" w:eastAsia="Times New Roman" w:hAnsi="Times"/>
            <w:i/>
            <w:iCs/>
            <w:color w:val="000000" w:themeColor="text1"/>
            <w:sz w:val="22"/>
            <w:szCs w:val="22"/>
            <w:rPrChange w:id="206" w:author="Kurumada, Chigusa" w:date="2023-03-20T13:28:00Z">
              <w:rPr>
                <w:rFonts w:ascii="Times" w:eastAsia="Times New Roman" w:hAnsi="Times"/>
                <w:color w:val="000000" w:themeColor="text1"/>
                <w:sz w:val="22"/>
                <w:szCs w:val="22"/>
              </w:rPr>
            </w:rPrChange>
          </w:rPr>
          <w:delText>“</w:delText>
        </w:r>
      </w:del>
      <w:ins w:id="207" w:author="Kurumada, Chigusa" w:date="2023-03-20T13:28:00Z">
        <w:r w:rsidR="009F7E28" w:rsidRPr="009F7E28">
          <w:rPr>
            <w:rFonts w:ascii="Times" w:eastAsia="Times New Roman" w:hAnsi="Times"/>
            <w:i/>
            <w:iCs/>
            <w:color w:val="000000" w:themeColor="text1"/>
            <w:sz w:val="22"/>
            <w:szCs w:val="22"/>
            <w:rPrChange w:id="208" w:author="Kurumada, Chigusa" w:date="2023-03-20T13:28:00Z">
              <w:rPr>
                <w:rFonts w:ascii="Times" w:eastAsia="Times New Roman" w:hAnsi="Times"/>
                <w:color w:val="000000" w:themeColor="text1"/>
                <w:sz w:val="22"/>
                <w:szCs w:val="22"/>
              </w:rPr>
            </w:rPrChange>
          </w:rPr>
          <w:t>category</w:t>
        </w:r>
        <w:r w:rsidR="009F7E28">
          <w:rPr>
            <w:rFonts w:ascii="Times" w:eastAsia="Times New Roman" w:hAnsi="Times"/>
            <w:color w:val="000000" w:themeColor="text1"/>
            <w:sz w:val="22"/>
            <w:szCs w:val="22"/>
          </w:rPr>
          <w:t xml:space="preserve"> (not </w:t>
        </w:r>
      </w:ins>
      <w:r>
        <w:rPr>
          <w:rFonts w:ascii="Times" w:eastAsia="Times New Roman" w:hAnsi="Times"/>
          <w:color w:val="000000" w:themeColor="text1"/>
          <w:sz w:val="22"/>
          <w:szCs w:val="22"/>
        </w:rPr>
        <w:t>criteria</w:t>
      </w:r>
      <w:ins w:id="209" w:author="Kurumada, Chigusa" w:date="2023-03-20T13:28:00Z">
        <w:r w:rsidR="009F7E28">
          <w:rPr>
            <w:rFonts w:ascii="Times" w:eastAsia="Times New Roman" w:hAnsi="Times"/>
            <w:color w:val="000000" w:themeColor="text1"/>
            <w:sz w:val="22"/>
            <w:szCs w:val="22"/>
          </w:rPr>
          <w:t>)</w:t>
        </w:r>
      </w:ins>
      <w:r>
        <w:rPr>
          <w:rFonts w:ascii="Times" w:eastAsia="Times New Roman" w:hAnsi="Times"/>
          <w:color w:val="000000" w:themeColor="text1"/>
          <w:sz w:val="22"/>
          <w:szCs w:val="22"/>
        </w:rPr>
        <w:t xml:space="preserve"> relaxation</w:t>
      </w:r>
      <w:del w:id="210" w:author="Kurumada, Chigusa" w:date="2023-03-20T13:29:00Z">
        <w:r w:rsidDel="009F7E2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also used to refer to increases in variance (</w:t>
      </w:r>
      <w:proofErr w:type="spellStart"/>
      <w:r>
        <w:rPr>
          <w:rFonts w:ascii="Times" w:eastAsia="Times New Roman" w:hAnsi="Times"/>
          <w:color w:val="000000" w:themeColor="text1"/>
          <w:sz w:val="22"/>
          <w:szCs w:val="22"/>
        </w:rPr>
        <w:t>Hitzcenko</w:t>
      </w:r>
      <w:proofErr w:type="spellEnd"/>
      <w:r>
        <w:rPr>
          <w:rFonts w:ascii="Times" w:eastAsia="Times New Roman" w:hAnsi="Times"/>
          <w:color w:val="000000" w:themeColor="text1"/>
          <w:sz w:val="22"/>
          <w:szCs w:val="22"/>
        </w:rPr>
        <w:t xml:space="preserve"> &amp; Feldman, 2016).</w:t>
      </w:r>
      <w:r w:rsidR="00DD14F8" w:rsidRPr="00AA49F3">
        <w:rPr>
          <w:rFonts w:ascii="Times" w:eastAsia="Times New Roman" w:hAnsi="Times"/>
          <w:color w:val="000000" w:themeColor="text1"/>
          <w:sz w:val="22"/>
          <w:szCs w:val="22"/>
        </w:rPr>
        <w:t xml:space="preserve"> </w:t>
      </w:r>
      <w:commentRangeEnd w:id="202"/>
      <w:r>
        <w:rPr>
          <w:rStyle w:val="CommentReference"/>
        </w:rPr>
        <w:commentReference w:id="202"/>
      </w:r>
      <w:commentRangeEnd w:id="203"/>
      <w:r w:rsidR="00DF73EF">
        <w:rPr>
          <w:rStyle w:val="CommentReference"/>
        </w:rPr>
        <w:commentReference w:id="203"/>
      </w:r>
      <w:r>
        <w:rPr>
          <w:rFonts w:ascii="Times" w:eastAsia="Times New Roman" w:hAnsi="Times"/>
          <w:color w:val="000000" w:themeColor="text1"/>
          <w:sz w:val="22"/>
          <w:szCs w:val="22"/>
        </w:rPr>
        <w:t xml:space="preserve"> </w:t>
      </w:r>
      <w:ins w:id="211" w:author="Kurumada, Chigusa" w:date="2023-03-20T13:29:00Z">
        <w:r w:rsidR="009F7E28">
          <w:rPr>
            <w:rFonts w:ascii="Times" w:eastAsia="Times New Roman" w:hAnsi="Times"/>
            <w:color w:val="000000" w:themeColor="text1"/>
            <w:sz w:val="22"/>
            <w:szCs w:val="22"/>
          </w:rPr>
          <w:t xml:space="preserve">We hope the isolation of the decision-making process as a separate mechanism of adaptation will help resolve this conceptual confusion </w:t>
        </w:r>
      </w:ins>
      <w:ins w:id="212" w:author="Kurumada, Chigusa" w:date="2023-03-20T13:30:00Z">
        <w:r w:rsidR="009F7E28">
          <w:rPr>
            <w:rFonts w:ascii="Times" w:eastAsia="Times New Roman" w:hAnsi="Times"/>
            <w:color w:val="000000" w:themeColor="text1"/>
            <w:sz w:val="22"/>
            <w:szCs w:val="22"/>
          </w:rPr>
          <w:t>in the field.</w:t>
        </w:r>
      </w:ins>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213"/>
      <w:r w:rsidRPr="009A5273">
        <w:rPr>
          <w:rFonts w:ascii="Times" w:eastAsia="Times New Roman" w:hAnsi="Times"/>
          <w:color w:val="0031E6"/>
          <w:sz w:val="22"/>
          <w:szCs w:val="22"/>
        </w:rPr>
        <w:t xml:space="preserve">Magnuson and Nusbaum (2007) for an alternative conception of normalization </w:t>
      </w:r>
      <w:commentRangeEnd w:id="213"/>
      <w:r w:rsidR="00AA49F3">
        <w:rPr>
          <w:rStyle w:val="CommentReference"/>
        </w:rPr>
        <w:commentReference w:id="213"/>
      </w:r>
      <w:r w:rsidRPr="009A5273">
        <w:rPr>
          <w:rFonts w:ascii="Times" w:eastAsia="Times New Roman" w:hAnsi="Times"/>
          <w:color w:val="0031E6"/>
          <w:sz w:val="22"/>
          <w:szCs w:val="22"/>
        </w:rPr>
        <w:t xml:space="preserve">— specifically because their view holds (a) that normalization is not automatic and (b) that talker information is not discarded. </w:t>
      </w:r>
      <w:proofErr w:type="spellStart"/>
      <w:r w:rsidRPr="009A5273">
        <w:rPr>
          <w:rFonts w:ascii="Times" w:eastAsia="Times New Roman" w:hAnsi="Times"/>
          <w:color w:val="0031E6"/>
          <w:sz w:val="22"/>
          <w:szCs w:val="22"/>
        </w:rPr>
        <w:t>Pisoni</w:t>
      </w:r>
      <w:proofErr w:type="spellEnd"/>
      <w:r w:rsidRPr="009A5273">
        <w:rPr>
          <w:rFonts w:ascii="Times" w:eastAsia="Times New Roman" w:hAnsi="Times"/>
          <w:color w:val="0031E6"/>
          <w:sz w:val="22"/>
          <w:szCs w:val="22"/>
        </w:rPr>
        <w:t xml:space="preserve"> (1997) also offers a useful perspective on normalization.</w:t>
      </w:r>
    </w:p>
    <w:p w14:paraId="5601CDA3" w14:textId="1E3AD137" w:rsidR="00AA49F3" w:rsidRDefault="00AA49F3" w:rsidP="009D6F9F">
      <w:pPr>
        <w:ind w:firstLine="0"/>
        <w:rPr>
          <w:rFonts w:ascii="Times" w:eastAsia="Times New Roman" w:hAnsi="Times"/>
          <w:color w:val="0031E6"/>
          <w:sz w:val="22"/>
          <w:szCs w:val="22"/>
        </w:rPr>
      </w:pPr>
    </w:p>
    <w:p w14:paraId="5178ED24" w14:textId="158B9B73" w:rsidR="00AA49F3"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214"/>
      <w:proofErr w:type="spellStart"/>
      <w:r w:rsidRPr="009A5273">
        <w:rPr>
          <w:rFonts w:ascii="Times" w:eastAsia="Times New Roman" w:hAnsi="Times"/>
          <w:color w:val="0031E6"/>
          <w:sz w:val="22"/>
          <w:szCs w:val="22"/>
        </w:rPr>
        <w:t>Crinnion</w:t>
      </w:r>
      <w:proofErr w:type="spellEnd"/>
      <w:r w:rsidRPr="009A5273">
        <w:rPr>
          <w:rFonts w:ascii="Times" w:eastAsia="Times New Roman" w:hAnsi="Times"/>
          <w:color w:val="0031E6"/>
          <w:sz w:val="22"/>
          <w:szCs w:val="22"/>
        </w:rPr>
        <w:t xml:space="preserve"> et al., 2020</w:t>
      </w:r>
      <w:commentRangeEnd w:id="214"/>
      <w:r w:rsidR="00AA49F3">
        <w:rPr>
          <w:rStyle w:val="CommentReference"/>
        </w:rPr>
        <w:commentReference w:id="214"/>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15"/>
      <w:r w:rsidRPr="009A5273">
        <w:rPr>
          <w:rFonts w:ascii="Times" w:eastAsia="Times New Roman" w:hAnsi="Times"/>
          <w:color w:val="0031E6"/>
          <w:sz w:val="22"/>
          <w:szCs w:val="22"/>
        </w:rPr>
        <w:t xml:space="preserve">p. 9, lines 250-253 — The Myers and </w:t>
      </w:r>
      <w:proofErr w:type="spellStart"/>
      <w:r w:rsidRPr="009A5273">
        <w:rPr>
          <w:rFonts w:ascii="Times" w:eastAsia="Times New Roman" w:hAnsi="Times"/>
          <w:color w:val="0031E6"/>
          <w:sz w:val="22"/>
          <w:szCs w:val="22"/>
        </w:rPr>
        <w:t>Mesite</w:t>
      </w:r>
      <w:proofErr w:type="spellEnd"/>
      <w:r w:rsidRPr="009A5273">
        <w:rPr>
          <w:rFonts w:ascii="Times" w:eastAsia="Times New Roman" w:hAnsi="Times"/>
          <w:color w:val="0031E6"/>
          <w:sz w:val="22"/>
          <w:szCs w:val="22"/>
        </w:rPr>
        <w:t xml:space="preserv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215"/>
      <w:r w:rsidR="00AA49F3">
        <w:rPr>
          <w:rStyle w:val="CommentReference"/>
        </w:rPr>
        <w:commentReference w:id="215"/>
      </w:r>
    </w:p>
    <w:p w14:paraId="6F6F4DC3" w14:textId="77777777" w:rsidR="00AA49F3" w:rsidRDefault="00AA49F3" w:rsidP="009D6F9F">
      <w:pPr>
        <w:ind w:firstLine="0"/>
        <w:rPr>
          <w:rFonts w:ascii="Times" w:eastAsia="Times New Roman" w:hAnsi="Times"/>
          <w:color w:val="0031E6"/>
          <w:sz w:val="22"/>
          <w:szCs w:val="22"/>
        </w:rPr>
      </w:pPr>
    </w:p>
    <w:p w14:paraId="4BA118D4" w14:textId="6A01EE8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w:t>
      </w:r>
      <w:del w:id="216" w:author="Kurumada, Chigusa" w:date="2023-03-20T13:33:00Z">
        <w:r w:rsidDel="00EF11F4">
          <w:rPr>
            <w:rFonts w:ascii="Times" w:eastAsia="Times New Roman" w:hAnsi="Times"/>
            <w:color w:val="000000" w:themeColor="text1"/>
            <w:sz w:val="22"/>
            <w:szCs w:val="22"/>
            <w:highlight w:val="yellow"/>
          </w:rPr>
          <w:delText>making us aware/reminding us of this work</w:delText>
        </w:r>
      </w:del>
      <w:ins w:id="217" w:author="Kurumada, Chigusa" w:date="2023-03-20T13:33:00Z">
        <w:r w:rsidR="00EF11F4">
          <w:rPr>
            <w:rFonts w:ascii="Times" w:eastAsia="Times New Roman" w:hAnsi="Times"/>
            <w:color w:val="000000" w:themeColor="text1"/>
            <w:sz w:val="22"/>
            <w:szCs w:val="22"/>
            <w:highlight w:val="yellow"/>
          </w:rPr>
          <w:t>raising this important point</w:t>
        </w:r>
      </w:ins>
      <w:r>
        <w:rPr>
          <w:rFonts w:ascii="Times" w:eastAsia="Times New Roman" w:hAnsi="Times"/>
          <w:color w:val="000000" w:themeColor="text1"/>
          <w:sz w:val="22"/>
          <w:szCs w:val="22"/>
          <w:highlight w:val="yellow"/>
        </w:rPr>
        <w:t xml:space="preserve">. </w:t>
      </w:r>
      <w:commentRangeStart w:id="218"/>
      <w:r w:rsidRPr="00AA49F3">
        <w:rPr>
          <w:rFonts w:ascii="Times" w:eastAsia="Times New Roman" w:hAnsi="Times"/>
          <w:b/>
          <w:bCs/>
          <w:color w:val="000000" w:themeColor="text1"/>
          <w:sz w:val="22"/>
          <w:szCs w:val="22"/>
          <w:highlight w:val="yellow"/>
        </w:rPr>
        <w:t>We now</w:t>
      </w:r>
      <w:ins w:id="219" w:author="Kurumada, Chigusa" w:date="2023-03-20T13:34:00Z">
        <w:r w:rsidR="00EF11F4">
          <w:rPr>
            <w:rFonts w:ascii="Times" w:eastAsia="Times New Roman" w:hAnsi="Times"/>
            <w:b/>
            <w:bCs/>
            <w:color w:val="000000" w:themeColor="text1"/>
            <w:sz w:val="22"/>
            <w:szCs w:val="22"/>
            <w:highlight w:val="yellow"/>
          </w:rPr>
          <w:t xml:space="preserve"> discuss</w:t>
        </w:r>
      </w:ins>
      <w:del w:id="220" w:author="Kurumada, Chigusa" w:date="2023-03-20T13:34:00Z">
        <w:r w:rsidRPr="00AA49F3" w:rsidDel="00EF11F4">
          <w:rPr>
            <w:rFonts w:ascii="Times" w:eastAsia="Times New Roman" w:hAnsi="Times"/>
            <w:b/>
            <w:bCs/>
            <w:color w:val="000000" w:themeColor="text1"/>
            <w:sz w:val="22"/>
            <w:szCs w:val="22"/>
            <w:highlight w:val="yellow"/>
          </w:rPr>
          <w:delText xml:space="preserve"> mention</w:delText>
        </w:r>
      </w:del>
      <w:ins w:id="221" w:author="Kurumada, Chigusa" w:date="2023-03-20T13:33:00Z">
        <w:r w:rsidR="00EF11F4">
          <w:rPr>
            <w:rFonts w:ascii="Times" w:eastAsia="Times New Roman" w:hAnsi="Times"/>
            <w:b/>
            <w:bCs/>
            <w:color w:val="000000" w:themeColor="text1"/>
            <w:sz w:val="22"/>
            <w:szCs w:val="22"/>
            <w:highlight w:val="yellow"/>
          </w:rPr>
          <w:t xml:space="preserve"> </w:t>
        </w:r>
      </w:ins>
      <w:ins w:id="222" w:author="Kurumada, Chigusa" w:date="2023-03-20T13:34:00Z">
        <w:r w:rsidR="00EF11F4">
          <w:rPr>
            <w:rFonts w:ascii="Times" w:eastAsia="Times New Roman" w:hAnsi="Times"/>
            <w:b/>
            <w:bCs/>
            <w:color w:val="000000" w:themeColor="text1"/>
            <w:sz w:val="22"/>
            <w:szCs w:val="22"/>
            <w:highlight w:val="yellow"/>
          </w:rPr>
          <w:t>this (p. 9)</w:t>
        </w:r>
      </w:ins>
      <w:r w:rsidRPr="00AA49F3">
        <w:rPr>
          <w:rFonts w:ascii="Times" w:eastAsia="Times New Roman" w:hAnsi="Times"/>
          <w:b/>
          <w:bCs/>
          <w:color w:val="000000" w:themeColor="text1"/>
          <w:sz w:val="22"/>
          <w:szCs w:val="22"/>
          <w:highlight w:val="yellow"/>
        </w:rPr>
        <w:t xml:space="preserve"> </w:t>
      </w:r>
      <w:commentRangeEnd w:id="218"/>
      <w:r w:rsidR="009172B5">
        <w:rPr>
          <w:rStyle w:val="CommentReference"/>
        </w:rPr>
        <w:commentReference w:id="218"/>
      </w:r>
      <w:proofErr w:type="gramStart"/>
      <w:ins w:id="223" w:author="Kurumada, Chigusa" w:date="2023-03-20T13:34:00Z">
        <w:r w:rsidR="00EF11F4">
          <w:rPr>
            <w:rFonts w:ascii="Times" w:eastAsia="Times New Roman" w:hAnsi="Times"/>
            <w:b/>
            <w:bCs/>
            <w:color w:val="000000" w:themeColor="text1"/>
            <w:sz w:val="22"/>
            <w:szCs w:val="22"/>
            <w:highlight w:val="yellow"/>
          </w:rPr>
          <w:t xml:space="preserve">and </w:t>
        </w:r>
      </w:ins>
      <w:ins w:id="224" w:author="Kurumada, Chigusa" w:date="2023-03-20T13:35:00Z">
        <w:r w:rsidR="00EF11F4">
          <w:rPr>
            <w:rFonts w:ascii="Times" w:eastAsia="Times New Roman" w:hAnsi="Times"/>
            <w:b/>
            <w:bCs/>
            <w:color w:val="000000" w:themeColor="text1"/>
            <w:sz w:val="22"/>
            <w:szCs w:val="22"/>
            <w:highlight w:val="yellow"/>
          </w:rPr>
          <w:t>also</w:t>
        </w:r>
        <w:proofErr w:type="gramEnd"/>
        <w:r w:rsidR="00EF11F4">
          <w:rPr>
            <w:rFonts w:ascii="Times" w:eastAsia="Times New Roman" w:hAnsi="Times"/>
            <w:b/>
            <w:bCs/>
            <w:color w:val="000000" w:themeColor="text1"/>
            <w:sz w:val="22"/>
            <w:szCs w:val="22"/>
            <w:highlight w:val="yellow"/>
          </w:rPr>
          <w:t xml:space="preserve"> </w:t>
        </w:r>
      </w:ins>
      <w:del w:id="225" w:author="Kurumada, Chigusa" w:date="2023-03-20T13:35:00Z">
        <w:r w:rsidDel="00EF11F4">
          <w:rPr>
            <w:rFonts w:ascii="Times" w:eastAsia="Times New Roman" w:hAnsi="Times"/>
            <w:b/>
            <w:bCs/>
            <w:color w:val="000000" w:themeColor="text1"/>
            <w:sz w:val="22"/>
            <w:szCs w:val="22"/>
            <w:highlight w:val="yellow"/>
          </w:rPr>
          <w:delText>Luthra et al. (2020)</w:delText>
        </w:r>
        <w:r w:rsidRPr="00AA49F3" w:rsidDel="00EF11F4">
          <w:rPr>
            <w:rFonts w:ascii="Times" w:eastAsia="Times New Roman" w:hAnsi="Times"/>
            <w:b/>
            <w:bCs/>
            <w:color w:val="000000" w:themeColor="text1"/>
            <w:sz w:val="22"/>
            <w:szCs w:val="22"/>
            <w:highlight w:val="yellow"/>
          </w:rPr>
          <w:delText xml:space="preserve"> as part of our discussion, which </w:delText>
        </w:r>
      </w:del>
      <w:r w:rsidRPr="00AA49F3">
        <w:rPr>
          <w:rFonts w:ascii="Times" w:eastAsia="Times New Roman" w:hAnsi="Times"/>
          <w:b/>
          <w:bCs/>
          <w:color w:val="000000" w:themeColor="text1"/>
          <w:sz w:val="22"/>
          <w:szCs w:val="22"/>
          <w:highlight w:val="yellow"/>
        </w:rPr>
        <w:t>return</w:t>
      </w:r>
      <w:del w:id="226" w:author="Kurumada, Chigusa" w:date="2023-03-20T13:35:00Z">
        <w:r w:rsidRPr="00AA49F3" w:rsidDel="00EF11F4">
          <w:rPr>
            <w:rFonts w:ascii="Times" w:eastAsia="Times New Roman" w:hAnsi="Times"/>
            <w:b/>
            <w:bCs/>
            <w:color w:val="000000" w:themeColor="text1"/>
            <w:sz w:val="22"/>
            <w:szCs w:val="22"/>
            <w:highlight w:val="yellow"/>
          </w:rPr>
          <w:delText>s</w:delText>
        </w:r>
      </w:del>
      <w:r w:rsidRPr="00AA49F3">
        <w:rPr>
          <w:rFonts w:ascii="Times" w:eastAsia="Times New Roman" w:hAnsi="Times"/>
          <w:b/>
          <w:bCs/>
          <w:color w:val="000000" w:themeColor="text1"/>
          <w:sz w:val="22"/>
          <w:szCs w:val="22"/>
          <w:highlight w:val="yellow"/>
        </w:rPr>
        <w:t xml:space="preserve"> to this point </w:t>
      </w:r>
      <w:ins w:id="227" w:author="Kurumada, Chigusa" w:date="2023-03-20T13:35:00Z">
        <w:r w:rsidR="00EF11F4">
          <w:rPr>
            <w:rFonts w:ascii="Times" w:eastAsia="Times New Roman" w:hAnsi="Times"/>
            <w:b/>
            <w:bCs/>
            <w:color w:val="000000" w:themeColor="text1"/>
            <w:sz w:val="22"/>
            <w:szCs w:val="22"/>
          </w:rPr>
          <w:t xml:space="preserve">in the discussion </w:t>
        </w:r>
      </w:ins>
      <w:r w:rsidRPr="00AA49F3">
        <w:rPr>
          <w:rFonts w:ascii="Times" w:eastAsia="Times New Roman" w:hAnsi="Times"/>
          <w:b/>
          <w:bCs/>
          <w:color w:val="000000" w:themeColor="text1"/>
          <w:sz w:val="22"/>
          <w:szCs w:val="22"/>
        </w:rPr>
        <w:t xml:space="preserve">(p. </w:t>
      </w:r>
      <w:commentRangeStart w:id="228"/>
      <w:commentRangeStart w:id="229"/>
      <w:r w:rsidRPr="00AA49F3">
        <w:rPr>
          <w:rFonts w:ascii="Times" w:eastAsia="Times New Roman" w:hAnsi="Times"/>
          <w:b/>
          <w:bCs/>
          <w:color w:val="000000" w:themeColor="text1"/>
          <w:sz w:val="22"/>
          <w:szCs w:val="22"/>
        </w:rPr>
        <w:t>XXX</w:t>
      </w:r>
      <w:commentRangeEnd w:id="228"/>
      <w:r>
        <w:rPr>
          <w:rStyle w:val="CommentReference"/>
        </w:rPr>
        <w:commentReference w:id="228"/>
      </w:r>
      <w:commentRangeEnd w:id="229"/>
      <w:r w:rsidR="009172B5">
        <w:rPr>
          <w:rStyle w:val="CommentReference"/>
        </w:rPr>
        <w:commentReference w:id="229"/>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 xml:space="preserve">We </w:t>
      </w:r>
      <w:proofErr w:type="gramStart"/>
      <w:r w:rsidRPr="00D047DD">
        <w:rPr>
          <w:rFonts w:ascii="Times" w:eastAsia="Times New Roman" w:hAnsi="Times"/>
          <w:color w:val="000000" w:themeColor="text1"/>
          <w:sz w:val="22"/>
          <w:szCs w:val="22"/>
        </w:rPr>
        <w:t>actually have</w:t>
      </w:r>
      <w:proofErr w:type="gramEnd"/>
      <w:r w:rsidRPr="00D047DD">
        <w:rPr>
          <w:rFonts w:ascii="Times" w:eastAsia="Times New Roman" w:hAnsi="Times"/>
          <w:color w:val="000000" w:themeColor="text1"/>
          <w:sz w:val="22"/>
          <w:szCs w:val="22"/>
        </w:rPr>
        <w:t xml:space="preser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230"/>
      <w:proofErr w:type="spellStart"/>
      <w:r w:rsidRPr="009A5273">
        <w:rPr>
          <w:rFonts w:ascii="Times" w:eastAsia="Times New Roman" w:hAnsi="Times"/>
          <w:color w:val="0031E6"/>
          <w:sz w:val="22"/>
          <w:szCs w:val="22"/>
        </w:rPr>
        <w:t>Billig</w:t>
      </w:r>
      <w:proofErr w:type="spellEnd"/>
      <w:r w:rsidRPr="009A5273">
        <w:rPr>
          <w:rFonts w:ascii="Times" w:eastAsia="Times New Roman" w:hAnsi="Times"/>
          <w:color w:val="0031E6"/>
          <w:sz w:val="22"/>
          <w:szCs w:val="22"/>
        </w:rPr>
        <w:t xml:space="preserve"> et al. (2013), Leonard et al. (2016), and/or </w:t>
      </w:r>
      <w:proofErr w:type="spellStart"/>
      <w:r w:rsidRPr="009A5273">
        <w:rPr>
          <w:rFonts w:ascii="Times" w:eastAsia="Times New Roman" w:hAnsi="Times"/>
          <w:color w:val="0031E6"/>
          <w:sz w:val="22"/>
          <w:szCs w:val="22"/>
        </w:rPr>
        <w:t>Schuerman</w:t>
      </w:r>
      <w:proofErr w:type="spellEnd"/>
      <w:r w:rsidRPr="009A5273">
        <w:rPr>
          <w:rFonts w:ascii="Times" w:eastAsia="Times New Roman" w:hAnsi="Times"/>
          <w:color w:val="0031E6"/>
          <w:sz w:val="22"/>
          <w:szCs w:val="22"/>
        </w:rPr>
        <w:t xml:space="preserve"> et al. (2022).</w:t>
      </w:r>
      <w:r w:rsidRPr="009A5273">
        <w:rPr>
          <w:rFonts w:ascii="Times" w:eastAsia="Times New Roman" w:hAnsi="Times"/>
          <w:color w:val="0031E6"/>
          <w:sz w:val="22"/>
          <w:szCs w:val="22"/>
        </w:rPr>
        <w:br/>
      </w:r>
      <w:commentRangeEnd w:id="230"/>
      <w:r w:rsidR="00D047DD">
        <w:rPr>
          <w:rStyle w:val="CommentReference"/>
        </w:rPr>
        <w:commentReference w:id="230"/>
      </w:r>
    </w:p>
    <w:p w14:paraId="218CE20C" w14:textId="77777777" w:rsidR="00D047DD" w:rsidRPr="00AA49F3" w:rsidRDefault="00D047DD" w:rsidP="00D047DD">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231"/>
      <w:r w:rsidRPr="009A5273">
        <w:rPr>
          <w:rFonts w:ascii="Times" w:eastAsia="Times New Roman" w:hAnsi="Times"/>
          <w:color w:val="0031E6"/>
          <w:sz w:val="22"/>
          <w:szCs w:val="22"/>
        </w:rPr>
        <w:t xml:space="preserve">p. 22-23, lines 469-472 — N appears in lowercase in this sentence and when it appears in subscripts (see Figure 8 / Equation 3) but is in uppercase otherwise. Is there a distinction to be made between </w:t>
      </w:r>
      <w:r w:rsidRPr="009A5273">
        <w:rPr>
          <w:rFonts w:ascii="Times" w:eastAsia="Times New Roman" w:hAnsi="Times"/>
          <w:color w:val="0031E6"/>
          <w:sz w:val="22"/>
          <w:szCs w:val="22"/>
        </w:rPr>
        <w:lastRenderedPageBreak/>
        <w:t>the upper and lowercase forms of N/n? If so, what's the difference? (If not, please use just one case!)</w:t>
      </w:r>
      <w:commentRangeEnd w:id="231"/>
      <w:r w:rsidR="00125E8E">
        <w:rPr>
          <w:rStyle w:val="CommentReference"/>
        </w:rPr>
        <w:commentReference w:id="231"/>
      </w:r>
      <w:r w:rsidRPr="009A5273">
        <w:rPr>
          <w:rFonts w:ascii="Times" w:eastAsia="Times New Roman" w:hAnsi="Times"/>
          <w:color w:val="0031E6"/>
          <w:sz w:val="22"/>
          <w:szCs w:val="22"/>
        </w:rPr>
        <w:br/>
      </w:r>
    </w:p>
    <w:p w14:paraId="1AC757BD" w14:textId="2E530295" w:rsidR="00125E8E" w:rsidRPr="00AA49F3" w:rsidRDefault="00125E8E" w:rsidP="00125E8E">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517462B7" w14:textId="12019E2A" w:rsidR="00740456" w:rsidRPr="00740456" w:rsidRDefault="00125E8E" w:rsidP="009D6F9F">
      <w:pPr>
        <w:ind w:firstLine="0"/>
        <w:rPr>
          <w:rFonts w:ascii="Times" w:eastAsia="Times New Roman" w:hAnsi="Times"/>
          <w:b/>
          <w:bCs/>
          <w:color w:val="000000" w:themeColor="text1"/>
          <w:sz w:val="22"/>
          <w:szCs w:val="22"/>
          <w:rPrChange w:id="232" w:author="Xin Xie" w:date="2023-03-21T20:59:00Z">
            <w:rPr>
              <w:rFonts w:ascii="Times" w:eastAsia="Times New Roman" w:hAnsi="Times"/>
              <w:color w:val="000000" w:themeColor="text1"/>
              <w:sz w:val="22"/>
              <w:szCs w:val="22"/>
            </w:rPr>
          </w:rPrChange>
        </w:rPr>
      </w:pPr>
      <w:r w:rsidRPr="006B40E4">
        <w:rPr>
          <w:rFonts w:ascii="Times" w:eastAsia="Times New Roman" w:hAnsi="Times"/>
          <w:color w:val="000000" w:themeColor="text1"/>
          <w:sz w:val="22"/>
          <w:szCs w:val="22"/>
        </w:rPr>
        <w:t xml:space="preserve">Unfortunately, the symbol did not transfer to the review. </w:t>
      </w:r>
      <w:proofErr w:type="gramStart"/>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t would seem that Gothic</w:t>
      </w:r>
      <w:proofErr w:type="gramEnd"/>
      <w:r w:rsidRPr="006B40E4">
        <w:rPr>
          <w:rFonts w:ascii="Times" w:eastAsia="Times New Roman" w:hAnsi="Times"/>
          <w:color w:val="000000" w:themeColor="text1"/>
          <w:sz w:val="22"/>
          <w:szCs w:val="22"/>
        </w:rPr>
        <w:t xml:space="preserve">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ins w:id="233" w:author="Xin Xie" w:date="2023-03-21T20:59:00Z">
        <w:r w:rsidR="00740456">
          <w:rPr>
            <w:rFonts w:ascii="Times" w:eastAsia="Times New Roman" w:hAnsi="Times"/>
            <w:b/>
            <w:bCs/>
            <w:color w:val="000000" w:themeColor="text1"/>
            <w:sz w:val="22"/>
            <w:szCs w:val="22"/>
          </w:rPr>
          <w:t xml:space="preserve"> </w:t>
        </w:r>
      </w:ins>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34"/>
      <w:commentRangeStart w:id="235"/>
      <w:r w:rsidRPr="009A5273">
        <w:rPr>
          <w:rFonts w:ascii="Times" w:eastAsia="Times New Roman" w:hAnsi="Times"/>
          <w:color w:val="0031E6"/>
          <w:sz w:val="22"/>
          <w:szCs w:val="22"/>
        </w:rPr>
        <w:t xml:space="preserve">p. 28 — This section appeals to studies of adaptation to accented L2 speech (e.g.,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to explain why results might emerge through a change in bias for the labeled category. Given that a major point of </w:t>
      </w:r>
      <w:proofErr w:type="spellStart"/>
      <w:r w:rsidRPr="009A5273">
        <w:rPr>
          <w:rFonts w:ascii="Times" w:eastAsia="Times New Roman" w:hAnsi="Times"/>
          <w:color w:val="0031E6"/>
          <w:sz w:val="22"/>
          <w:szCs w:val="22"/>
        </w:rPr>
        <w:t>Xie</w:t>
      </w:r>
      <w:proofErr w:type="spellEnd"/>
      <w:r w:rsidRPr="009A5273">
        <w:rPr>
          <w:rFonts w:ascii="Times" w:eastAsia="Times New Roman" w:hAnsi="Times"/>
          <w:color w:val="0031E6"/>
          <w:sz w:val="22"/>
          <w:szCs w:val="22"/>
        </w:rPr>
        <w:t xml:space="preserve"> et al. (2017) is that adaptation to Mandarin-accented English involves "more than a boundary shift," it might be helpful to foreshadow here that changes in response biases can capture these effects if the lapse rate is greater than 0 (Figure 15).</w:t>
      </w:r>
      <w:commentRangeEnd w:id="234"/>
      <w:r w:rsidR="00B140A6">
        <w:rPr>
          <w:rStyle w:val="CommentReference"/>
        </w:rPr>
        <w:commentReference w:id="234"/>
      </w:r>
      <w:commentRangeEnd w:id="235"/>
      <w:r w:rsidR="00812E51">
        <w:rPr>
          <w:rStyle w:val="CommentReference"/>
        </w:rPr>
        <w:commentReference w:id="235"/>
      </w:r>
    </w:p>
    <w:p w14:paraId="00FEF4AE" w14:textId="77777777" w:rsidR="006F7F54" w:rsidRDefault="006F7F54" w:rsidP="009D6F9F">
      <w:pPr>
        <w:ind w:firstLine="0"/>
        <w:rPr>
          <w:ins w:id="236" w:author="Xin Xie" w:date="2023-03-21T18:09:00Z"/>
          <w:rFonts w:ascii="Times" w:eastAsia="Times New Roman" w:hAnsi="Times"/>
          <w:color w:val="0031E6"/>
          <w:sz w:val="22"/>
          <w:szCs w:val="22"/>
        </w:rPr>
      </w:pPr>
    </w:p>
    <w:p w14:paraId="351F7444" w14:textId="77777777" w:rsidR="00740456" w:rsidRPr="00FA623D" w:rsidRDefault="00740456" w:rsidP="00740456">
      <w:pPr>
        <w:ind w:firstLine="0"/>
        <w:rPr>
          <w:rFonts w:ascii="Times" w:eastAsia="Times New Roman" w:hAnsi="Times"/>
          <w:b/>
          <w:bCs/>
          <w:color w:val="000000" w:themeColor="text1"/>
          <w:sz w:val="22"/>
          <w:szCs w:val="22"/>
        </w:rPr>
      </w:pPr>
      <w:r w:rsidRPr="007028A2">
        <w:rPr>
          <w:rFonts w:ascii="Times" w:eastAsia="Times New Roman" w:hAnsi="Times"/>
          <w:color w:val="000000" w:themeColor="text1"/>
          <w:sz w:val="22"/>
          <w:szCs w:val="22"/>
        </w:rPr>
        <w:t>Thank you for bringing up this point. We have now added sentences (</w:t>
      </w:r>
      <w:r>
        <w:rPr>
          <w:rFonts w:ascii="Times" w:eastAsia="Times New Roman" w:hAnsi="Times"/>
          <w:color w:val="000000" w:themeColor="text1"/>
          <w:sz w:val="22"/>
          <w:szCs w:val="22"/>
        </w:rPr>
        <w:t>p. 28</w:t>
      </w:r>
      <w:r w:rsidRPr="007028A2">
        <w:rPr>
          <w:rFonts w:ascii="Times" w:eastAsia="Times New Roman" w:hAnsi="Times"/>
          <w:color w:val="000000" w:themeColor="text1"/>
          <w:sz w:val="22"/>
          <w:szCs w:val="22"/>
        </w:rPr>
        <w:t>) to foreshadow that changes in response biases in the presence of non-zero lapse rates can possibly account for</w:t>
      </w:r>
      <w:r>
        <w:rPr>
          <w:rFonts w:ascii="Times" w:eastAsia="Times New Roman" w:hAnsi="Times"/>
          <w:color w:val="000000" w:themeColor="text1"/>
          <w:sz w:val="22"/>
          <w:szCs w:val="22"/>
        </w:rPr>
        <w:t xml:space="preserve"> findings of </w:t>
      </w:r>
      <w:proofErr w:type="spellStart"/>
      <w:r>
        <w:rPr>
          <w:rFonts w:ascii="Times" w:eastAsia="Times New Roman" w:hAnsi="Times"/>
          <w:color w:val="000000" w:themeColor="text1"/>
          <w:sz w:val="22"/>
          <w:szCs w:val="22"/>
        </w:rPr>
        <w:t>Xie</w:t>
      </w:r>
      <w:proofErr w:type="spellEnd"/>
      <w:r>
        <w:rPr>
          <w:rFonts w:ascii="Times" w:eastAsia="Times New Roman" w:hAnsi="Times"/>
          <w:color w:val="000000" w:themeColor="text1"/>
          <w:sz w:val="22"/>
          <w:szCs w:val="22"/>
        </w:rPr>
        <w:t xml:space="preserve"> et al., 2017 and other similar findings demonstrating adaptation beyond simple boundary shifts. </w:t>
      </w:r>
    </w:p>
    <w:p w14:paraId="454F0B6C" w14:textId="3D6F3BAA" w:rsidR="00740456" w:rsidRPr="007028A2" w:rsidDel="00740456" w:rsidRDefault="00740456" w:rsidP="00740456">
      <w:pPr>
        <w:ind w:firstLine="0"/>
        <w:rPr>
          <w:del w:id="237" w:author="Xin Xie" w:date="2023-03-21T21:00:00Z"/>
          <w:moveTo w:id="238" w:author="Xin Xie" w:date="2023-03-21T20:59:00Z"/>
          <w:rFonts w:ascii="Times" w:eastAsia="Times New Roman" w:hAnsi="Times"/>
          <w:b/>
          <w:bCs/>
          <w:color w:val="000000" w:themeColor="text1"/>
          <w:sz w:val="22"/>
          <w:szCs w:val="22"/>
        </w:rPr>
      </w:pPr>
      <w:moveToRangeStart w:id="239" w:author="Xin Xie" w:date="2023-03-21T20:59:00Z" w:name="move130324784"/>
      <w:moveTo w:id="240" w:author="Xin Xie" w:date="2023-03-21T20:59:00Z">
        <w:del w:id="241" w:author="Xin Xie" w:date="2023-03-21T21:00:00Z">
          <w:r w:rsidRPr="007028A2" w:rsidDel="00740456">
            <w:rPr>
              <w:rFonts w:ascii="Times" w:eastAsia="Times New Roman" w:hAnsi="Times"/>
              <w:color w:val="000000" w:themeColor="text1"/>
              <w:sz w:val="22"/>
              <w:szCs w:val="22"/>
            </w:rPr>
            <w:delText>Thank you for bringing up this point. We have now added sentences () to foreshadow that changes in response biases in the presence of non-zero lapse rates can possibly account for findings like those from Xie et al., 2017.</w:delText>
          </w:r>
          <w:r w:rsidRPr="009A5273" w:rsidDel="00740456">
            <w:rPr>
              <w:rFonts w:ascii="Times" w:eastAsia="Times New Roman" w:hAnsi="Times"/>
              <w:color w:val="0031E6"/>
              <w:sz w:val="22"/>
              <w:szCs w:val="22"/>
            </w:rPr>
            <w:br/>
          </w:r>
        </w:del>
      </w:moveTo>
    </w:p>
    <w:p w14:paraId="3841843D" w14:textId="7D8AC1C9" w:rsidR="004570EE" w:rsidRDefault="006F7F54" w:rsidP="009D6F9F">
      <w:pPr>
        <w:ind w:firstLine="0"/>
        <w:rPr>
          <w:rFonts w:ascii="Times" w:eastAsia="Times New Roman" w:hAnsi="Times"/>
          <w:color w:val="0031E6"/>
          <w:sz w:val="22"/>
          <w:szCs w:val="22"/>
        </w:rPr>
      </w:pPr>
      <w:moveFromRangeStart w:id="242" w:author="Xin Xie" w:date="2023-03-21T20:59:00Z" w:name="move130324784"/>
      <w:moveToRangeEnd w:id="239"/>
      <w:moveFrom w:id="243" w:author="Xin Xie" w:date="2023-03-21T20:59:00Z">
        <w:r w:rsidRPr="00740456" w:rsidDel="00740456">
          <w:rPr>
            <w:rFonts w:ascii="Times" w:eastAsia="Times New Roman" w:hAnsi="Times"/>
            <w:color w:val="000000" w:themeColor="text1"/>
            <w:sz w:val="22"/>
            <w:szCs w:val="22"/>
            <w:rPrChange w:id="244" w:author="Xin Xie" w:date="2023-03-21T20:59:00Z">
              <w:rPr>
                <w:rFonts w:ascii="Times" w:eastAsia="Times New Roman" w:hAnsi="Times"/>
                <w:color w:val="0031E6"/>
                <w:sz w:val="22"/>
                <w:szCs w:val="22"/>
              </w:rPr>
            </w:rPrChange>
          </w:rPr>
          <w:t>Thank you for bringing up this point. We have now added sentences () to foreshadow that changes in response biases in the presence of non-zero lapse rates can possibly account for findings like those from Xie et al., 2017.</w:t>
        </w:r>
        <w:r w:rsidR="009A5273" w:rsidRPr="009A5273" w:rsidDel="00740456">
          <w:rPr>
            <w:rFonts w:ascii="Times" w:eastAsia="Times New Roman" w:hAnsi="Times"/>
            <w:color w:val="0031E6"/>
            <w:sz w:val="22"/>
            <w:szCs w:val="22"/>
          </w:rPr>
          <w:br/>
        </w:r>
      </w:moveFrom>
      <w:moveFromRangeEnd w:id="242"/>
      <w:r w:rsidR="009A5273" w:rsidRPr="009A5273">
        <w:rPr>
          <w:rFonts w:ascii="Times" w:eastAsia="Times New Roman" w:hAnsi="Times"/>
          <w:color w:val="0031E6"/>
          <w:sz w:val="22"/>
          <w:szCs w:val="22"/>
        </w:rPr>
        <w:br/>
        <w:t xml:space="preserve">p. 34 — While it's certainly the case that most phonetic recalibration studies have manipulated lexical bias between participants (e.g., whether participants hear ambiguous sounds in /s/- or /∫/-biased contexts), it's noteworthy that </w:t>
      </w:r>
      <w:proofErr w:type="gramStart"/>
      <w:r w:rsidR="009A5273" w:rsidRPr="009A5273">
        <w:rPr>
          <w:rFonts w:ascii="Times" w:eastAsia="Times New Roman" w:hAnsi="Times"/>
          <w:color w:val="0031E6"/>
          <w:sz w:val="22"/>
          <w:szCs w:val="22"/>
        </w:rPr>
        <w:t>a number of</w:t>
      </w:r>
      <w:proofErr w:type="gramEnd"/>
      <w:r w:rsidR="009A5273" w:rsidRPr="009A5273">
        <w:rPr>
          <w:rFonts w:ascii="Times" w:eastAsia="Times New Roman" w:hAnsi="Times"/>
          <w:color w:val="0031E6"/>
          <w:sz w:val="22"/>
          <w:szCs w:val="22"/>
        </w:rPr>
        <w:t xml:space="preserve">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p. 35, lines 693-697 — It might be more straightforward to list all the locations implicated and then provide the citations at the end — that is, something like "which range from primary auditory cortex and superior temporal cortices to more frontal and parietal areas (</w:t>
      </w:r>
      <w:proofErr w:type="spellStart"/>
      <w:r w:rsidR="009A5273" w:rsidRPr="009A5273">
        <w:rPr>
          <w:rFonts w:ascii="Times" w:eastAsia="Times New Roman" w:hAnsi="Times"/>
          <w:color w:val="0031E6"/>
          <w:sz w:val="22"/>
          <w:szCs w:val="22"/>
        </w:rPr>
        <w:t>Bonte</w:t>
      </w:r>
      <w:proofErr w:type="spellEnd"/>
      <w:r w:rsidR="009A5273" w:rsidRPr="009A5273">
        <w:rPr>
          <w:rFonts w:ascii="Times" w:eastAsia="Times New Roman" w:hAnsi="Times"/>
          <w:color w:val="0031E6"/>
          <w:sz w:val="22"/>
          <w:szCs w:val="22"/>
        </w:rPr>
        <w:t xml:space="preserve"> et al., 2017; </w:t>
      </w:r>
      <w:proofErr w:type="spellStart"/>
      <w:r w:rsidR="009A5273" w:rsidRPr="009A5273">
        <w:rPr>
          <w:rFonts w:ascii="Times" w:eastAsia="Times New Roman" w:hAnsi="Times"/>
          <w:color w:val="0031E6"/>
          <w:sz w:val="22"/>
          <w:szCs w:val="22"/>
        </w:rPr>
        <w:t>Kilian-Hütten</w:t>
      </w:r>
      <w:proofErr w:type="spellEnd"/>
      <w:r w:rsidR="009A5273" w:rsidRPr="009A5273">
        <w:rPr>
          <w:rFonts w:ascii="Times" w:eastAsia="Times New Roman" w:hAnsi="Times"/>
          <w:color w:val="0031E6"/>
          <w:sz w:val="22"/>
          <w:szCs w:val="22"/>
        </w:rPr>
        <w:t xml:space="preserve"> et al., 2011; Luthra et al., 2020; Myers &amp; </w:t>
      </w:r>
      <w:proofErr w:type="spellStart"/>
      <w:r w:rsidR="009A5273" w:rsidRPr="009A5273">
        <w:rPr>
          <w:rFonts w:ascii="Times" w:eastAsia="Times New Roman" w:hAnsi="Times"/>
          <w:color w:val="0031E6"/>
          <w:sz w:val="22"/>
          <w:szCs w:val="22"/>
        </w:rPr>
        <w:t>Mesite</w:t>
      </w:r>
      <w:proofErr w:type="spellEnd"/>
      <w:r w:rsidR="009A5273" w:rsidRPr="009A5273">
        <w:rPr>
          <w:rFonts w:ascii="Times" w:eastAsia="Times New Roman" w:hAnsi="Times"/>
          <w:color w:val="0031E6"/>
          <w:sz w:val="22"/>
          <w:szCs w:val="22"/>
        </w:rPr>
        <w:t xml:space="preserve">, 2014; </w:t>
      </w:r>
      <w:proofErr w:type="spellStart"/>
      <w:r w:rsidR="009A5273" w:rsidRPr="009A5273">
        <w:rPr>
          <w:rFonts w:ascii="Times" w:eastAsia="Times New Roman" w:hAnsi="Times"/>
          <w:color w:val="0031E6"/>
          <w:sz w:val="22"/>
          <w:szCs w:val="22"/>
        </w:rPr>
        <w:t>Ullas</w:t>
      </w:r>
      <w:proofErr w:type="spellEnd"/>
      <w:r w:rsidR="009A5273" w:rsidRPr="009A5273">
        <w:rPr>
          <w:rFonts w:ascii="Times" w:eastAsia="Times New Roman" w:hAnsi="Times"/>
          <w:color w:val="0031E6"/>
          <w:sz w:val="22"/>
          <w:szCs w:val="22"/>
        </w:rPr>
        <w:t xml:space="preserve">, 2020; for review, see </w:t>
      </w:r>
      <w:proofErr w:type="spellStart"/>
      <w:r w:rsidR="009A5273" w:rsidRPr="009A5273">
        <w:rPr>
          <w:rFonts w:ascii="Times" w:eastAsia="Times New Roman" w:hAnsi="Times"/>
          <w:color w:val="0031E6"/>
          <w:sz w:val="22"/>
          <w:szCs w:val="22"/>
        </w:rPr>
        <w:t>Guediche</w:t>
      </w:r>
      <w:proofErr w:type="spellEnd"/>
      <w:r w:rsidR="009A5273" w:rsidRPr="009A5273">
        <w:rPr>
          <w:rFonts w:ascii="Times" w:eastAsia="Times New Roman" w:hAnsi="Times"/>
          <w:color w:val="0031E6"/>
          <w:sz w:val="22"/>
          <w:szCs w:val="22"/>
        </w:rPr>
        <w:t xml:space="preserve"> et al., 2014)." I suggest this because many of the studies referenced here don't simply implicate one set of regions (i.e., just frontoparietal or just temporal). Additionally, while it is true that the </w:t>
      </w:r>
      <w:proofErr w:type="spellStart"/>
      <w:r w:rsidR="009A5273" w:rsidRPr="009A5273">
        <w:rPr>
          <w:rFonts w:ascii="Times" w:eastAsia="Times New Roman" w:hAnsi="Times"/>
          <w:color w:val="0031E6"/>
          <w:sz w:val="22"/>
          <w:szCs w:val="22"/>
        </w:rPr>
        <w:t>Killian-Hütten</w:t>
      </w:r>
      <w:proofErr w:type="spellEnd"/>
      <w:r w:rsidR="009A5273" w:rsidRPr="009A5273">
        <w:rPr>
          <w:rFonts w:ascii="Times" w:eastAsia="Times New Roman" w:hAnsi="Times"/>
          <w:color w:val="0031E6"/>
          <w:sz w:val="22"/>
          <w:szCs w:val="22"/>
        </w:rPr>
        <w:t xml:space="preserve"> et al. paper referenced here did implicate temporal regions, </w:t>
      </w:r>
      <w:commentRangeStart w:id="245"/>
      <w:commentRangeStart w:id="246"/>
      <w:commentRangeStart w:id="247"/>
      <w:r w:rsidR="009A5273" w:rsidRPr="009A5273">
        <w:rPr>
          <w:rFonts w:ascii="Times" w:eastAsia="Times New Roman" w:hAnsi="Times"/>
          <w:color w:val="0031E6"/>
          <w:sz w:val="22"/>
          <w:szCs w:val="22"/>
        </w:rPr>
        <w:t xml:space="preserve">those authors also published a paper that same year in Neuroimage, </w:t>
      </w:r>
      <w:commentRangeEnd w:id="245"/>
      <w:r>
        <w:rPr>
          <w:rStyle w:val="CommentReference"/>
        </w:rPr>
        <w:commentReference w:id="245"/>
      </w:r>
      <w:commentRangeEnd w:id="246"/>
      <w:r w:rsidR="002C1C0C">
        <w:rPr>
          <w:rStyle w:val="CommentReference"/>
        </w:rPr>
        <w:commentReference w:id="246"/>
      </w:r>
      <w:commentRangeEnd w:id="247"/>
      <w:r w:rsidR="00794A13">
        <w:rPr>
          <w:rStyle w:val="CommentReference"/>
        </w:rPr>
        <w:commentReference w:id="247"/>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7A720D3C" w:rsidR="00273D2D" w:rsidRPr="00273D2D" w:rsidRDefault="00273D2D" w:rsidP="009D6F9F">
      <w:pPr>
        <w:ind w:firstLine="0"/>
        <w:rPr>
          <w:rFonts w:ascii="Times" w:eastAsia="Times New Roman" w:hAnsi="Times"/>
          <w:color w:val="000000" w:themeColor="text1"/>
          <w:sz w:val="22"/>
          <w:szCs w:val="22"/>
        </w:rPr>
      </w:pPr>
      <w:commentRangeStart w:id="248"/>
      <w:r>
        <w:rPr>
          <w:rFonts w:ascii="Times" w:eastAsia="Times New Roman" w:hAnsi="Times"/>
          <w:b/>
          <w:bCs/>
          <w:color w:val="000000" w:themeColor="text1"/>
          <w:sz w:val="22"/>
          <w:szCs w:val="22"/>
        </w:rPr>
        <w:t xml:space="preserve">We have removed this point, </w:t>
      </w:r>
      <w:commentRangeEnd w:id="248"/>
      <w:r w:rsidR="00AE0DD2">
        <w:rPr>
          <w:rStyle w:val="CommentReference"/>
        </w:rPr>
        <w:commentReference w:id="248"/>
      </w:r>
      <w:r>
        <w:rPr>
          <w:rFonts w:ascii="Times" w:eastAsia="Times New Roman" w:hAnsi="Times"/>
          <w:b/>
          <w:bCs/>
          <w:color w:val="000000" w:themeColor="text1"/>
          <w:sz w:val="22"/>
          <w:szCs w:val="22"/>
        </w:rPr>
        <w:t xml:space="preserve">as it was an aside and one of the few </w:t>
      </w:r>
      <w:proofErr w:type="gramStart"/>
      <w:r>
        <w:rPr>
          <w:rFonts w:ascii="Times" w:eastAsia="Times New Roman" w:hAnsi="Times"/>
          <w:b/>
          <w:bCs/>
          <w:color w:val="000000" w:themeColor="text1"/>
          <w:sz w:val="22"/>
          <w:szCs w:val="22"/>
        </w:rPr>
        <w:t>place</w:t>
      </w:r>
      <w:ins w:id="249" w:author="Xin Xie" w:date="2023-03-21T21:22:00Z">
        <w:r w:rsidR="009C06C9">
          <w:rPr>
            <w:rFonts w:ascii="Times" w:eastAsia="Times New Roman" w:hAnsi="Times"/>
            <w:b/>
            <w:bCs/>
            <w:color w:val="000000" w:themeColor="text1"/>
            <w:sz w:val="22"/>
            <w:szCs w:val="22"/>
          </w:rPr>
          <w:t>s</w:t>
        </w:r>
      </w:ins>
      <w:proofErr w:type="gramEnd"/>
      <w:r>
        <w:rPr>
          <w:rFonts w:ascii="Times" w:eastAsia="Times New Roman" w:hAnsi="Times"/>
          <w:b/>
          <w:bCs/>
          <w:color w:val="000000" w:themeColor="text1"/>
          <w:sz w:val="22"/>
          <w:szCs w:val="22"/>
        </w:rPr>
        <w:t xml:space="preserv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w:t>
      </w:r>
      <w:r w:rsidRPr="00273D2D">
        <w:rPr>
          <w:rFonts w:ascii="Times" w:eastAsia="Times New Roman" w:hAnsi="Times"/>
          <w:color w:val="000000" w:themeColor="text1"/>
          <w:sz w:val="22"/>
          <w:szCs w:val="22"/>
        </w:rPr>
        <w:lastRenderedPageBreak/>
        <w:t xml:space="preserve">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w:t>
      </w:r>
      <w:proofErr w:type="gramStart"/>
      <w:r w:rsidRPr="00561C03">
        <w:rPr>
          <w:rFonts w:ascii="Times" w:eastAsia="Times New Roman" w:hAnsi="Times"/>
          <w:color w:val="000000" w:themeColor="text1"/>
          <w:sz w:val="22"/>
          <w:szCs w:val="22"/>
        </w:rPr>
        <w:t>really nice</w:t>
      </w:r>
      <w:proofErr w:type="gramEnd"/>
      <w:r w:rsidRPr="00561C03">
        <w:rPr>
          <w:rFonts w:ascii="Times" w:eastAsia="Times New Roman" w:hAnsi="Times"/>
          <w:color w:val="000000" w:themeColor="text1"/>
          <w:sz w:val="22"/>
          <w:szCs w:val="22"/>
        </w:rPr>
        <w:t xml:space="preserve"> paper. Thank you (and </w:t>
      </w:r>
      <w:commentRangeStart w:id="250"/>
      <w:commentRangeStart w:id="251"/>
      <w:r w:rsidRPr="00561C03">
        <w:rPr>
          <w:rFonts w:ascii="Times" w:eastAsia="Times New Roman" w:hAnsi="Times"/>
          <w:color w:val="000000" w:themeColor="text1"/>
          <w:sz w:val="22"/>
          <w:szCs w:val="22"/>
        </w:rPr>
        <w:t>added</w:t>
      </w:r>
      <w:commentRangeEnd w:id="250"/>
      <w:r>
        <w:rPr>
          <w:rStyle w:val="CommentReference"/>
        </w:rPr>
        <w:commentReference w:id="250"/>
      </w:r>
      <w:commentRangeEnd w:id="251"/>
      <w:r w:rsidR="00F87402">
        <w:rPr>
          <w:rStyle w:val="CommentReference"/>
        </w:rPr>
        <w:commentReference w:id="251"/>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9T12:34:00Z" w:initials="JF">
    <w:p w14:paraId="744DCAAD" w14:textId="28B328F7" w:rsidR="00C26CC1" w:rsidRDefault="00C26CC1">
      <w:pPr>
        <w:pStyle w:val="CommentText"/>
      </w:pPr>
      <w:r>
        <w:rPr>
          <w:rStyle w:val="CommentReference"/>
        </w:rPr>
        <w:annotationRef/>
      </w:r>
      <w:r>
        <w:t>I note that there are some TO DO comments in the Rmds that have not been addressed prior to submission. Xin, can you search for “TO DO” and make sure that those comments are addressed? (and then deleted or discussed if it’s not clear how to address them)</w:t>
      </w:r>
    </w:p>
  </w:comment>
  <w:comment w:id="4"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5"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6" w:author="Kurumada, Chigusa" w:date="2023-03-19T15:45:00Z" w:initials="CK">
    <w:p w14:paraId="62C4D841" w14:textId="77777777" w:rsidR="00DF73EF" w:rsidRDefault="00DF73EF" w:rsidP="009F3AA5">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71"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115" w:author="Kurumada, Chigusa" w:date="2023-02-19T13:40:00Z" w:initials="CK">
    <w:p w14:paraId="23EE112D" w14:textId="38F56E6B" w:rsidR="00A072B4" w:rsidRDefault="00A072B4" w:rsidP="009C7C50">
      <w:pPr>
        <w:jc w:val="left"/>
      </w:pPr>
      <w:r>
        <w:rPr>
          <w:rStyle w:val="CommentReference"/>
        </w:rPr>
        <w:annotationRef/>
      </w:r>
      <w:r>
        <w:rPr>
          <w:sz w:val="20"/>
          <w:szCs w:val="20"/>
        </w:rPr>
        <w:t>Can we just say “for each cue”?</w:t>
      </w:r>
    </w:p>
  </w:comment>
  <w:comment w:id="109" w:author="Jaeger, Florian" w:date="2023-02-18T13:41:00Z" w:initials="JF">
    <w:p w14:paraId="0F8391B6" w14:textId="60328F64"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Let’s brainstorm about it</w:t>
      </w:r>
      <w:r w:rsidR="00557953">
        <w:rPr>
          <w:b/>
          <w:bCs/>
        </w:rPr>
        <w:t>?</w:t>
      </w:r>
    </w:p>
  </w:comment>
  <w:comment w:id="134" w:author="Kurumada, Chigusa" w:date="2023-02-19T13:41:00Z" w:initials="CK">
    <w:p w14:paraId="4C6C9323" w14:textId="77777777" w:rsidR="00A072B4" w:rsidRDefault="00A072B4" w:rsidP="00354C14">
      <w:pPr>
        <w:jc w:val="left"/>
      </w:pPr>
      <w:r>
        <w:rPr>
          <w:rStyle w:val="CommentReference"/>
        </w:rPr>
        <w:annotationRef/>
      </w:r>
      <w:r>
        <w:rPr>
          <w:sz w:val="20"/>
          <w:szCs w:val="20"/>
        </w:rPr>
        <w:t>Less parsimonious, right?</w:t>
      </w:r>
    </w:p>
  </w:comment>
  <w:comment w:id="137"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138" w:author="Kurumada, Chigusa" w:date="2023-03-19T16:22:00Z" w:initials="CK">
    <w:p w14:paraId="6F388F03" w14:textId="77777777" w:rsidR="004F2595" w:rsidRDefault="004F2595" w:rsidP="009B2663">
      <w:pPr>
        <w:jc w:val="left"/>
      </w:pPr>
      <w:r>
        <w:rPr>
          <w:rStyle w:val="CommentReference"/>
        </w:rPr>
        <w:annotationRef/>
      </w:r>
      <w:r>
        <w:rPr>
          <w:color w:val="000000"/>
          <w:sz w:val="20"/>
          <w:szCs w:val="20"/>
        </w:rPr>
        <w:t xml:space="preserve">I read this comment in a slightly different way. </w:t>
      </w:r>
    </w:p>
    <w:p w14:paraId="67D363E4" w14:textId="77777777" w:rsidR="004F2595" w:rsidRDefault="004F2595" w:rsidP="009B2663">
      <w:pPr>
        <w:jc w:val="left"/>
      </w:pPr>
    </w:p>
    <w:p w14:paraId="33AC2122" w14:textId="77777777" w:rsidR="004F2595" w:rsidRDefault="004F2595" w:rsidP="009B2663">
      <w:pPr>
        <w:jc w:val="left"/>
      </w:pPr>
      <w:r>
        <w:rPr>
          <w:color w:val="000000"/>
          <w:sz w:val="20"/>
          <w:szCs w:val="20"/>
        </w:rP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p>
    <w:p w14:paraId="6D7FE021" w14:textId="77777777" w:rsidR="004F2595" w:rsidRDefault="004F2595" w:rsidP="009B2663">
      <w:pPr>
        <w:jc w:val="left"/>
      </w:pPr>
    </w:p>
    <w:p w14:paraId="5DC63677" w14:textId="77777777" w:rsidR="004F2595" w:rsidRDefault="004F2595" w:rsidP="009B2663">
      <w:pPr>
        <w:jc w:val="left"/>
      </w:pPr>
      <w:r>
        <w:rPr>
          <w:color w:val="000000"/>
          <w:sz w:val="20"/>
          <w:szCs w:val="20"/>
        </w:rPr>
        <w:t>My response would be:</w:t>
      </w:r>
    </w:p>
    <w:p w14:paraId="18246367" w14:textId="77777777" w:rsidR="004F2595" w:rsidRDefault="004F2595" w:rsidP="009B2663">
      <w:pPr>
        <w:jc w:val="left"/>
      </w:pPr>
    </w:p>
    <w:p w14:paraId="470616AC" w14:textId="77777777" w:rsidR="004F2595" w:rsidRDefault="004F2595" w:rsidP="009B2663">
      <w:pPr>
        <w:jc w:val="left"/>
      </w:pPr>
      <w:r>
        <w:rPr>
          <w:color w:val="000000"/>
          <w:sz w:val="20"/>
          <w:szCs w:val="20"/>
        </w:rPr>
        <w:t>1. We agree that the relative involvement of f the mechanisms can be different across different cues and contrasts. We clarify this point in p.XX.</w:t>
      </w:r>
    </w:p>
    <w:p w14:paraId="4FA09D6C" w14:textId="77777777" w:rsidR="004F2595" w:rsidRDefault="004F2595" w:rsidP="009B2663">
      <w:pPr>
        <w:jc w:val="left"/>
      </w:pPr>
    </w:p>
    <w:p w14:paraId="5FC42960" w14:textId="77777777" w:rsidR="004F2595" w:rsidRDefault="004F2595" w:rsidP="009B2663">
      <w:pPr>
        <w:jc w:val="left"/>
      </w:pPr>
      <w:r>
        <w:rPr>
          <w:color w:val="000000"/>
          <w:sz w:val="20"/>
          <w:szCs w:val="20"/>
        </w:rP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p>
    <w:p w14:paraId="03742C5C" w14:textId="77777777" w:rsidR="004F2595" w:rsidRDefault="004F2595" w:rsidP="009B2663">
      <w:pPr>
        <w:jc w:val="left"/>
      </w:pPr>
    </w:p>
    <w:p w14:paraId="1AD668CA" w14:textId="77777777" w:rsidR="004F2595" w:rsidRDefault="004F2595" w:rsidP="009B2663">
      <w:pPr>
        <w:jc w:val="left"/>
      </w:pPr>
      <w:r>
        <w:rPr>
          <w:color w:val="000000"/>
          <w:sz w:val="20"/>
          <w:szCs w:val="20"/>
        </w:rP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p>
    <w:p w14:paraId="2E7EDD08" w14:textId="77777777" w:rsidR="004F2595" w:rsidRDefault="004F2595" w:rsidP="009B2663">
      <w:pPr>
        <w:jc w:val="left"/>
      </w:pPr>
      <w:r>
        <w:rPr>
          <w:color w:val="000000"/>
          <w:sz w:val="20"/>
          <w:szCs w:val="20"/>
        </w:rP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p>
    <w:p w14:paraId="5E313C84" w14:textId="77777777" w:rsidR="004F2595" w:rsidRDefault="004F2595" w:rsidP="009B2663">
      <w:pPr>
        <w:jc w:val="left"/>
      </w:pPr>
    </w:p>
  </w:comment>
  <w:comment w:id="141" w:author="Kurumada, Chigusa" w:date="2023-03-19T16:24:00Z" w:initials="CK">
    <w:p w14:paraId="4D2A160F" w14:textId="77777777" w:rsidR="004F2595" w:rsidRDefault="004F2595" w:rsidP="00923CBF">
      <w:pPr>
        <w:jc w:val="left"/>
      </w:pPr>
      <w:r>
        <w:rPr>
          <w:rStyle w:val="CommentReference"/>
        </w:rPr>
        <w:annotationRef/>
      </w:r>
      <w:r>
        <w:rPr>
          <w:color w:val="000000"/>
          <w:sz w:val="20"/>
          <w:szCs w:val="20"/>
        </w:rPr>
        <w:t>I feel we can probably skip this paragraph.</w:t>
      </w:r>
    </w:p>
  </w:comment>
  <w:comment w:id="153"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157"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183"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184"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185" w:author="Xin Xie" w:date="2023-03-21T11:16:00Z" w:initials="XX">
    <w:p w14:paraId="5DDB7017" w14:textId="77777777" w:rsidR="0037236A" w:rsidRDefault="0037236A" w:rsidP="00B602C1">
      <w:pPr>
        <w:jc w:val="left"/>
      </w:pPr>
      <w:r>
        <w:rPr>
          <w:rStyle w:val="CommentReference"/>
        </w:rPr>
        <w:annotationRef/>
      </w:r>
      <w:r>
        <w:rPr>
          <w:sz w:val="20"/>
          <w:szCs w:val="20"/>
        </w:rPr>
        <w:t>Added this clause as suggested</w:t>
      </w:r>
    </w:p>
  </w:comment>
  <w:comment w:id="186" w:author="Xin Xie" w:date="2023-03-21T11:18:00Z" w:initials="XX">
    <w:p w14:paraId="476BD4AB" w14:textId="03531D42" w:rsidR="0037236A" w:rsidRDefault="0037236A" w:rsidP="007E656E">
      <w:pPr>
        <w:jc w:val="left"/>
      </w:pPr>
      <w:r>
        <w:rPr>
          <w:rStyle w:val="CommentReference"/>
        </w:rPr>
        <w:annotationRef/>
      </w:r>
      <w:r>
        <w:rPr>
          <w:color w:val="000000"/>
          <w:sz w:val="20"/>
          <w:szCs w:val="20"/>
        </w:rPr>
        <w:t>This is added as a footnote. I’ll insert the page and footnote number after we reknit the whole thing as a PDF</w:t>
      </w:r>
    </w:p>
  </w:comment>
  <w:comment w:id="187" w:author="Xin Xie" w:date="2023-03-21T11:21:00Z" w:initials="XX">
    <w:p w14:paraId="07E51A75" w14:textId="77777777" w:rsidR="0037236A" w:rsidRDefault="0037236A" w:rsidP="00741CE7">
      <w:pPr>
        <w:jc w:val="left"/>
      </w:pPr>
      <w:r>
        <w:rPr>
          <w:rStyle w:val="CommentReference"/>
        </w:rPr>
        <w:annotationRef/>
      </w:r>
      <w:r>
        <w:rPr>
          <w:color w:val="000000"/>
          <w:sz w:val="20"/>
          <w:szCs w:val="20"/>
        </w:rPr>
        <w:t>Now we didn’t refer to any specific prediction error literature. The paragraph is pretty clear to me.</w:t>
      </w:r>
    </w:p>
  </w:comment>
  <w:comment w:id="188" w:author="Kurumada, Chigusa" w:date="2023-02-19T13:57:00Z" w:initials="CK">
    <w:p w14:paraId="670C93E4" w14:textId="5B8467F6" w:rsidR="00924F4C" w:rsidRDefault="00924F4C" w:rsidP="00AD4321">
      <w:pPr>
        <w:jc w:val="left"/>
      </w:pPr>
      <w:r>
        <w:rPr>
          <w:rStyle w:val="CommentReference"/>
        </w:rPr>
        <w:annotationRef/>
      </w:r>
      <w:r>
        <w:rPr>
          <w:sz w:val="20"/>
          <w:szCs w:val="20"/>
        </w:rPr>
        <w:t>Do we mean “representations” or “(many levels of) processing”?</w:t>
      </w:r>
    </w:p>
  </w:comment>
  <w:comment w:id="189" w:author="Xin Xie" w:date="2023-03-21T11:24:00Z" w:initials="XX">
    <w:p w14:paraId="04F9F7BC" w14:textId="77777777" w:rsidR="0037236A" w:rsidRDefault="0037236A" w:rsidP="00445C7C">
      <w:pPr>
        <w:jc w:val="left"/>
      </w:pPr>
      <w:r>
        <w:rPr>
          <w:rStyle w:val="CommentReference"/>
        </w:rPr>
        <w:annotationRef/>
      </w:r>
      <w:r>
        <w:rPr>
          <w:color w:val="000000"/>
          <w:sz w:val="20"/>
          <w:szCs w:val="20"/>
        </w:rPr>
        <w:t>I think representations here is fine, referring to things like, phonetic representations, phonological representations, semantic representations, etc. This is not about the ‘representation’ level inside our framework. That’s my interpretation.</w:t>
      </w:r>
    </w:p>
  </w:comment>
  <w:comment w:id="194" w:author="Kurumada, Chigusa" w:date="2023-03-20T13:25:00Z" w:initials="KC">
    <w:p w14:paraId="318FCAAA" w14:textId="260599C8"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195"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190" w:author="Jaeger, Florian" w:date="2023-02-18T15:24:00Z" w:initials="JF">
    <w:p w14:paraId="7D422B17" w14:textId="350B9650" w:rsidR="0079619B" w:rsidRDefault="0079619B">
      <w:pPr>
        <w:pStyle w:val="CommentText"/>
      </w:pPr>
      <w:r>
        <w:rPr>
          <w:rStyle w:val="CommentReference"/>
        </w:rPr>
        <w:annotationRef/>
      </w:r>
      <w:r>
        <w:t>To do.</w:t>
      </w:r>
    </w:p>
  </w:comment>
  <w:comment w:id="200" w:author="Jaeger, Florian" w:date="2023-02-18T15:32:00Z" w:initials="JF">
    <w:p w14:paraId="3D26D404" w14:textId="1D07F9DC" w:rsidR="00DD14F8" w:rsidRDefault="00DD14F8">
      <w:pPr>
        <w:pStyle w:val="CommentText"/>
      </w:pPr>
      <w:r>
        <w:rPr>
          <w:rStyle w:val="CommentReference"/>
        </w:rPr>
        <w:annotationRef/>
      </w:r>
      <w:r>
        <w:t>To do!</w:t>
      </w:r>
    </w:p>
  </w:comment>
  <w:comment w:id="201"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202" w:author="Jaeger, Florian" w:date="2023-02-18T15:38:00Z" w:initials="JF">
    <w:p w14:paraId="6EEA2209" w14:textId="77382551" w:rsidR="00AA49F3" w:rsidRDefault="00AA49F3">
      <w:pPr>
        <w:pStyle w:val="CommentText"/>
      </w:pPr>
      <w:r>
        <w:rPr>
          <w:rStyle w:val="CommentReference"/>
        </w:rPr>
        <w:annotationRef/>
      </w:r>
      <w:r>
        <w:t>Check.</w:t>
      </w:r>
    </w:p>
  </w:comment>
  <w:comment w:id="203"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213"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214" w:author="Jaeger, Florian" w:date="2023-02-18T15:43:00Z" w:initials="JF">
    <w:p w14:paraId="2D494804" w14:textId="77777777"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215" w:author="Jaeger, Florian" w:date="2023-02-18T15:44:00Z" w:initials="JF">
    <w:p w14:paraId="14FF724B" w14:textId="2B25BCB3" w:rsidR="00AA49F3" w:rsidRPr="00AA49F3" w:rsidRDefault="00AA49F3">
      <w:pPr>
        <w:pStyle w:val="CommentText"/>
        <w:rPr>
          <w:b/>
          <w:bCs/>
        </w:rPr>
      </w:pPr>
      <w:r w:rsidRPr="00AA49F3">
        <w:rPr>
          <w:rStyle w:val="CommentReference"/>
          <w:b/>
          <w:bCs/>
        </w:rPr>
        <w:annotationRef/>
      </w:r>
      <w:r w:rsidRPr="00AA49F3">
        <w:rPr>
          <w:b/>
          <w:bCs/>
        </w:rPr>
        <w:t>Integrate!</w:t>
      </w:r>
    </w:p>
  </w:comment>
  <w:comment w:id="218"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228" w:author="Jaeger, Florian" w:date="2023-02-18T15:46:00Z" w:initials="JF">
    <w:p w14:paraId="4AF271D8" w14:textId="3C1F728F" w:rsidR="00AA49F3" w:rsidRDefault="00AA49F3">
      <w:pPr>
        <w:pStyle w:val="CommentText"/>
      </w:pPr>
      <w:r>
        <w:rPr>
          <w:rStyle w:val="CommentReference"/>
        </w:rPr>
        <w:annotationRef/>
      </w:r>
      <w:r>
        <w:t>To do.</w:t>
      </w:r>
    </w:p>
  </w:comment>
  <w:comment w:id="229"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230"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231" w:author="Jaeger, Florian" w:date="2023-02-18T15:59:00Z" w:initials="JF">
    <w:p w14:paraId="520C4C45" w14:textId="5FB5E90D"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234" w:author="Jaeger, Florian" w:date="2023-02-18T16:11:00Z" w:initials="JF">
    <w:p w14:paraId="55EB01C1" w14:textId="2DF4CF76"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235" w:author="Xin Xie" w:date="2023-03-21T21:04:00Z" w:initials="XX">
    <w:p w14:paraId="3D381B87" w14:textId="77777777" w:rsidR="00812E51" w:rsidRDefault="00812E51" w:rsidP="009D61DC">
      <w:pPr>
        <w:jc w:val="left"/>
      </w:pPr>
      <w:r>
        <w:rPr>
          <w:rStyle w:val="CommentReference"/>
        </w:rPr>
        <w:annotationRef/>
      </w:r>
      <w:r>
        <w:rPr>
          <w:color w:val="000000"/>
          <w:sz w:val="20"/>
          <w:szCs w:val="20"/>
        </w:rPr>
        <w:t>Added one sentence in this paragraph to clarify this.</w:t>
      </w:r>
    </w:p>
  </w:comment>
  <w:comment w:id="245" w:author="Jaeger, Florian" w:date="2023-02-18T16:17:00Z" w:initials="JF">
    <w:p w14:paraId="17A75C4F" w14:textId="6C2DAA46" w:rsidR="004570EE" w:rsidRDefault="004570EE">
      <w:pPr>
        <w:pStyle w:val="CommentText"/>
      </w:pPr>
      <w:r>
        <w:rPr>
          <w:rStyle w:val="CommentReference"/>
        </w:rPr>
        <w:annotationRef/>
      </w:r>
      <w:r>
        <w:t>Xin, can you find that one?</w:t>
      </w:r>
    </w:p>
  </w:comment>
  <w:comment w:id="246"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247" w:author="Xin Xie" w:date="2023-03-21T21:21:00Z" w:initials="XX">
    <w:p w14:paraId="1FBEDD72" w14:textId="77777777" w:rsidR="00794A13" w:rsidRDefault="00794A13" w:rsidP="001D5F08">
      <w:pPr>
        <w:jc w:val="left"/>
      </w:pPr>
      <w:r>
        <w:rPr>
          <w:rStyle w:val="CommentReference"/>
        </w:rPr>
        <w:annotationRef/>
      </w:r>
      <w:r>
        <w:rPr>
          <w:color w:val="000000"/>
          <w:sz w:val="20"/>
          <w:szCs w:val="20"/>
        </w:rPr>
        <w:t xml:space="preserve">This paper was what we cited in the first place, so we are good. The reviewer must have thought we cited a different Kilian-Hutten 2011 paper which was about perceptual processing of ambiguous sounds but not recalibration. </w:t>
      </w:r>
    </w:p>
    <w:p w14:paraId="7842255E" w14:textId="77777777" w:rsidR="00794A13" w:rsidRDefault="00794A13" w:rsidP="001D5F08">
      <w:pPr>
        <w:jc w:val="left"/>
      </w:pPr>
    </w:p>
    <w:p w14:paraId="1EE0F747" w14:textId="77777777" w:rsidR="00794A13" w:rsidRDefault="00794A13" w:rsidP="001D5F08">
      <w:pPr>
        <w:jc w:val="left"/>
      </w:pPr>
      <w:r>
        <w:rPr>
          <w:color w:val="000000"/>
          <w:sz w:val="20"/>
          <w:szCs w:val="20"/>
        </w:rPr>
        <w:t>Anyway. We have adopted the suggestion.</w:t>
      </w:r>
    </w:p>
  </w:comment>
  <w:comment w:id="248" w:author="Kurumada, Chigusa" w:date="2023-03-19T16:47:00Z" w:initials="KC">
    <w:p w14:paraId="2AC8061F" w14:textId="5589789C" w:rsidR="00AE0DD2" w:rsidRDefault="00AE0DD2" w:rsidP="003E5557">
      <w:pPr>
        <w:jc w:val="left"/>
      </w:pPr>
      <w:r>
        <w:rPr>
          <w:rStyle w:val="CommentReference"/>
        </w:rPr>
        <w:annotationRef/>
      </w:r>
      <w:r>
        <w:rPr>
          <w:color w:val="000000"/>
          <w:sz w:val="20"/>
          <w:szCs w:val="20"/>
        </w:rPr>
        <w:t>Doublecheck</w:t>
      </w:r>
    </w:p>
  </w:comment>
  <w:comment w:id="250"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251"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DCAAD" w15:done="0"/>
  <w15:commentEx w15:paraId="165E2B2B" w15:done="0"/>
  <w15:commentEx w15:paraId="426F7FF1" w15:done="0"/>
  <w15:commentEx w15:paraId="62C4D841" w15:paraIdParent="426F7FF1" w15:done="0"/>
  <w15:commentEx w15:paraId="6D224F45" w15:done="0"/>
  <w15:commentEx w15:paraId="23EE112D" w15:done="0"/>
  <w15:commentEx w15:paraId="6260CE47" w15:done="0"/>
  <w15:commentEx w15:paraId="4C6C9323" w15:done="0"/>
  <w15:commentEx w15:paraId="1EC4ED9F" w15:done="0"/>
  <w15:commentEx w15:paraId="5E313C84" w15:paraIdParent="1EC4ED9F" w15:done="0"/>
  <w15:commentEx w15:paraId="4D2A160F" w15:done="0"/>
  <w15:commentEx w15:paraId="730449DB" w15:done="0"/>
  <w15:commentEx w15:paraId="5597E081" w15:done="0"/>
  <w15:commentEx w15:paraId="6EEED3AE" w15:done="0"/>
  <w15:commentEx w15:paraId="6D1DD929" w15:done="0"/>
  <w15:commentEx w15:paraId="5DDB7017" w15:done="0"/>
  <w15:commentEx w15:paraId="476BD4AB" w15:done="0"/>
  <w15:commentEx w15:paraId="07E51A75" w15:paraIdParent="476BD4AB" w15:done="0"/>
  <w15:commentEx w15:paraId="670C93E4" w15:done="0"/>
  <w15:commentEx w15:paraId="04F9F7BC" w15:paraIdParent="670C93E4" w15:done="0"/>
  <w15:commentEx w15:paraId="5304034A" w15:done="0"/>
  <w15:commentEx w15:paraId="53DAF8FB" w15:paraIdParent="5304034A" w15:done="0"/>
  <w15:commentEx w15:paraId="7D422B17" w15:done="0"/>
  <w15:commentEx w15:paraId="3D26D404" w15:done="0"/>
  <w15:commentEx w15:paraId="56092E8F" w15:done="0"/>
  <w15:commentEx w15:paraId="6EEA2209" w15:done="0"/>
  <w15:commentEx w15:paraId="40E7AD65" w15:paraIdParent="6EEA2209" w15:done="0"/>
  <w15:commentEx w15:paraId="199B6624" w15:done="0"/>
  <w15:commentEx w15:paraId="38B9B042" w15:done="0"/>
  <w15:commentEx w15:paraId="14FF724B" w15:done="0"/>
  <w15:commentEx w15:paraId="4BC45E23" w15:done="0"/>
  <w15:commentEx w15:paraId="4AF271D8" w15:done="0"/>
  <w15:commentEx w15:paraId="17EF49A3" w15:done="0"/>
  <w15:commentEx w15:paraId="729B44B2" w15:done="0"/>
  <w15:commentEx w15:paraId="520C4C45" w15:done="0"/>
  <w15:commentEx w15:paraId="55EB01C1" w15:done="0"/>
  <w15:commentEx w15:paraId="3D381B87" w15:paraIdParent="55EB01C1" w15:done="0"/>
  <w15:commentEx w15:paraId="17A75C4F" w15:done="0"/>
  <w15:commentEx w15:paraId="372524CB" w15:paraIdParent="17A75C4F" w15:done="0"/>
  <w15:commentEx w15:paraId="1EE0F747" w15:paraIdParent="17A75C4F" w15:done="0"/>
  <w15:commentEx w15:paraId="2AC8061F" w15:done="1"/>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5D9" w16cex:dateUtc="2023-02-19T19:34:00Z"/>
  <w16cex:commentExtensible w16cex:durableId="279B6CE5" w16cex:dateUtc="2023-02-18T22:27:00Z"/>
  <w16cex:commentExtensible w16cex:durableId="279B7E27" w16cex:dateUtc="2023-02-18T23:41:00Z"/>
  <w16cex:commentExtensible w16cex:durableId="27C1AC9D" w16cex:dateUtc="2023-03-19T18:45:00Z"/>
  <w16cex:commentExtensible w16cex:durableId="27C30B5F" w16cex:dateUtc="2023-03-20T19:42:00Z"/>
  <w16cex:commentExtensible w16cex:durableId="279CA53A" w16cex:dateUtc="2023-02-19T20:40:00Z"/>
  <w16cex:commentExtensible w16cex:durableId="279B5426" w16cex:dateUtc="2023-02-18T20:41:00Z"/>
  <w16cex:commentExtensible w16cex:durableId="279CA56C" w16cex:dateUtc="2023-02-19T20:41:00Z"/>
  <w16cex:commentExtensible w16cex:durableId="279B6054" w16cex:dateUtc="2023-02-18T21:33:00Z"/>
  <w16cex:commentExtensible w16cex:durableId="27C1B55E" w16cex:dateUtc="2023-03-19T19:22: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C4109A" w16cex:dateUtc="2023-03-21T18:16:00Z"/>
  <w16cex:commentExtensible w16cex:durableId="27C410FB" w16cex:dateUtc="2023-03-21T18:18:00Z"/>
  <w16cex:commentExtensible w16cex:durableId="27C411CF" w16cex:dateUtc="2023-03-21T18:21:00Z"/>
  <w16cex:commentExtensible w16cex:durableId="279CA93E" w16cex:dateUtc="2023-02-19T20:57:00Z"/>
  <w16cex:commentExtensible w16cex:durableId="27C4126A" w16cex:dateUtc="2023-03-21T18:24: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9B70A4" w16cex:dateUtc="2023-02-18T22:4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9B7474" w16cex:dateUtc="2023-02-18T22:59:00Z"/>
  <w16cex:commentExtensible w16cex:durableId="279B771A" w16cex:dateUtc="2023-02-18T23:11:00Z"/>
  <w16cex:commentExtensible w16cex:durableId="27C49A5C" w16cex:dateUtc="2023-03-22T04:04:00Z"/>
  <w16cex:commentExtensible w16cex:durableId="279B78A0" w16cex:dateUtc="2023-02-18T23:17:00Z"/>
  <w16cex:commentExtensible w16cex:durableId="279CADF6" w16cex:dateUtc="2023-02-19T21:17:00Z"/>
  <w16cex:commentExtensible w16cex:durableId="27C49E62" w16cex:dateUtc="2023-03-22T04:21: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DCAAD" w16cid:durableId="279C95D9"/>
  <w16cid:commentId w16cid:paraId="165E2B2B" w16cid:durableId="279B6CE5"/>
  <w16cid:commentId w16cid:paraId="426F7FF1" w16cid:durableId="279B7E27"/>
  <w16cid:commentId w16cid:paraId="62C4D841" w16cid:durableId="27C1AC9D"/>
  <w16cid:commentId w16cid:paraId="6D224F45" w16cid:durableId="27C30B5F"/>
  <w16cid:commentId w16cid:paraId="23EE112D" w16cid:durableId="279CA53A"/>
  <w16cid:commentId w16cid:paraId="6260CE47" w16cid:durableId="279B5426"/>
  <w16cid:commentId w16cid:paraId="4C6C9323" w16cid:durableId="279CA56C"/>
  <w16cid:commentId w16cid:paraId="1EC4ED9F" w16cid:durableId="279B6054"/>
  <w16cid:commentId w16cid:paraId="5E313C84" w16cid:durableId="27C1B55E"/>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5DDB7017" w16cid:durableId="27C4109A"/>
  <w16cid:commentId w16cid:paraId="476BD4AB" w16cid:durableId="27C410FB"/>
  <w16cid:commentId w16cid:paraId="07E51A75" w16cid:durableId="27C411CF"/>
  <w16cid:commentId w16cid:paraId="670C93E4" w16cid:durableId="279CA93E"/>
  <w16cid:commentId w16cid:paraId="04F9F7BC" w16cid:durableId="27C4126A"/>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38B9B042" w16cid:durableId="279B70A4"/>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520C4C45" w16cid:durableId="279B7474"/>
  <w16cid:commentId w16cid:paraId="55EB01C1" w16cid:durableId="279B771A"/>
  <w16cid:commentId w16cid:paraId="3D381B87" w16cid:durableId="27C49A5C"/>
  <w16cid:commentId w16cid:paraId="17A75C4F" w16cid:durableId="279B78A0"/>
  <w16cid:commentId w16cid:paraId="372524CB" w16cid:durableId="279CADF6"/>
  <w16cid:commentId w16cid:paraId="1EE0F747" w16cid:durableId="27C49E62"/>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6C31E" w14:textId="77777777" w:rsidR="00D626F0" w:rsidRDefault="00D626F0" w:rsidP="00A70529">
      <w:r>
        <w:separator/>
      </w:r>
    </w:p>
  </w:endnote>
  <w:endnote w:type="continuationSeparator" w:id="0">
    <w:p w14:paraId="24D03579" w14:textId="77777777" w:rsidR="00D626F0" w:rsidRDefault="00D626F0"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3E9A4" w14:textId="77777777" w:rsidR="00D626F0" w:rsidRDefault="00D626F0" w:rsidP="00A70529">
      <w:r>
        <w:separator/>
      </w:r>
    </w:p>
  </w:footnote>
  <w:footnote w:type="continuationSeparator" w:id="0">
    <w:p w14:paraId="707BD56D" w14:textId="77777777" w:rsidR="00D626F0" w:rsidRDefault="00D626F0"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rson w15:author="Xin Xie">
    <w15:presenceInfo w15:providerId="AD" w15:userId="S::xxie14@ad.uci.edu::b7c9cdd3-43b4-4a4e-8475-f30dfc6fb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25CB4"/>
    <w:rsid w:val="00042C28"/>
    <w:rsid w:val="000461CB"/>
    <w:rsid w:val="0005123A"/>
    <w:rsid w:val="00056B74"/>
    <w:rsid w:val="00061253"/>
    <w:rsid w:val="000661F2"/>
    <w:rsid w:val="000711CF"/>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15C52"/>
    <w:rsid w:val="00122B6B"/>
    <w:rsid w:val="00125E8E"/>
    <w:rsid w:val="00126A5A"/>
    <w:rsid w:val="001275DD"/>
    <w:rsid w:val="0013075F"/>
    <w:rsid w:val="00132AE0"/>
    <w:rsid w:val="00141600"/>
    <w:rsid w:val="00151E1C"/>
    <w:rsid w:val="001646D4"/>
    <w:rsid w:val="00174B73"/>
    <w:rsid w:val="00177F48"/>
    <w:rsid w:val="0019139A"/>
    <w:rsid w:val="001A23AA"/>
    <w:rsid w:val="001A4E8A"/>
    <w:rsid w:val="001B2B9F"/>
    <w:rsid w:val="001B7210"/>
    <w:rsid w:val="001C2A8F"/>
    <w:rsid w:val="001C53CA"/>
    <w:rsid w:val="001C673F"/>
    <w:rsid w:val="001D0DDA"/>
    <w:rsid w:val="001E6E05"/>
    <w:rsid w:val="00202D80"/>
    <w:rsid w:val="00204C00"/>
    <w:rsid w:val="0022121A"/>
    <w:rsid w:val="00226952"/>
    <w:rsid w:val="00232630"/>
    <w:rsid w:val="00242A70"/>
    <w:rsid w:val="002445FE"/>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6D46"/>
    <w:rsid w:val="00300057"/>
    <w:rsid w:val="00300C9B"/>
    <w:rsid w:val="003046D2"/>
    <w:rsid w:val="00311BB3"/>
    <w:rsid w:val="003208E7"/>
    <w:rsid w:val="00327634"/>
    <w:rsid w:val="00340DD0"/>
    <w:rsid w:val="00343EB9"/>
    <w:rsid w:val="00355E29"/>
    <w:rsid w:val="0037236A"/>
    <w:rsid w:val="003745AF"/>
    <w:rsid w:val="0037655D"/>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3023"/>
    <w:rsid w:val="004758C1"/>
    <w:rsid w:val="00476C7C"/>
    <w:rsid w:val="00482001"/>
    <w:rsid w:val="0048340D"/>
    <w:rsid w:val="00484643"/>
    <w:rsid w:val="004878FA"/>
    <w:rsid w:val="0049633E"/>
    <w:rsid w:val="004A1FA1"/>
    <w:rsid w:val="004A2568"/>
    <w:rsid w:val="004A5B01"/>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87511"/>
    <w:rsid w:val="00595EBB"/>
    <w:rsid w:val="005A6AFC"/>
    <w:rsid w:val="005B4807"/>
    <w:rsid w:val="005C1F6D"/>
    <w:rsid w:val="005D47D6"/>
    <w:rsid w:val="005D7C57"/>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B40E4"/>
    <w:rsid w:val="006C4063"/>
    <w:rsid w:val="006D4269"/>
    <w:rsid w:val="006F7F54"/>
    <w:rsid w:val="00704C8A"/>
    <w:rsid w:val="00710D8A"/>
    <w:rsid w:val="0071112F"/>
    <w:rsid w:val="007113EA"/>
    <w:rsid w:val="00711D49"/>
    <w:rsid w:val="00715A89"/>
    <w:rsid w:val="007171AD"/>
    <w:rsid w:val="00732F94"/>
    <w:rsid w:val="00736EC9"/>
    <w:rsid w:val="0073703C"/>
    <w:rsid w:val="007374D6"/>
    <w:rsid w:val="00740456"/>
    <w:rsid w:val="00745944"/>
    <w:rsid w:val="007475AB"/>
    <w:rsid w:val="00760BCD"/>
    <w:rsid w:val="007715F6"/>
    <w:rsid w:val="007763CA"/>
    <w:rsid w:val="00780EE1"/>
    <w:rsid w:val="00786351"/>
    <w:rsid w:val="00790093"/>
    <w:rsid w:val="007923BD"/>
    <w:rsid w:val="00792B8E"/>
    <w:rsid w:val="00794A13"/>
    <w:rsid w:val="00795997"/>
    <w:rsid w:val="0079619B"/>
    <w:rsid w:val="007A028B"/>
    <w:rsid w:val="007A1555"/>
    <w:rsid w:val="007A3A36"/>
    <w:rsid w:val="007A65DB"/>
    <w:rsid w:val="007C0F1C"/>
    <w:rsid w:val="007C6BEA"/>
    <w:rsid w:val="007D03FE"/>
    <w:rsid w:val="007E04A2"/>
    <w:rsid w:val="007E2336"/>
    <w:rsid w:val="007E36E7"/>
    <w:rsid w:val="007E7966"/>
    <w:rsid w:val="007F3571"/>
    <w:rsid w:val="00802B07"/>
    <w:rsid w:val="0081228E"/>
    <w:rsid w:val="00812E51"/>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14AA3"/>
    <w:rsid w:val="009172B5"/>
    <w:rsid w:val="00922F58"/>
    <w:rsid w:val="00924F4C"/>
    <w:rsid w:val="00931DBD"/>
    <w:rsid w:val="00941AC0"/>
    <w:rsid w:val="00944B26"/>
    <w:rsid w:val="00952EC0"/>
    <w:rsid w:val="009901EA"/>
    <w:rsid w:val="00994636"/>
    <w:rsid w:val="009A5273"/>
    <w:rsid w:val="009B27BE"/>
    <w:rsid w:val="009B50B9"/>
    <w:rsid w:val="009C06C9"/>
    <w:rsid w:val="009C2416"/>
    <w:rsid w:val="009D18BB"/>
    <w:rsid w:val="009D6F9F"/>
    <w:rsid w:val="009E3123"/>
    <w:rsid w:val="009E3593"/>
    <w:rsid w:val="009E63F6"/>
    <w:rsid w:val="009F135E"/>
    <w:rsid w:val="009F7E28"/>
    <w:rsid w:val="00A072B4"/>
    <w:rsid w:val="00A12871"/>
    <w:rsid w:val="00A17F0D"/>
    <w:rsid w:val="00A2262B"/>
    <w:rsid w:val="00A251F1"/>
    <w:rsid w:val="00A31E1F"/>
    <w:rsid w:val="00A35173"/>
    <w:rsid w:val="00A426E9"/>
    <w:rsid w:val="00A50F5E"/>
    <w:rsid w:val="00A523F4"/>
    <w:rsid w:val="00A61BD8"/>
    <w:rsid w:val="00A675B7"/>
    <w:rsid w:val="00A70529"/>
    <w:rsid w:val="00A722C4"/>
    <w:rsid w:val="00A7548A"/>
    <w:rsid w:val="00A8368B"/>
    <w:rsid w:val="00A861DA"/>
    <w:rsid w:val="00A862E4"/>
    <w:rsid w:val="00A90244"/>
    <w:rsid w:val="00A92101"/>
    <w:rsid w:val="00AA295E"/>
    <w:rsid w:val="00AA49F3"/>
    <w:rsid w:val="00AB24B3"/>
    <w:rsid w:val="00AB329A"/>
    <w:rsid w:val="00AB3927"/>
    <w:rsid w:val="00AC4CA7"/>
    <w:rsid w:val="00AC5BF2"/>
    <w:rsid w:val="00AD2D0C"/>
    <w:rsid w:val="00AE0DD2"/>
    <w:rsid w:val="00AF0849"/>
    <w:rsid w:val="00B0342E"/>
    <w:rsid w:val="00B140A6"/>
    <w:rsid w:val="00B200DA"/>
    <w:rsid w:val="00B20981"/>
    <w:rsid w:val="00B25AA8"/>
    <w:rsid w:val="00B27792"/>
    <w:rsid w:val="00B33994"/>
    <w:rsid w:val="00B37AAF"/>
    <w:rsid w:val="00B41EA0"/>
    <w:rsid w:val="00B45E0D"/>
    <w:rsid w:val="00B54F9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F35D2"/>
    <w:rsid w:val="00CF446C"/>
    <w:rsid w:val="00CF64EF"/>
    <w:rsid w:val="00D047DD"/>
    <w:rsid w:val="00D10781"/>
    <w:rsid w:val="00D14792"/>
    <w:rsid w:val="00D21FE2"/>
    <w:rsid w:val="00D31997"/>
    <w:rsid w:val="00D32672"/>
    <w:rsid w:val="00D361A8"/>
    <w:rsid w:val="00D3779E"/>
    <w:rsid w:val="00D40C73"/>
    <w:rsid w:val="00D60AEB"/>
    <w:rsid w:val="00D626F0"/>
    <w:rsid w:val="00D62711"/>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D14F8"/>
    <w:rsid w:val="00DE7A7A"/>
    <w:rsid w:val="00DF1E86"/>
    <w:rsid w:val="00DF6D9B"/>
    <w:rsid w:val="00DF73EF"/>
    <w:rsid w:val="00E22B8E"/>
    <w:rsid w:val="00E23C3F"/>
    <w:rsid w:val="00E25B0F"/>
    <w:rsid w:val="00E324D4"/>
    <w:rsid w:val="00E51E5E"/>
    <w:rsid w:val="00E54495"/>
    <w:rsid w:val="00E56BE6"/>
    <w:rsid w:val="00E86587"/>
    <w:rsid w:val="00E94731"/>
    <w:rsid w:val="00EA3043"/>
    <w:rsid w:val="00EB308A"/>
    <w:rsid w:val="00EC4E77"/>
    <w:rsid w:val="00EC5577"/>
    <w:rsid w:val="00EC56AA"/>
    <w:rsid w:val="00EC64A2"/>
    <w:rsid w:val="00ED07CC"/>
    <w:rsid w:val="00ED0BD7"/>
    <w:rsid w:val="00EF11F4"/>
    <w:rsid w:val="00F02157"/>
    <w:rsid w:val="00F03086"/>
    <w:rsid w:val="00F127B8"/>
    <w:rsid w:val="00F1336B"/>
    <w:rsid w:val="00F151CD"/>
    <w:rsid w:val="00F2712C"/>
    <w:rsid w:val="00F422A7"/>
    <w:rsid w:val="00F42C59"/>
    <w:rsid w:val="00F5323E"/>
    <w:rsid w:val="00F54BF6"/>
    <w:rsid w:val="00F62BBF"/>
    <w:rsid w:val="00F76126"/>
    <w:rsid w:val="00F76EE0"/>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E29B9"/>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5167</Words>
  <Characters>29454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34552</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Xin Xie</cp:lastModifiedBy>
  <cp:revision>2</cp:revision>
  <cp:lastPrinted>2013-09-27T05:05:00Z</cp:lastPrinted>
  <dcterms:created xsi:type="dcterms:W3CDTF">2023-03-22T04:27:00Z</dcterms:created>
  <dcterms:modified xsi:type="dcterms:W3CDTF">2023-03-22T04:27:00Z</dcterms:modified>
</cp:coreProperties>
</file>