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485AB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094644">
        <w:rPr>
          <w:rFonts w:ascii="Times New Roman" w:hAnsi="Times New Roman"/>
          <w:sz w:val="22"/>
          <w:szCs w:val="22"/>
        </w:rPr>
        <w:t>7</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Drs. Guediche and Caffarra,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7E0671FC" w14:textId="06679625" w:rsidR="00A17F0D" w:rsidRDefault="00033543" w:rsidP="00795997">
      <w:pPr>
        <w:spacing w:after="80"/>
        <w:ind w:firstLine="0"/>
        <w:rPr>
          <w:rFonts w:ascii="Times New Roman" w:hAnsi="Times New Roman"/>
          <w:sz w:val="22"/>
          <w:szCs w:val="22"/>
        </w:rPr>
      </w:pPr>
      <w:r w:rsidRPr="00033543">
        <w:rPr>
          <w:rFonts w:ascii="Times" w:eastAsia="Times New Roman" w:hAnsi="Times"/>
          <w:color w:val="000000" w:themeColor="text1"/>
          <w:sz w:val="22"/>
          <w:szCs w:val="22"/>
        </w:rPr>
        <w:t>We very much appreciate your and the reviewers' comments on our revised manuscript, CORTEX-D-21-00884 "What we do (not) know about the mechanisms underlying adaptive speech perception: A computational framework and review." The comments were extremely helpful as we finalized our manuscript for submission. As Dr. Guediche mentioned in the editorial comments, the suggestions made during this round were mostly requests for elaboration and clarification, all of which we have now addressed. In addition to responding to the reviewers' comments and removing redundancies, we have done the following</w:t>
      </w:r>
      <w:r w:rsidR="00A17F0D">
        <w:rPr>
          <w:rFonts w:ascii="Times New Roman" w:hAnsi="Times New Roman"/>
          <w:sz w:val="22"/>
          <w:szCs w:val="22"/>
        </w:rPr>
        <w:t xml:space="preserve">: </w:t>
      </w:r>
    </w:p>
    <w:p w14:paraId="1C330CF8" w14:textId="180E8C2E" w:rsidR="00A17F0D" w:rsidRDefault="007A19A3" w:rsidP="00A17F0D">
      <w:pPr>
        <w:pStyle w:val="ListParagraph"/>
        <w:numPr>
          <w:ilvl w:val="0"/>
          <w:numId w:val="17"/>
        </w:numPr>
        <w:spacing w:after="80"/>
        <w:rPr>
          <w:rFonts w:ascii="Times New Roman" w:hAnsi="Times New Roman"/>
          <w:sz w:val="22"/>
          <w:szCs w:val="22"/>
        </w:rPr>
      </w:pPr>
      <w:r>
        <w:rPr>
          <w:rFonts w:ascii="Times New Roman" w:hAnsi="Times New Roman"/>
          <w:sz w:val="22"/>
          <w:szCs w:val="22"/>
        </w:rPr>
        <w:t xml:space="preserve">In response to </w:t>
      </w:r>
      <w:r w:rsidR="00A17F0D">
        <w:rPr>
          <w:rFonts w:ascii="Times New Roman" w:hAnsi="Times New Roman"/>
          <w:sz w:val="22"/>
          <w:szCs w:val="22"/>
        </w:rPr>
        <w:t xml:space="preserve">Dr. Guediche’s request, we have </w:t>
      </w:r>
      <w:r w:rsidR="00C03223">
        <w:rPr>
          <w:rFonts w:ascii="Times New Roman" w:hAnsi="Times New Roman"/>
          <w:sz w:val="22"/>
          <w:szCs w:val="22"/>
        </w:rPr>
        <w:t>commented on</w:t>
      </w:r>
      <w:r w:rsidR="00A17F0D">
        <w:rPr>
          <w:rFonts w:ascii="Times New Roman" w:hAnsi="Times New Roman"/>
          <w:sz w:val="22"/>
          <w:szCs w:val="22"/>
        </w:rPr>
        <w:t xml:space="preserve"> the possibility of </w:t>
      </w:r>
      <w:r w:rsidR="00C03223">
        <w:rPr>
          <w:rFonts w:ascii="Times New Roman" w:hAnsi="Times New Roman"/>
          <w:sz w:val="22"/>
          <w:szCs w:val="22"/>
        </w:rPr>
        <w:t>combining</w:t>
      </w:r>
      <w:r w:rsidR="00A17F0D">
        <w:rPr>
          <w:rFonts w:ascii="Times New Roman" w:hAnsi="Times New Roman"/>
          <w:sz w:val="22"/>
          <w:szCs w:val="22"/>
        </w:rPr>
        <w:t xml:space="preserve"> the </w:t>
      </w:r>
      <w:r w:rsidR="00F64007">
        <w:rPr>
          <w:rFonts w:ascii="Times New Roman" w:hAnsi="Times New Roman"/>
          <w:sz w:val="22"/>
          <w:szCs w:val="22"/>
        </w:rPr>
        <w:t>three</w:t>
      </w:r>
      <w:r w:rsidR="00A17F0D">
        <w:rPr>
          <w:rFonts w:ascii="Times New Roman" w:hAnsi="Times New Roman"/>
          <w:sz w:val="22"/>
          <w:szCs w:val="22"/>
        </w:rPr>
        <w:t xml:space="preserve"> </w:t>
      </w:r>
      <w:commentRangeStart w:id="0"/>
      <w:r w:rsidR="00A17F0D">
        <w:rPr>
          <w:rFonts w:ascii="Times New Roman" w:hAnsi="Times New Roman"/>
          <w:sz w:val="22"/>
          <w:szCs w:val="22"/>
        </w:rPr>
        <w:t>mechanisms</w:t>
      </w:r>
      <w:commentRangeEnd w:id="0"/>
      <w:r w:rsidR="00A17F0D">
        <w:rPr>
          <w:rStyle w:val="CommentReference"/>
        </w:rPr>
        <w:commentReference w:id="0"/>
      </w:r>
      <w:r w:rsidR="00A17F0D">
        <w:rPr>
          <w:rFonts w:ascii="Times New Roman" w:hAnsi="Times New Roman"/>
          <w:sz w:val="22"/>
          <w:szCs w:val="22"/>
        </w:rPr>
        <w:t xml:space="preserve">. </w:t>
      </w:r>
    </w:p>
    <w:p w14:paraId="3E521288" w14:textId="6EB5452B" w:rsidR="00A17F0D" w:rsidRPr="00033543" w:rsidRDefault="00A17F0D" w:rsidP="00033543">
      <w:pPr>
        <w:pStyle w:val="ListParagraph"/>
        <w:numPr>
          <w:ilvl w:val="0"/>
          <w:numId w:val="17"/>
        </w:numPr>
        <w:spacing w:after="80"/>
        <w:rPr>
          <w:rFonts w:ascii="Times New Roman" w:hAnsi="Times New Roman"/>
          <w:sz w:val="22"/>
          <w:szCs w:val="22"/>
        </w:rPr>
      </w:pPr>
      <w:r>
        <w:rPr>
          <w:rFonts w:ascii="Times New Roman" w:hAnsi="Times New Roman"/>
          <w:sz w:val="22"/>
          <w:szCs w:val="22"/>
        </w:rPr>
        <w:t>We have improve</w:t>
      </w:r>
      <w:r w:rsidR="00C03223">
        <w:rPr>
          <w:rFonts w:ascii="Times New Roman" w:hAnsi="Times New Roman"/>
          <w:sz w:val="22"/>
          <w:szCs w:val="22"/>
        </w:rPr>
        <w:t>d</w:t>
      </w:r>
      <w:r>
        <w:rPr>
          <w:rFonts w:ascii="Times New Roman" w:hAnsi="Times New Roman"/>
          <w:sz w:val="22"/>
          <w:szCs w:val="22"/>
        </w:rPr>
        <w:t xml:space="preserve"> the accessibility of the animated figures.</w:t>
      </w:r>
    </w:p>
    <w:p w14:paraId="1BAB5C9B" w14:textId="3AFBDA72" w:rsidR="00795997" w:rsidRPr="00033543" w:rsidRDefault="00795997" w:rsidP="00795997">
      <w:pPr>
        <w:spacing w:after="80"/>
        <w:ind w:firstLine="0"/>
        <w:rPr>
          <w:rFonts w:ascii="Times New Roman" w:hAnsi="Times New Roman"/>
          <w:sz w:val="22"/>
          <w:szCs w:val="22"/>
        </w:rPr>
      </w:pPr>
      <w:r>
        <w:rPr>
          <w:rFonts w:ascii="Times New Roman" w:hAnsi="Times New Roman"/>
          <w:sz w:val="22"/>
          <w:szCs w:val="22"/>
        </w:rPr>
        <w:t xml:space="preserve">We are now </w:t>
      </w:r>
      <w:r w:rsidR="00C03223">
        <w:rPr>
          <w:rFonts w:ascii="Times New Roman" w:hAnsi="Times New Roman"/>
          <w:sz w:val="22"/>
          <w:szCs w:val="22"/>
        </w:rPr>
        <w:t xml:space="preserve">pleased </w:t>
      </w:r>
      <w:r>
        <w:rPr>
          <w:rFonts w:ascii="Times New Roman" w:hAnsi="Times New Roman"/>
          <w:sz w:val="22"/>
          <w:szCs w:val="22"/>
        </w:rPr>
        <w:t xml:space="preserve">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sidR="00F64007">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p>
    <w:p w14:paraId="395815DC" w14:textId="44A00043" w:rsidR="00795997" w:rsidRDefault="00795997" w:rsidP="00795997">
      <w:pPr>
        <w:ind w:firstLine="0"/>
        <w:rPr>
          <w:rFonts w:ascii="Times New Roman" w:hAnsi="Times New Roman"/>
          <w:sz w:val="22"/>
          <w:szCs w:val="22"/>
        </w:rPr>
      </w:pPr>
    </w:p>
    <w:p w14:paraId="4936D784" w14:textId="2CB45763" w:rsidR="00795997" w:rsidRDefault="00473023" w:rsidP="00795997">
      <w:pPr>
        <w:ind w:firstLine="0"/>
        <w:rPr>
          <w:rFonts w:ascii="Times New Roman" w:hAnsi="Times New Roman"/>
          <w:sz w:val="22"/>
          <w:szCs w:val="22"/>
        </w:rPr>
      </w:pPr>
      <w:r>
        <w:rPr>
          <w:rFonts w:ascii="Times New Roman" w:hAnsi="Times New Roman"/>
          <w:sz w:val="22"/>
          <w:szCs w:val="22"/>
        </w:rPr>
        <w:t>Please do not hesitate to reach out to us if you have any questions.</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ins w:id="1"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2"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2962017D" w:rsidR="007A19A3" w:rsidRDefault="00AE11AD" w:rsidP="00FF07E7">
      <w:pPr>
        <w:spacing w:after="80"/>
        <w:rPr>
          <w:rFonts w:ascii="Times New Roman" w:hAnsi="Times New Roman"/>
          <w:sz w:val="22"/>
          <w:szCs w:val="22"/>
        </w:rPr>
      </w:pPr>
      <w:r>
        <w:rPr>
          <w:rFonts w:ascii="Times New Roman" w:hAnsi="Times New Roman"/>
          <w:sz w:val="22"/>
          <w:szCs w:val="22"/>
        </w:rPr>
        <w:t>During this round of revision, we have improved the manuscript in the following three ways</w:t>
      </w:r>
      <w:r w:rsidR="00F64007" w:rsidRPr="000954BC">
        <w:rPr>
          <w:rFonts w:ascii="Times New Roman" w:hAnsi="Times New Roman"/>
          <w:sz w:val="22"/>
          <w:szCs w:val="22"/>
        </w:rPr>
        <w:t xml:space="preserve">. </w:t>
      </w:r>
    </w:p>
    <w:p w14:paraId="30307BE4" w14:textId="4521246A" w:rsidR="007A19A3" w:rsidRDefault="007A19A3" w:rsidP="00A45217">
      <w:pPr>
        <w:spacing w:after="120"/>
        <w:rPr>
          <w:rFonts w:ascii="Times New Roman" w:hAnsi="Times New Roman"/>
          <w:sz w:val="22"/>
          <w:szCs w:val="22"/>
          <w:u w:val="single"/>
        </w:rPr>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shorten the content further. (We did find one paragraph in the Methods section of Section 4 that seemed like an unnecessary aside, and we removed it. We also edited it to minimize redundancy and improve readability). We have </w:t>
      </w:r>
      <w:r w:rsidR="00033543">
        <w:rPr>
          <w:rFonts w:ascii="Times New Roman" w:hAnsi="Times New Roman"/>
          <w:sz w:val="22"/>
          <w:szCs w:val="22"/>
        </w:rPr>
        <w:t xml:space="preserve">by now </w:t>
      </w:r>
      <w:r w:rsidRPr="007A19A3">
        <w:rPr>
          <w:rFonts w:ascii="Times New Roman" w:hAnsi="Times New Roman"/>
          <w:sz w:val="22"/>
          <w:szCs w:val="22"/>
        </w:rPr>
        <w:t xml:space="preserve">had about 20 people read the manuscript at this point. Our general impression was that anything that could be cut from one reader's perspective would be misunderstood by another reader with a different background. So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major cuts. Instead, we hope to give this manuscript its due impact through a series of follow-up studies (some of which are already in preparation) that demonstrate the benefits of the ASP framework.</w:t>
      </w:r>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339AA19E" w14:textId="31099F56" w:rsidR="00F64007" w:rsidRDefault="00AE11AD" w:rsidP="00A45217">
      <w:pPr>
        <w:spacing w:after="120"/>
        <w:rPr>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p>
    <w:p w14:paraId="4E36E807" w14:textId="77777777" w:rsidR="00F64007" w:rsidRDefault="00F64007" w:rsidP="00F64007">
      <w:pPr>
        <w:rPr>
          <w:rFonts w:ascii="Times New Roman" w:hAnsi="Times New Roman"/>
          <w:sz w:val="22"/>
          <w:szCs w:val="22"/>
        </w:rPr>
      </w:pPr>
    </w:p>
    <w:p w14:paraId="4D4CD995" w14:textId="77777777" w:rsidR="00BD35FF" w:rsidRDefault="00BD35FF" w:rsidP="00BD35FF">
      <w:pPr>
        <w:ind w:firstLine="0"/>
        <w:jc w:val="left"/>
        <w:rPr>
          <w:ins w:id="3" w:author="Xin Xie" w:date="2023-03-26T08:56:00Z"/>
          <w:rFonts w:ascii="Times New Roman" w:hAnsi="Times New Roman"/>
          <w:b/>
          <w:bCs/>
          <w:sz w:val="22"/>
          <w:szCs w:val="22"/>
        </w:rPr>
      </w:pPr>
    </w:p>
    <w:p w14:paraId="184408F7" w14:textId="77777777" w:rsidR="00BD35FF" w:rsidRDefault="00BD35FF" w:rsidP="00BD35FF">
      <w:pPr>
        <w:ind w:firstLine="0"/>
        <w:jc w:val="left"/>
        <w:rPr>
          <w:ins w:id="4" w:author="Xin Xie" w:date="2023-03-26T08:56:00Z"/>
          <w:rFonts w:ascii="Times New Roman" w:hAnsi="Times New Roman"/>
          <w:b/>
          <w:bCs/>
          <w:sz w:val="22"/>
          <w:szCs w:val="22"/>
        </w:rPr>
      </w:pPr>
    </w:p>
    <w:p w14:paraId="0518AB6C" w14:textId="77777777" w:rsidR="00BD35FF" w:rsidRDefault="00BD35FF" w:rsidP="00BD35FF">
      <w:pPr>
        <w:ind w:firstLine="0"/>
        <w:jc w:val="left"/>
        <w:rPr>
          <w:ins w:id="5" w:author="Xin Xie" w:date="2023-03-26T08:56:00Z"/>
          <w:rFonts w:ascii="Times New Roman" w:hAnsi="Times New Roman"/>
          <w:b/>
          <w:bCs/>
          <w:sz w:val="22"/>
          <w:szCs w:val="22"/>
        </w:rPr>
      </w:pPr>
      <w:commentRangeStart w:id="6"/>
      <w:commentRangeStart w:id="7"/>
      <w:commentRangeEnd w:id="6"/>
      <w:ins w:id="8" w:author="Xin Xie" w:date="2023-03-26T08:56:00Z">
        <w:r>
          <w:rPr>
            <w:rStyle w:val="CommentReference"/>
          </w:rPr>
          <w:commentReference w:id="6"/>
        </w:r>
        <w:commentRangeEnd w:id="7"/>
        <w:r>
          <w:rPr>
            <w:rStyle w:val="CommentReference"/>
          </w:rPr>
          <w:commentReference w:id="7"/>
        </w:r>
      </w:ins>
    </w:p>
    <w:p w14:paraId="1E7510D9" w14:textId="77777777" w:rsidR="00BD35FF" w:rsidRDefault="00BD35FF" w:rsidP="00BD35FF">
      <w:pPr>
        <w:ind w:firstLine="0"/>
        <w:jc w:val="left"/>
        <w:rPr>
          <w:ins w:id="9" w:author="Xin Xie" w:date="2023-03-26T08:56:00Z"/>
          <w:rFonts w:ascii="Times New Roman" w:hAnsi="Times New Roman"/>
          <w:b/>
          <w:bCs/>
          <w:sz w:val="22"/>
          <w:szCs w:val="22"/>
        </w:rPr>
      </w:pPr>
    </w:p>
    <w:p w14:paraId="2B702A86" w14:textId="77777777" w:rsidR="00F64007" w:rsidRDefault="00F64007" w:rsidP="00F64007">
      <w:pPr>
        <w:rPr>
          <w:ins w:id="10" w:author="Xin Xie" w:date="2023-03-26T08:55:00Z"/>
          <w:rFonts w:ascii="Times New Roman" w:hAnsi="Times New Roman"/>
          <w:sz w:val="22"/>
          <w:szCs w:val="22"/>
        </w:rPr>
      </w:pPr>
    </w:p>
    <w:p w14:paraId="091C2DE6" w14:textId="77777777" w:rsidR="00F64007" w:rsidRDefault="00F64007" w:rsidP="00F64007">
      <w:pPr>
        <w:rPr>
          <w:ins w:id="11" w:author="Xin Xie" w:date="2023-03-26T08:55:00Z"/>
          <w:rFonts w:ascii="Times New Roman" w:hAnsi="Times New Roman"/>
          <w:sz w:val="22"/>
          <w:szCs w:val="22"/>
        </w:rPr>
      </w:pPr>
    </w:p>
    <w:p w14:paraId="73D4E585" w14:textId="77777777" w:rsidR="00F64007" w:rsidRDefault="00F64007">
      <w:pPr>
        <w:ind w:firstLine="0"/>
        <w:jc w:val="left"/>
        <w:rPr>
          <w:ins w:id="12" w:author="Xin Xie" w:date="2023-03-26T08:55:00Z"/>
          <w:rFonts w:ascii="Times New Roman" w:hAnsi="Times New Roman"/>
          <w:b/>
          <w:sz w:val="22"/>
          <w:szCs w:val="22"/>
        </w:rPr>
      </w:pPr>
      <w:ins w:id="13" w:author="Xin Xie" w:date="2023-03-26T08:55:00Z">
        <w:r>
          <w:rPr>
            <w:rFonts w:ascii="Times New Roman" w:hAnsi="Times New Roman"/>
            <w:b/>
            <w:sz w:val="22"/>
            <w:szCs w:val="22"/>
          </w:rPr>
          <w:br w:type="page"/>
        </w:r>
      </w:ins>
    </w:p>
    <w:p w14:paraId="471D7E7E" w14:textId="5166E7B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1CF4334A"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as well as Section 7.1 in SI</w:t>
      </w:r>
      <w:r w:rsidRPr="004A3B78">
        <w:rPr>
          <w:rFonts w:ascii="Times" w:eastAsia="Times New Roman" w:hAnsi="Times"/>
          <w:color w:val="000000" w:themeColor="text1"/>
          <w:sz w:val="22"/>
          <w:szCs w:val="22"/>
        </w:rPr>
        <w:t xml:space="preserve"> that</w:t>
      </w:r>
      <w:r w:rsidRPr="004F32C8">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attempt to address it.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55940165"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as long as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if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4DDF242A" w:rsidR="001D6973" w:rsidRPr="004F32C8" w:rsidRDefault="004F32C8" w:rsidP="004F32C8">
      <w:pPr>
        <w:ind w:firstLine="0"/>
        <w:rPr>
          <w:ins w:id="14" w:author="Kurumada, Chigusa" w:date="2023-03-30T19:15: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the mean of each cue for each category, and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1D6973">
        <w:rPr>
          <w:rFonts w:ascii="Times" w:eastAsia="Times New Roman" w:hAnsi="Times"/>
          <w:color w:val="000000" w:themeColor="text1"/>
          <w:sz w:val="22"/>
          <w:szCs w:val="22"/>
        </w:rPr>
        <w:t xml:space="preserve">comparing </w:t>
      </w:r>
      <w:commentRangeStart w:id="15"/>
      <w:r w:rsidR="001D6973" w:rsidRPr="001D6973">
        <w:rPr>
          <w:rFonts w:ascii="Times" w:eastAsia="Times New Roman" w:hAnsi="Times"/>
          <w:color w:val="000000" w:themeColor="text1"/>
          <w:sz w:val="22"/>
          <w:szCs w:val="22"/>
        </w:rPr>
        <w:t>like with like</w:t>
      </w:r>
      <w:commentRangeEnd w:id="15"/>
      <w:r w:rsidR="001D6973">
        <w:rPr>
          <w:rStyle w:val="CommentReference"/>
        </w:rPr>
        <w:commentReference w:id="15"/>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(Kraljic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6"/>
      <w:commentRangeStart w:id="17"/>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6"/>
      <w:r w:rsidR="00C26D0F">
        <w:rPr>
          <w:rStyle w:val="CommentReference"/>
        </w:rPr>
        <w:commentReference w:id="16"/>
      </w:r>
      <w:commentRangeEnd w:id="17"/>
      <w:r w:rsidR="004F2595">
        <w:rPr>
          <w:rStyle w:val="CommentReference"/>
        </w:rPr>
        <w:commentReference w:id="17"/>
      </w:r>
    </w:p>
    <w:p w14:paraId="733590AC" w14:textId="68FC1B08" w:rsidR="004A5B01" w:rsidRDefault="004A5B01" w:rsidP="009D6F9F">
      <w:pPr>
        <w:ind w:firstLine="0"/>
        <w:rPr>
          <w:rFonts w:ascii="Times" w:eastAsia="Times New Roman" w:hAnsi="Times"/>
          <w:color w:val="0031E6"/>
          <w:sz w:val="22"/>
          <w:szCs w:val="22"/>
        </w:rPr>
      </w:pPr>
    </w:p>
    <w:p w14:paraId="0A9986FD" w14:textId="3831945B" w:rsidR="000D59BD" w:rsidRPr="000D59BD" w:rsidRDefault="004A5B01" w:rsidP="009D6F9F">
      <w:pPr>
        <w:ind w:firstLine="0"/>
        <w:rPr>
          <w:ins w:id="18" w:author="Kurumada, Chigusa" w:date="2023-04-06T11:36:00Z"/>
          <w:rFonts w:ascii="Times New Roman" w:eastAsia="Times New Roman" w:hAnsi="Times New Roman"/>
          <w:color w:val="000000" w:themeColor="text1"/>
          <w:sz w:val="22"/>
          <w:szCs w:val="22"/>
          <w:rPrChange w:id="19" w:author="Kurumada, Chigusa" w:date="2023-04-06T11:36:00Z">
            <w:rPr>
              <w:ins w:id="20" w:author="Kurumada, Chigusa" w:date="2023-04-06T11:36:00Z"/>
              <w:rFonts w:ascii="Times" w:eastAsia="Times New Roman" w:hAnsi="Times"/>
              <w:color w:val="000000" w:themeColor="text1"/>
              <w:sz w:val="22"/>
              <w:szCs w:val="22"/>
            </w:rPr>
          </w:rPrChange>
        </w:rPr>
      </w:pPr>
      <w:r w:rsidRPr="00616AEC">
        <w:rPr>
          <w:rFonts w:ascii="Times" w:eastAsia="Times New Roman" w:hAnsi="Times"/>
          <w:color w:val="000000" w:themeColor="text1"/>
          <w:sz w:val="22"/>
          <w:szCs w:val="22"/>
        </w:rPr>
        <w:t>This is a great point</w:t>
      </w:r>
      <w:ins w:id="21" w:author="Kurumada, Chigusa" w:date="2023-04-06T11:45:00Z">
        <w:r w:rsidR="000D59BD">
          <w:rPr>
            <w:rFonts w:ascii="Times" w:eastAsia="Times New Roman" w:hAnsi="Times"/>
            <w:color w:val="000000" w:themeColor="text1"/>
            <w:sz w:val="22"/>
            <w:szCs w:val="22"/>
          </w:rPr>
          <w:t>,</w:t>
        </w:r>
      </w:ins>
      <w:ins w:id="22" w:author="Kurumada, Chigusa" w:date="2023-04-06T11:44:00Z">
        <w:r w:rsidR="000D59BD">
          <w:rPr>
            <w:rFonts w:ascii="Times" w:eastAsia="Times New Roman" w:hAnsi="Times"/>
            <w:color w:val="000000" w:themeColor="text1"/>
            <w:sz w:val="22"/>
            <w:szCs w:val="22"/>
          </w:rPr>
          <w:t xml:space="preserve"> and </w:t>
        </w:r>
      </w:ins>
      <w:ins w:id="23" w:author="Kurumada, Chigusa" w:date="2023-04-06T11:36:00Z">
        <w:r w:rsidR="000D59BD">
          <w:rPr>
            <w:rFonts w:ascii="Times" w:eastAsia="Times New Roman" w:hAnsi="Times"/>
            <w:color w:val="000000" w:themeColor="text1"/>
            <w:sz w:val="22"/>
            <w:szCs w:val="22"/>
          </w:rPr>
          <w:t xml:space="preserve">we agree that with R1 on that </w:t>
        </w:r>
        <w:r w:rsidR="000D59BD" w:rsidRPr="000D59BD">
          <w:rPr>
            <w:rFonts w:ascii="Times New Roman" w:hAnsi="Times New Roman"/>
            <w:color w:val="000000"/>
            <w:sz w:val="22"/>
            <w:szCs w:val="22"/>
            <w:rPrChange w:id="24" w:author="Kurumada, Chigusa" w:date="2023-04-06T11:36:00Z">
              <w:rPr>
                <w:rFonts w:ascii="Helvetica Neue" w:hAnsi="Helvetica Neue" w:cs="Helvetica Neue"/>
                <w:color w:val="000000"/>
                <w:sz w:val="26"/>
                <w:szCs w:val="26"/>
              </w:rPr>
            </w:rPrChange>
          </w:rPr>
          <w:t xml:space="preserve">the relative involvement of the mechanisms can </w:t>
        </w:r>
      </w:ins>
      <w:ins w:id="25" w:author="Kurumada, Chigusa" w:date="2023-04-06T11:37:00Z">
        <w:r w:rsidR="000D59BD">
          <w:rPr>
            <w:rFonts w:ascii="Times New Roman" w:hAnsi="Times New Roman"/>
            <w:color w:val="000000"/>
            <w:sz w:val="22"/>
            <w:szCs w:val="22"/>
          </w:rPr>
          <w:t xml:space="preserve">(and likely) </w:t>
        </w:r>
      </w:ins>
      <w:ins w:id="26" w:author="Kurumada, Chigusa" w:date="2023-04-06T11:36:00Z">
        <w:r w:rsidR="000D59BD" w:rsidRPr="000D59BD">
          <w:rPr>
            <w:rFonts w:ascii="Times New Roman" w:hAnsi="Times New Roman"/>
            <w:color w:val="000000"/>
            <w:sz w:val="22"/>
            <w:szCs w:val="22"/>
            <w:rPrChange w:id="27" w:author="Kurumada, Chigusa" w:date="2023-04-06T11:36:00Z">
              <w:rPr>
                <w:rFonts w:ascii="Helvetica Neue" w:hAnsi="Helvetica Neue" w:cs="Helvetica Neue"/>
                <w:color w:val="000000"/>
                <w:sz w:val="26"/>
                <w:szCs w:val="26"/>
              </w:rPr>
            </w:rPrChange>
          </w:rPr>
          <w:t xml:space="preserve">be different across different cues and contrasts. We </w:t>
        </w:r>
      </w:ins>
      <w:ins w:id="28" w:author="Kurumada, Chigusa" w:date="2023-04-06T11:37:00Z">
        <w:r w:rsidR="000D59BD">
          <w:rPr>
            <w:rFonts w:ascii="Times New Roman" w:hAnsi="Times New Roman"/>
            <w:color w:val="000000"/>
            <w:sz w:val="22"/>
            <w:szCs w:val="22"/>
          </w:rPr>
          <w:t xml:space="preserve">now </w:t>
        </w:r>
      </w:ins>
      <w:ins w:id="29" w:author="Kurumada, Chigusa" w:date="2023-04-06T11:36:00Z">
        <w:r w:rsidR="000D59BD" w:rsidRPr="000D59BD">
          <w:rPr>
            <w:rFonts w:ascii="Times New Roman" w:hAnsi="Times New Roman"/>
            <w:color w:val="000000"/>
            <w:sz w:val="22"/>
            <w:szCs w:val="22"/>
            <w:rPrChange w:id="30" w:author="Kurumada, Chigusa" w:date="2023-04-06T11:36:00Z">
              <w:rPr>
                <w:rFonts w:ascii="Helvetica Neue" w:hAnsi="Helvetica Neue" w:cs="Helvetica Neue"/>
                <w:color w:val="000000"/>
                <w:sz w:val="26"/>
                <w:szCs w:val="26"/>
              </w:rPr>
            </w:rPrChange>
          </w:rPr>
          <w:t>clarify this point in Section 6.1.</w:t>
        </w:r>
      </w:ins>
    </w:p>
    <w:p w14:paraId="4CDE89FA" w14:textId="77777777" w:rsidR="000D59BD" w:rsidRDefault="000D59BD" w:rsidP="009D6F9F">
      <w:pPr>
        <w:ind w:firstLine="0"/>
        <w:rPr>
          <w:ins w:id="31" w:author="Kurumada, Chigusa" w:date="2023-04-06T11:45:00Z"/>
          <w:rFonts w:ascii="Times" w:eastAsia="Times New Roman" w:hAnsi="Times"/>
          <w:color w:val="000000" w:themeColor="text1"/>
          <w:sz w:val="22"/>
          <w:szCs w:val="22"/>
        </w:rPr>
      </w:pPr>
    </w:p>
    <w:p w14:paraId="7BB48685" w14:textId="0B067B5B" w:rsidR="000D59BD" w:rsidRPr="000D59BD" w:rsidRDefault="000D59BD" w:rsidP="000D59BD">
      <w:pPr>
        <w:ind w:left="720" w:firstLine="0"/>
        <w:rPr>
          <w:ins w:id="32" w:author="Kurumada, Chigusa" w:date="2023-04-06T11:45:00Z"/>
          <w:rFonts w:ascii="Times" w:eastAsia="Times New Roman" w:hAnsi="Times"/>
          <w:i/>
          <w:iCs/>
          <w:color w:val="000000" w:themeColor="text1"/>
          <w:sz w:val="22"/>
          <w:szCs w:val="22"/>
          <w:rPrChange w:id="33" w:author="Kurumada, Chigusa" w:date="2023-04-06T11:45:00Z">
            <w:rPr>
              <w:ins w:id="34" w:author="Kurumada, Chigusa" w:date="2023-04-06T11:45:00Z"/>
              <w:rFonts w:ascii="Times" w:eastAsia="Times New Roman" w:hAnsi="Times"/>
              <w:color w:val="000000" w:themeColor="text1"/>
              <w:sz w:val="22"/>
              <w:szCs w:val="22"/>
            </w:rPr>
          </w:rPrChange>
        </w:rPr>
        <w:pPrChange w:id="35" w:author="Kurumada, Chigusa" w:date="2023-04-06T11:45:00Z">
          <w:pPr>
            <w:ind w:firstLine="0"/>
          </w:pPr>
        </w:pPrChange>
      </w:pPr>
      <w:ins w:id="36" w:author="Kurumada, Chigusa" w:date="2023-04-06T11:45:00Z">
        <w:r w:rsidRPr="000D59BD">
          <w:rPr>
            <w:rFonts w:ascii="Times" w:eastAsia="Times New Roman" w:hAnsi="Times"/>
            <w:i/>
            <w:iCs/>
            <w:color w:val="000000" w:themeColor="text1"/>
            <w:sz w:val="22"/>
            <w:szCs w:val="22"/>
            <w:rPrChange w:id="37" w:author="Kurumada, Chigusa" w:date="2023-04-06T11:45:00Z">
              <w:rPr>
                <w:rFonts w:ascii="Times" w:eastAsia="Times New Roman" w:hAnsi="Times"/>
                <w:color w:val="000000" w:themeColor="text1"/>
                <w:sz w:val="22"/>
                <w:szCs w:val="22"/>
              </w:rPr>
            </w:rPrChange>
          </w:rPr>
          <w:t>“</w:t>
        </w:r>
        <w:r w:rsidRPr="000D59BD">
          <w:rPr>
            <w:rFonts w:ascii="Times" w:eastAsia="Times New Roman" w:hAnsi="Times"/>
            <w:i/>
            <w:iCs/>
            <w:color w:val="000000" w:themeColor="text1"/>
            <w:sz w:val="22"/>
            <w:szCs w:val="22"/>
            <w:rPrChange w:id="38" w:author="Kurumada, Chigusa" w:date="2023-04-06T11:45:00Z">
              <w:rPr>
                <w:rFonts w:ascii="Times" w:eastAsia="Times New Roman" w:hAnsi="Times"/>
                <w:color w:val="000000" w:themeColor="text1"/>
                <w:sz w:val="22"/>
                <w:szCs w:val="22"/>
              </w:rPr>
            </w:rPrChange>
          </w:rPr>
          <w:t xml:space="preserve">Existing findings thus strongly suggest that no single change mechanisms can explain the full variety of adaptive responses that humans exhibit. Put this way, it seems obvious that the field will have to move beyond (in)sufficiency tests, towards experiments that determine how multiple change mechanisms </w:t>
        </w:r>
        <w:r w:rsidRPr="000D59BD">
          <w:rPr>
            <w:rFonts w:ascii="Times" w:eastAsia="Times New Roman" w:hAnsi="Times"/>
            <w:b/>
            <w:bCs/>
            <w:i/>
            <w:iCs/>
            <w:color w:val="000000" w:themeColor="text1"/>
            <w:sz w:val="22"/>
            <w:szCs w:val="22"/>
            <w:rPrChange w:id="39" w:author="Kurumada, Chigusa" w:date="2023-04-06T11:45:00Z">
              <w:rPr>
                <w:rFonts w:ascii="Times" w:eastAsia="Times New Roman" w:hAnsi="Times"/>
                <w:color w:val="000000" w:themeColor="text1"/>
                <w:sz w:val="22"/>
                <w:szCs w:val="22"/>
              </w:rPr>
            </w:rPrChange>
          </w:rPr>
          <w:t>jointly</w:t>
        </w:r>
        <w:r w:rsidRPr="000D59BD">
          <w:rPr>
            <w:rFonts w:ascii="Times" w:eastAsia="Times New Roman" w:hAnsi="Times"/>
            <w:i/>
            <w:iCs/>
            <w:color w:val="000000" w:themeColor="text1"/>
            <w:sz w:val="22"/>
            <w:szCs w:val="22"/>
            <w:rPrChange w:id="40" w:author="Kurumada, Chigusa" w:date="2023-04-06T11:45:00Z">
              <w:rPr>
                <w:rFonts w:ascii="Times" w:eastAsia="Times New Roman" w:hAnsi="Times"/>
                <w:color w:val="000000" w:themeColor="text1"/>
                <w:sz w:val="22"/>
                <w:szCs w:val="22"/>
              </w:rPr>
            </w:rPrChange>
          </w:rPr>
          <w:t xml:space="preserve"> achieve adaptive speech perception. This will likely require research on how the relative engagement of different change mechanisms depends on stimulus properties, cue and category types, task demands, or individual differences between listeners.</w:t>
        </w:r>
        <w:r w:rsidRPr="000D59BD">
          <w:rPr>
            <w:rFonts w:ascii="Times" w:eastAsia="Times New Roman" w:hAnsi="Times"/>
            <w:i/>
            <w:iCs/>
            <w:color w:val="000000" w:themeColor="text1"/>
            <w:sz w:val="22"/>
            <w:szCs w:val="22"/>
            <w:rPrChange w:id="41" w:author="Kurumada, Chigusa" w:date="2023-04-06T11:45:00Z">
              <w:rPr>
                <w:rFonts w:ascii="Times" w:eastAsia="Times New Roman" w:hAnsi="Times"/>
                <w:color w:val="000000" w:themeColor="text1"/>
                <w:sz w:val="22"/>
                <w:szCs w:val="22"/>
              </w:rPr>
            </w:rPrChange>
          </w:rPr>
          <w:t>”</w:t>
        </w:r>
      </w:ins>
    </w:p>
    <w:p w14:paraId="3B6CA82F" w14:textId="77777777" w:rsidR="000D59BD" w:rsidRDefault="000D59BD" w:rsidP="009D6F9F">
      <w:pPr>
        <w:ind w:firstLine="0"/>
        <w:rPr>
          <w:ins w:id="42" w:author="Kurumada, Chigusa" w:date="2023-04-06T11:45:00Z"/>
          <w:rFonts w:ascii="Times" w:eastAsia="Times New Roman" w:hAnsi="Times"/>
          <w:color w:val="000000" w:themeColor="text1"/>
          <w:sz w:val="22"/>
          <w:szCs w:val="22"/>
        </w:rPr>
      </w:pPr>
    </w:p>
    <w:p w14:paraId="5813CE1D" w14:textId="44AC43E6" w:rsidR="00DF09FC" w:rsidRDefault="00DF09FC" w:rsidP="009D6F9F">
      <w:pPr>
        <w:ind w:firstLine="0"/>
        <w:rPr>
          <w:ins w:id="43" w:author="Kurumada, Chigusa" w:date="2023-04-06T11:53:00Z"/>
          <w:rFonts w:ascii="Times" w:eastAsia="Times New Roman" w:hAnsi="Times"/>
          <w:color w:val="000000" w:themeColor="text1"/>
          <w:sz w:val="22"/>
          <w:szCs w:val="22"/>
        </w:rPr>
      </w:pPr>
      <w:ins w:id="44" w:author="Kurumada, Chigusa" w:date="2023-04-06T11:47:00Z">
        <w:r>
          <w:rPr>
            <w:rFonts w:ascii="Times" w:eastAsia="Times New Roman" w:hAnsi="Times"/>
            <w:color w:val="000000" w:themeColor="text1"/>
            <w:sz w:val="22"/>
            <w:szCs w:val="22"/>
          </w:rPr>
          <w:t>Also</w:t>
        </w:r>
      </w:ins>
      <w:ins w:id="45" w:author="Kurumada, Chigusa" w:date="2023-04-06T11:50:00Z">
        <w:r>
          <w:rPr>
            <w:rFonts w:ascii="Times" w:eastAsia="Times New Roman" w:hAnsi="Times"/>
            <w:color w:val="000000" w:themeColor="text1"/>
            <w:sz w:val="22"/>
            <w:szCs w:val="22"/>
          </w:rPr>
          <w:t xml:space="preserve"> in Section 6.1</w:t>
        </w:r>
      </w:ins>
      <w:ins w:id="46" w:author="Kurumada, Chigusa" w:date="2023-04-06T12:00:00Z">
        <w:r w:rsidR="00017781">
          <w:rPr>
            <w:rFonts w:ascii="Times" w:eastAsia="Times New Roman" w:hAnsi="Times"/>
            <w:color w:val="000000" w:themeColor="text1"/>
            <w:sz w:val="22"/>
            <w:szCs w:val="22"/>
          </w:rPr>
          <w:t xml:space="preserve"> and Section 7 in SI</w:t>
        </w:r>
      </w:ins>
      <w:ins w:id="47" w:author="Kurumada, Chigusa" w:date="2023-04-06T11:50:00Z">
        <w:r>
          <w:rPr>
            <w:rFonts w:ascii="Times" w:eastAsia="Times New Roman" w:hAnsi="Times"/>
            <w:color w:val="000000" w:themeColor="text1"/>
            <w:sz w:val="22"/>
            <w:szCs w:val="22"/>
          </w:rPr>
          <w:t>,</w:t>
        </w:r>
      </w:ins>
      <w:ins w:id="48" w:author="Kurumada, Chigusa" w:date="2023-04-06T11:47:00Z">
        <w:r>
          <w:rPr>
            <w:rFonts w:ascii="Times" w:eastAsia="Times New Roman" w:hAnsi="Times"/>
            <w:color w:val="000000" w:themeColor="text1"/>
            <w:sz w:val="22"/>
            <w:szCs w:val="22"/>
          </w:rPr>
          <w:t xml:space="preserve"> we </w:t>
        </w:r>
      </w:ins>
      <w:ins w:id="49" w:author="Kurumada, Chigusa" w:date="2023-04-06T12:00:00Z">
        <w:r w:rsidR="00017781">
          <w:rPr>
            <w:rFonts w:ascii="Times" w:eastAsia="Times New Roman" w:hAnsi="Times"/>
            <w:color w:val="000000" w:themeColor="text1"/>
            <w:sz w:val="22"/>
            <w:szCs w:val="22"/>
          </w:rPr>
          <w:t>discuss an</w:t>
        </w:r>
      </w:ins>
      <w:ins w:id="50" w:author="Kurumada, Chigusa" w:date="2023-04-06T11:47:00Z">
        <w:r>
          <w:rPr>
            <w:rFonts w:ascii="Times" w:eastAsia="Times New Roman" w:hAnsi="Times"/>
            <w:color w:val="000000" w:themeColor="text1"/>
            <w:sz w:val="22"/>
            <w:szCs w:val="22"/>
          </w:rPr>
          <w:t xml:space="preserve"> existing experiment using fricatives (</w:t>
        </w:r>
      </w:ins>
      <w:ins w:id="51" w:author="Kurumada, Chigusa" w:date="2023-04-06T11:50:00Z">
        <w:r>
          <w:rPr>
            <w:rFonts w:ascii="Times" w:eastAsia="Times New Roman" w:hAnsi="Times"/>
            <w:color w:val="000000" w:themeColor="text1"/>
            <w:sz w:val="22"/>
            <w:szCs w:val="22"/>
          </w:rPr>
          <w:t>Norris et al., 2003)</w:t>
        </w:r>
      </w:ins>
      <w:ins w:id="52" w:author="Kurumada, Chigusa" w:date="2023-04-06T12:01:00Z">
        <w:r w:rsidR="00017781">
          <w:rPr>
            <w:rFonts w:ascii="Times" w:eastAsia="Times New Roman" w:hAnsi="Times"/>
            <w:color w:val="000000" w:themeColor="text1"/>
            <w:sz w:val="22"/>
            <w:szCs w:val="22"/>
          </w:rPr>
          <w:t>, in which results suggest</w:t>
        </w:r>
      </w:ins>
      <w:ins w:id="53" w:author="Kurumada, Chigusa" w:date="2023-04-06T11:50:00Z">
        <w:r>
          <w:rPr>
            <w:rFonts w:ascii="Times" w:eastAsia="Times New Roman" w:hAnsi="Times"/>
            <w:color w:val="000000" w:themeColor="text1"/>
            <w:sz w:val="22"/>
            <w:szCs w:val="22"/>
          </w:rPr>
          <w:t xml:space="preserve"> that the adaptation requires </w:t>
        </w:r>
      </w:ins>
      <w:ins w:id="54" w:author="Kurumada, Chigusa" w:date="2023-04-06T12:02:00Z">
        <w:r w:rsidR="00017781">
          <w:rPr>
            <w:rFonts w:ascii="Times" w:eastAsia="Times New Roman" w:hAnsi="Times"/>
            <w:color w:val="000000" w:themeColor="text1"/>
            <w:sz w:val="22"/>
            <w:szCs w:val="22"/>
          </w:rPr>
          <w:t xml:space="preserve">feedback with </w:t>
        </w:r>
      </w:ins>
      <w:ins w:id="55" w:author="Kurumada, Chigusa" w:date="2023-04-06T11:51:00Z">
        <w:r>
          <w:rPr>
            <w:rFonts w:ascii="Times" w:eastAsia="Times New Roman" w:hAnsi="Times"/>
            <w:color w:val="000000" w:themeColor="text1"/>
            <w:sz w:val="22"/>
            <w:szCs w:val="22"/>
          </w:rPr>
          <w:t xml:space="preserve">category labels. </w:t>
        </w:r>
      </w:ins>
      <w:ins w:id="56" w:author="Kurumada, Chigusa" w:date="2023-04-06T11:52:00Z">
        <w:r>
          <w:rPr>
            <w:rFonts w:ascii="Times" w:eastAsia="Times New Roman" w:hAnsi="Times"/>
            <w:color w:val="000000" w:themeColor="text1"/>
            <w:sz w:val="22"/>
            <w:szCs w:val="22"/>
          </w:rPr>
          <w:t>This is indeed problematic for a</w:t>
        </w:r>
      </w:ins>
      <w:ins w:id="57" w:author="Kurumada, Chigusa" w:date="2023-04-06T11:51:00Z">
        <w:r>
          <w:rPr>
            <w:rFonts w:ascii="Times" w:eastAsia="Times New Roman" w:hAnsi="Times"/>
            <w:color w:val="000000" w:themeColor="text1"/>
            <w:sz w:val="22"/>
            <w:szCs w:val="22"/>
          </w:rPr>
          <w:t xml:space="preserve"> mechanism that relies exclusively on cue-level normalization</w:t>
        </w:r>
      </w:ins>
      <w:ins w:id="58" w:author="Kurumada, Chigusa" w:date="2023-04-06T11:52:00Z">
        <w:r>
          <w:rPr>
            <w:rFonts w:ascii="Times" w:eastAsia="Times New Roman" w:hAnsi="Times"/>
            <w:color w:val="000000" w:themeColor="text1"/>
            <w:sz w:val="22"/>
            <w:szCs w:val="22"/>
          </w:rPr>
          <w:t>.</w:t>
        </w:r>
      </w:ins>
    </w:p>
    <w:p w14:paraId="46475EFE" w14:textId="77777777" w:rsidR="00DF09FC" w:rsidRDefault="00DF09FC" w:rsidP="009D6F9F">
      <w:pPr>
        <w:ind w:firstLine="0"/>
        <w:rPr>
          <w:ins w:id="59" w:author="Kurumada, Chigusa" w:date="2023-04-06T11:53:00Z"/>
          <w:rFonts w:ascii="Times" w:eastAsia="Times New Roman" w:hAnsi="Times"/>
          <w:color w:val="000000" w:themeColor="text1"/>
          <w:sz w:val="22"/>
          <w:szCs w:val="22"/>
        </w:rPr>
      </w:pPr>
    </w:p>
    <w:p w14:paraId="7AFBD362" w14:textId="01F4EEF7" w:rsidR="000D59BD" w:rsidRDefault="00DF09FC" w:rsidP="00DF09FC">
      <w:pPr>
        <w:ind w:left="720" w:firstLine="0"/>
        <w:rPr>
          <w:ins w:id="60" w:author="Kurumada, Chigusa" w:date="2023-04-06T11:51:00Z"/>
          <w:rFonts w:ascii="Times" w:eastAsia="Times New Roman" w:hAnsi="Times"/>
          <w:color w:val="000000" w:themeColor="text1"/>
          <w:sz w:val="22"/>
          <w:szCs w:val="22"/>
        </w:rPr>
        <w:pPrChange w:id="61" w:author="Kurumada, Chigusa" w:date="2023-04-06T11:53:00Z">
          <w:pPr>
            <w:ind w:firstLine="0"/>
          </w:pPr>
        </w:pPrChange>
      </w:pPr>
      <w:ins w:id="62" w:author="Kurumada, Chigusa" w:date="2023-04-06T11:53:00Z">
        <w:r>
          <w:rPr>
            <w:rFonts w:ascii="Times" w:eastAsia="Times New Roman" w:hAnsi="Times"/>
            <w:color w:val="000000" w:themeColor="text1"/>
            <w:sz w:val="22"/>
            <w:szCs w:val="22"/>
          </w:rPr>
          <w:t>“</w:t>
        </w:r>
        <w:r w:rsidRPr="00DF09FC">
          <w:rPr>
            <w:rFonts w:ascii="Times" w:eastAsia="Times New Roman" w:hAnsi="Times"/>
            <w:i/>
            <w:iCs/>
            <w:color w:val="000000" w:themeColor="text1"/>
            <w:sz w:val="22"/>
            <w:szCs w:val="22"/>
            <w:rPrChange w:id="63" w:author="Kurumada, Chigusa" w:date="2023-04-06T11:53:00Z">
              <w:rPr>
                <w:rFonts w:ascii="Times" w:eastAsia="Times New Roman" w:hAnsi="Times"/>
                <w:color w:val="000000" w:themeColor="text1"/>
                <w:sz w:val="22"/>
                <w:szCs w:val="22"/>
              </w:rPr>
            </w:rPrChange>
          </w:rPr>
          <w:t xml:space="preserve">Other findings, however, cannot easily be accommodated by an account that solely relies on pre-linguistic normalization. One example comes from research on perceptual recalibration: the effects of exposure to fricative consonants (/f/ vs. /s/) do not only depend </w:t>
        </w:r>
        <w:r w:rsidRPr="00DF09FC">
          <w:rPr>
            <w:rFonts w:ascii="Times" w:eastAsia="Times New Roman" w:hAnsi="Times"/>
            <w:i/>
            <w:iCs/>
            <w:color w:val="000000" w:themeColor="text1"/>
            <w:sz w:val="22"/>
            <w:szCs w:val="22"/>
            <w:rPrChange w:id="64" w:author="Kurumada, Chigusa" w:date="2023-04-06T11:53:00Z">
              <w:rPr>
                <w:rFonts w:ascii="Times" w:eastAsia="Times New Roman" w:hAnsi="Times"/>
                <w:color w:val="000000" w:themeColor="text1"/>
                <w:sz w:val="22"/>
                <w:szCs w:val="22"/>
              </w:rPr>
            </w:rPrChange>
          </w:rPr>
          <w:lastRenderedPageBreak/>
          <w:t>on the acoustic-phonetic cues of the exposure tokens but also their category labels (e.g., Norris et al., 2003, Experiment 2; for details, see SI</w:t>
        </w:r>
      </w:ins>
      <w:ins w:id="65" w:author="Kurumada, Chigusa" w:date="2023-04-06T12:02:00Z">
        <w:r w:rsidR="00017781">
          <w:rPr>
            <w:rFonts w:ascii="Times" w:eastAsia="Times New Roman" w:hAnsi="Times"/>
            <w:i/>
            <w:iCs/>
            <w:color w:val="000000" w:themeColor="text1"/>
            <w:sz w:val="22"/>
            <w:szCs w:val="22"/>
          </w:rPr>
          <w:t xml:space="preserve"> 7</w:t>
        </w:r>
      </w:ins>
      <w:ins w:id="66" w:author="Kurumada, Chigusa" w:date="2023-04-06T11:53:00Z">
        <w:r w:rsidRPr="00DF09FC">
          <w:rPr>
            <w:rFonts w:ascii="Times" w:eastAsia="Times New Roman" w:hAnsi="Times"/>
            <w:i/>
            <w:iCs/>
            <w:color w:val="000000" w:themeColor="text1"/>
            <w:sz w:val="22"/>
            <w:szCs w:val="22"/>
            <w:rPrChange w:id="67" w:author="Kurumada, Chigusa" w:date="2023-04-06T11:53:00Z">
              <w:rPr>
                <w:rFonts w:ascii="Times" w:eastAsia="Times New Roman" w:hAnsi="Times"/>
                <w:color w:val="000000" w:themeColor="text1"/>
                <w:sz w:val="22"/>
                <w:szCs w:val="22"/>
              </w:rPr>
            </w:rPrChange>
          </w:rPr>
          <w:t>)</w:t>
        </w:r>
        <w:r>
          <w:rPr>
            <w:rFonts w:ascii="Times" w:eastAsia="Times New Roman" w:hAnsi="Times"/>
            <w:color w:val="000000" w:themeColor="text1"/>
            <w:sz w:val="22"/>
            <w:szCs w:val="22"/>
          </w:rPr>
          <w:t>.</w:t>
        </w:r>
      </w:ins>
    </w:p>
    <w:p w14:paraId="4A08357F" w14:textId="77777777" w:rsidR="00DF09FC" w:rsidRDefault="00DF09FC" w:rsidP="009D6F9F">
      <w:pPr>
        <w:ind w:firstLine="0"/>
        <w:rPr>
          <w:ins w:id="68" w:author="Kurumada, Chigusa" w:date="2023-04-06T11:51:00Z"/>
          <w:rFonts w:ascii="Times" w:eastAsia="Times New Roman" w:hAnsi="Times"/>
          <w:color w:val="000000" w:themeColor="text1"/>
          <w:sz w:val="22"/>
          <w:szCs w:val="22"/>
        </w:rPr>
      </w:pPr>
    </w:p>
    <w:p w14:paraId="0B372AA2" w14:textId="5D65CA6A" w:rsidR="00DF09FC" w:rsidRDefault="00DF09FC" w:rsidP="009D6F9F">
      <w:pPr>
        <w:ind w:firstLine="0"/>
        <w:rPr>
          <w:ins w:id="69" w:author="Kurumada, Chigusa" w:date="2023-04-06T11:46:00Z"/>
          <w:rFonts w:ascii="Times" w:eastAsia="Times New Roman" w:hAnsi="Times"/>
          <w:color w:val="000000" w:themeColor="text1"/>
          <w:sz w:val="22"/>
          <w:szCs w:val="22"/>
        </w:rPr>
      </w:pPr>
      <w:ins w:id="70" w:author="Kurumada, Chigusa" w:date="2023-04-06T11:53:00Z">
        <w:r>
          <w:rPr>
            <w:rFonts w:ascii="Times" w:eastAsia="Times New Roman" w:hAnsi="Times"/>
            <w:color w:val="000000" w:themeColor="text1"/>
            <w:sz w:val="22"/>
            <w:szCs w:val="22"/>
          </w:rPr>
          <w:t xml:space="preserve">More generally, we </w:t>
        </w:r>
      </w:ins>
      <w:ins w:id="71" w:author="Kurumada, Chigusa" w:date="2023-04-06T11:56:00Z">
        <w:r w:rsidR="00017781">
          <w:rPr>
            <w:rFonts w:ascii="Times" w:eastAsia="Times New Roman" w:hAnsi="Times"/>
            <w:color w:val="000000" w:themeColor="text1"/>
            <w:sz w:val="22"/>
            <w:szCs w:val="22"/>
          </w:rPr>
          <w:t xml:space="preserve">have </w:t>
        </w:r>
      </w:ins>
      <w:ins w:id="72" w:author="Kurumada, Chigusa" w:date="2023-04-06T11:53:00Z">
        <w:r>
          <w:rPr>
            <w:rFonts w:ascii="Times" w:eastAsia="Times New Roman" w:hAnsi="Times"/>
            <w:color w:val="000000" w:themeColor="text1"/>
            <w:sz w:val="22"/>
            <w:szCs w:val="22"/>
          </w:rPr>
          <w:t>t</w:t>
        </w:r>
      </w:ins>
      <w:ins w:id="73" w:author="Kurumada, Chigusa" w:date="2023-04-06T11:56:00Z">
        <w:r w:rsidR="00017781">
          <w:rPr>
            <w:rFonts w:ascii="Times" w:eastAsia="Times New Roman" w:hAnsi="Times"/>
            <w:color w:val="000000" w:themeColor="text1"/>
            <w:sz w:val="22"/>
            <w:szCs w:val="22"/>
          </w:rPr>
          <w:t>aken</w:t>
        </w:r>
      </w:ins>
      <w:ins w:id="74" w:author="Kurumada, Chigusa" w:date="2023-04-06T11:53:00Z">
        <w:r>
          <w:rPr>
            <w:rFonts w:ascii="Times" w:eastAsia="Times New Roman" w:hAnsi="Times"/>
            <w:color w:val="000000" w:themeColor="text1"/>
            <w:sz w:val="22"/>
            <w:szCs w:val="22"/>
          </w:rPr>
          <w:t xml:space="preserve"> to </w:t>
        </w:r>
      </w:ins>
      <w:ins w:id="75" w:author="Kurumada, Chigusa" w:date="2023-04-06T11:54:00Z">
        <w:r>
          <w:rPr>
            <w:rFonts w:ascii="Times" w:eastAsia="Times New Roman" w:hAnsi="Times"/>
            <w:color w:val="000000" w:themeColor="text1"/>
            <w:sz w:val="22"/>
            <w:szCs w:val="22"/>
          </w:rPr>
          <w:t xml:space="preserve">our </w:t>
        </w:r>
      </w:ins>
      <w:ins w:id="76" w:author="Kurumada, Chigusa" w:date="2023-04-06T11:53:00Z">
        <w:r>
          <w:rPr>
            <w:rFonts w:ascii="Times" w:eastAsia="Times New Roman" w:hAnsi="Times"/>
            <w:color w:val="000000" w:themeColor="text1"/>
            <w:sz w:val="22"/>
            <w:szCs w:val="22"/>
          </w:rPr>
          <w:t xml:space="preserve">heart R3’s </w:t>
        </w:r>
      </w:ins>
      <w:ins w:id="77" w:author="Kurumada, Chigusa" w:date="2023-04-06T11:57:00Z">
        <w:r w:rsidR="00017781">
          <w:rPr>
            <w:rFonts w:ascii="Times" w:eastAsia="Times New Roman" w:hAnsi="Times"/>
            <w:color w:val="000000" w:themeColor="text1"/>
            <w:sz w:val="22"/>
            <w:szCs w:val="22"/>
          </w:rPr>
          <w:t>caution</w:t>
        </w:r>
      </w:ins>
      <w:ins w:id="78" w:author="Kurumada, Chigusa" w:date="2023-04-06T11:53:00Z">
        <w:r>
          <w:rPr>
            <w:rFonts w:ascii="Times" w:eastAsia="Times New Roman" w:hAnsi="Times"/>
            <w:color w:val="000000" w:themeColor="text1"/>
            <w:sz w:val="22"/>
            <w:szCs w:val="22"/>
          </w:rPr>
          <w:t xml:space="preserve"> </w:t>
        </w:r>
      </w:ins>
      <w:ins w:id="79" w:author="Kurumada, Chigusa" w:date="2023-04-06T11:57:00Z">
        <w:r w:rsidR="00017781">
          <w:rPr>
            <w:rFonts w:ascii="Times" w:eastAsia="Times New Roman" w:hAnsi="Times"/>
            <w:color w:val="000000" w:themeColor="text1"/>
            <w:sz w:val="22"/>
            <w:szCs w:val="22"/>
          </w:rPr>
          <w:t>about</w:t>
        </w:r>
      </w:ins>
      <w:ins w:id="80" w:author="Kurumada, Chigusa" w:date="2023-04-06T11:55:00Z">
        <w:r>
          <w:rPr>
            <w:rFonts w:ascii="Times" w:eastAsia="Times New Roman" w:hAnsi="Times"/>
            <w:color w:val="000000" w:themeColor="text1"/>
            <w:sz w:val="22"/>
            <w:szCs w:val="22"/>
          </w:rPr>
          <w:t xml:space="preserve"> </w:t>
        </w:r>
      </w:ins>
      <w:ins w:id="81" w:author="Kurumada, Chigusa" w:date="2023-04-06T11:56:00Z">
        <w:r>
          <w:rPr>
            <w:rFonts w:ascii="Times" w:eastAsia="Times New Roman" w:hAnsi="Times"/>
            <w:color w:val="000000" w:themeColor="text1"/>
            <w:sz w:val="22"/>
            <w:szCs w:val="22"/>
          </w:rPr>
          <w:t>drawing</w:t>
        </w:r>
      </w:ins>
      <w:ins w:id="82" w:author="Kurumada, Chigusa" w:date="2023-04-06T11:55:00Z">
        <w:r>
          <w:rPr>
            <w:rFonts w:ascii="Times" w:eastAsia="Times New Roman" w:hAnsi="Times"/>
            <w:color w:val="000000" w:themeColor="text1"/>
            <w:sz w:val="22"/>
            <w:szCs w:val="22"/>
          </w:rPr>
          <w:t xml:space="preserve"> sweeping </w:t>
        </w:r>
      </w:ins>
      <w:ins w:id="83" w:author="Kurumada, Chigusa" w:date="2023-04-06T11:56:00Z">
        <w:r>
          <w:rPr>
            <w:rFonts w:ascii="Times" w:eastAsia="Times New Roman" w:hAnsi="Times"/>
            <w:color w:val="000000" w:themeColor="text1"/>
            <w:sz w:val="22"/>
            <w:szCs w:val="22"/>
          </w:rPr>
          <w:t>conclusion</w:t>
        </w:r>
      </w:ins>
      <w:ins w:id="84" w:author="Kurumada, Chigusa" w:date="2023-04-06T11:57:00Z">
        <w:r w:rsidR="00017781">
          <w:rPr>
            <w:rFonts w:ascii="Times" w:eastAsia="Times New Roman" w:hAnsi="Times"/>
            <w:color w:val="000000" w:themeColor="text1"/>
            <w:sz w:val="22"/>
            <w:szCs w:val="22"/>
          </w:rPr>
          <w:t>s</w:t>
        </w:r>
      </w:ins>
      <w:ins w:id="85" w:author="Kurumada, Chigusa" w:date="2023-04-06T11:56:00Z">
        <w:r>
          <w:rPr>
            <w:rFonts w:ascii="Times" w:eastAsia="Times New Roman" w:hAnsi="Times"/>
            <w:color w:val="000000" w:themeColor="text1"/>
            <w:sz w:val="22"/>
            <w:szCs w:val="22"/>
          </w:rPr>
          <w:t xml:space="preserve"> from the current case studies. </w:t>
        </w:r>
      </w:ins>
      <w:ins w:id="86" w:author="Kurumada, Chigusa" w:date="2023-04-06T11:58:00Z">
        <w:r w:rsidR="00017781">
          <w:rPr>
            <w:rFonts w:ascii="Times" w:eastAsia="Times New Roman" w:hAnsi="Times"/>
            <w:color w:val="000000" w:themeColor="text1"/>
            <w:sz w:val="22"/>
            <w:szCs w:val="22"/>
          </w:rPr>
          <w:t xml:space="preserve">To </w:t>
        </w:r>
      </w:ins>
      <w:ins w:id="87" w:author="Kurumada, Chigusa" w:date="2023-04-06T12:20:00Z">
        <w:r w:rsidR="00333DA0">
          <w:rPr>
            <w:rFonts w:ascii="Times" w:eastAsia="Times New Roman" w:hAnsi="Times"/>
            <w:color w:val="000000" w:themeColor="text1"/>
            <w:sz w:val="22"/>
            <w:szCs w:val="22"/>
          </w:rPr>
          <w:t>be clear</w:t>
        </w:r>
      </w:ins>
      <w:ins w:id="88" w:author="Kurumada, Chigusa" w:date="2023-04-06T11:58:00Z">
        <w:r w:rsidR="00017781">
          <w:rPr>
            <w:rFonts w:ascii="Times" w:eastAsia="Times New Roman" w:hAnsi="Times"/>
            <w:color w:val="000000" w:themeColor="text1"/>
            <w:sz w:val="22"/>
            <w:szCs w:val="22"/>
          </w:rPr>
          <w:t xml:space="preserve">, we did not </w:t>
        </w:r>
      </w:ins>
      <w:ins w:id="89" w:author="Kurumada, Chigusa" w:date="2023-04-06T12:29:00Z">
        <w:r w:rsidR="00D41E2D">
          <w:rPr>
            <w:rFonts w:ascii="Times" w:eastAsia="Times New Roman" w:hAnsi="Times"/>
            <w:color w:val="000000" w:themeColor="text1"/>
            <w:sz w:val="22"/>
            <w:szCs w:val="22"/>
          </w:rPr>
          <w:t>mean</w:t>
        </w:r>
      </w:ins>
      <w:ins w:id="90" w:author="Kurumada, Chigusa" w:date="2023-04-06T11:58:00Z">
        <w:r w:rsidR="00017781">
          <w:rPr>
            <w:rFonts w:ascii="Times" w:eastAsia="Times New Roman" w:hAnsi="Times"/>
            <w:color w:val="000000" w:themeColor="text1"/>
            <w:sz w:val="22"/>
            <w:szCs w:val="22"/>
          </w:rPr>
          <w:t xml:space="preserve"> to say that </w:t>
        </w:r>
        <w:r w:rsidR="00017781" w:rsidRPr="00830026">
          <w:rPr>
            <w:rFonts w:ascii="Times" w:eastAsia="Times New Roman" w:hAnsi="Times"/>
            <w:color w:val="000000" w:themeColor="text1"/>
            <w:sz w:val="22"/>
            <w:szCs w:val="22"/>
          </w:rPr>
          <w:t>all</w:t>
        </w:r>
        <w:r w:rsidR="00017781">
          <w:rPr>
            <w:rFonts w:ascii="Times" w:eastAsia="Times New Roman" w:hAnsi="Times"/>
            <w:color w:val="000000" w:themeColor="text1"/>
            <w:sz w:val="22"/>
            <w:szCs w:val="22"/>
          </w:rPr>
          <w:t xml:space="preserve"> existing results are compatible with the three mechanisms that we considered in ASP; Rather, w</w:t>
        </w:r>
      </w:ins>
      <w:ins w:id="91" w:author="Kurumada, Chigusa" w:date="2023-04-06T11:59:00Z">
        <w:r w:rsidR="00017781">
          <w:rPr>
            <w:rFonts w:ascii="Times" w:eastAsia="Times New Roman" w:hAnsi="Times"/>
            <w:color w:val="000000" w:themeColor="text1"/>
            <w:sz w:val="22"/>
            <w:szCs w:val="22"/>
          </w:rPr>
          <w:t xml:space="preserve">e meant to </w:t>
        </w:r>
      </w:ins>
      <w:ins w:id="92" w:author="Kurumada, Chigusa" w:date="2023-04-06T12:00:00Z">
        <w:r w:rsidR="00017781">
          <w:rPr>
            <w:rFonts w:ascii="Times" w:eastAsia="Times New Roman" w:hAnsi="Times"/>
            <w:color w:val="000000" w:themeColor="text1"/>
            <w:sz w:val="22"/>
            <w:szCs w:val="22"/>
          </w:rPr>
          <w:t>argue</w:t>
        </w:r>
      </w:ins>
      <w:ins w:id="93" w:author="Kurumada, Chigusa" w:date="2023-04-06T11:59:00Z">
        <w:r w:rsidR="00017781">
          <w:rPr>
            <w:rFonts w:ascii="Times" w:eastAsia="Times New Roman" w:hAnsi="Times"/>
            <w:color w:val="000000" w:themeColor="text1"/>
            <w:sz w:val="22"/>
            <w:szCs w:val="22"/>
          </w:rPr>
          <w:t xml:space="preserve"> that no existing result has been </w:t>
        </w:r>
      </w:ins>
      <w:ins w:id="94" w:author="Kurumada, Chigusa" w:date="2023-04-06T12:02:00Z">
        <w:r w:rsidR="00017781">
          <w:rPr>
            <w:rFonts w:ascii="Times" w:eastAsia="Times New Roman" w:hAnsi="Times"/>
            <w:color w:val="000000" w:themeColor="text1"/>
            <w:sz w:val="22"/>
            <w:szCs w:val="22"/>
          </w:rPr>
          <w:t>adequately e</w:t>
        </w:r>
      </w:ins>
      <w:ins w:id="95" w:author="Kurumada, Chigusa" w:date="2023-04-06T12:03:00Z">
        <w:r w:rsidR="00017781">
          <w:rPr>
            <w:rFonts w:ascii="Times" w:eastAsia="Times New Roman" w:hAnsi="Times"/>
            <w:color w:val="000000" w:themeColor="text1"/>
            <w:sz w:val="22"/>
            <w:szCs w:val="22"/>
          </w:rPr>
          <w:t>valuated u</w:t>
        </w:r>
      </w:ins>
      <w:ins w:id="96" w:author="Kurumada, Chigusa" w:date="2023-04-06T11:59:00Z">
        <w:r w:rsidR="00017781">
          <w:rPr>
            <w:rFonts w:ascii="Times" w:eastAsia="Times New Roman" w:hAnsi="Times"/>
            <w:color w:val="000000" w:themeColor="text1"/>
            <w:sz w:val="22"/>
            <w:szCs w:val="22"/>
          </w:rPr>
          <w:t xml:space="preserve">nder </w:t>
        </w:r>
      </w:ins>
      <w:ins w:id="97" w:author="Kurumada, Chigusa" w:date="2023-04-06T12:03:00Z">
        <w:r w:rsidR="00017781">
          <w:rPr>
            <w:rFonts w:ascii="Times" w:eastAsia="Times New Roman" w:hAnsi="Times"/>
            <w:color w:val="000000" w:themeColor="text1"/>
            <w:sz w:val="22"/>
            <w:szCs w:val="22"/>
          </w:rPr>
          <w:t>more than one mechanism.</w:t>
        </w:r>
      </w:ins>
      <w:ins w:id="98" w:author="Kurumada, Chigusa" w:date="2023-04-06T12:29:00Z">
        <w:r w:rsidR="00D41E2D">
          <w:rPr>
            <w:rFonts w:ascii="Times" w:eastAsia="Times New Roman" w:hAnsi="Times"/>
            <w:color w:val="000000" w:themeColor="text1"/>
            <w:sz w:val="22"/>
            <w:szCs w:val="22"/>
          </w:rPr>
          <w:t xml:space="preserve"> This is a subtle but important distinction.</w:t>
        </w:r>
      </w:ins>
      <w:ins w:id="99" w:author="Kurumada, Chigusa" w:date="2023-04-06T12:03:00Z">
        <w:r w:rsidR="00017781">
          <w:rPr>
            <w:rFonts w:ascii="Times" w:eastAsia="Times New Roman" w:hAnsi="Times"/>
            <w:color w:val="000000" w:themeColor="text1"/>
            <w:sz w:val="22"/>
            <w:szCs w:val="22"/>
          </w:rPr>
          <w:t xml:space="preserve"> </w:t>
        </w:r>
      </w:ins>
      <w:ins w:id="100" w:author="Kurumada, Chigusa" w:date="2023-04-06T12:19:00Z">
        <w:r w:rsidR="00333DA0">
          <w:rPr>
            <w:rFonts w:ascii="Times" w:eastAsia="Times New Roman" w:hAnsi="Times"/>
            <w:color w:val="000000" w:themeColor="text1"/>
            <w:sz w:val="22"/>
            <w:szCs w:val="22"/>
          </w:rPr>
          <w:t xml:space="preserve">We have edited the manuscript </w:t>
        </w:r>
      </w:ins>
      <w:ins w:id="101" w:author="Kurumada, Chigusa" w:date="2023-04-06T12:20:00Z">
        <w:r w:rsidR="00333DA0">
          <w:rPr>
            <w:rFonts w:ascii="Times" w:eastAsia="Times New Roman" w:hAnsi="Times"/>
            <w:color w:val="000000" w:themeColor="text1"/>
            <w:sz w:val="22"/>
            <w:szCs w:val="22"/>
          </w:rPr>
          <w:t>throughout to clarify our main argument.</w:t>
        </w:r>
      </w:ins>
    </w:p>
    <w:p w14:paraId="394300AA" w14:textId="77777777" w:rsidR="00DF09FC" w:rsidRDefault="00DF09FC" w:rsidP="009D6F9F">
      <w:pPr>
        <w:ind w:firstLine="0"/>
        <w:rPr>
          <w:ins w:id="102" w:author="Kurumada, Chigusa" w:date="2023-04-06T11:46:00Z"/>
          <w:rFonts w:ascii="Times" w:eastAsia="Times New Roman" w:hAnsi="Times"/>
          <w:color w:val="000000" w:themeColor="text1"/>
          <w:sz w:val="22"/>
          <w:szCs w:val="22"/>
        </w:rPr>
      </w:pPr>
    </w:p>
    <w:p w14:paraId="41EA8F98" w14:textId="281860C0" w:rsidR="00830026" w:rsidRDefault="00333DA0" w:rsidP="00DB7A52">
      <w:pPr>
        <w:ind w:firstLine="0"/>
        <w:rPr>
          <w:ins w:id="103" w:author="Kurumada, Chigusa" w:date="2023-04-06T13:12:00Z"/>
          <w:rFonts w:ascii="Times" w:eastAsia="Times New Roman" w:hAnsi="Times"/>
          <w:color w:val="000000" w:themeColor="text1"/>
          <w:sz w:val="22"/>
          <w:szCs w:val="22"/>
        </w:rPr>
      </w:pPr>
      <w:ins w:id="104" w:author="Kurumada, Chigusa" w:date="2023-04-06T12:21:00Z">
        <w:r>
          <w:rPr>
            <w:rFonts w:ascii="Times" w:eastAsia="Times New Roman" w:hAnsi="Times"/>
            <w:color w:val="000000" w:themeColor="text1"/>
            <w:sz w:val="22"/>
            <w:szCs w:val="22"/>
          </w:rPr>
          <w:t>In addition,</w:t>
        </w:r>
      </w:ins>
      <w:ins w:id="105" w:author="Kurumada, Chigusa" w:date="2023-04-06T12:20:00Z">
        <w:r>
          <w:rPr>
            <w:rFonts w:ascii="Times" w:eastAsia="Times New Roman" w:hAnsi="Times"/>
            <w:color w:val="000000" w:themeColor="text1"/>
            <w:sz w:val="22"/>
            <w:szCs w:val="22"/>
          </w:rPr>
          <w:t xml:space="preserve"> t</w:t>
        </w:r>
      </w:ins>
      <w:ins w:id="106" w:author="Kurumada, Chigusa" w:date="2023-04-06T12:21:00Z">
        <w:r>
          <w:rPr>
            <w:rFonts w:ascii="Times" w:eastAsia="Times New Roman" w:hAnsi="Times"/>
            <w:color w:val="000000" w:themeColor="text1"/>
            <w:sz w:val="22"/>
            <w:szCs w:val="22"/>
          </w:rPr>
          <w:t xml:space="preserve">his comment by R3 helped us realize yet another source of confusion. </w:t>
        </w:r>
      </w:ins>
      <w:ins w:id="107" w:author="Kurumada, Chigusa" w:date="2023-04-06T12:22:00Z">
        <w:r>
          <w:rPr>
            <w:rFonts w:ascii="Times" w:eastAsia="Times New Roman" w:hAnsi="Times"/>
            <w:color w:val="000000" w:themeColor="text1"/>
            <w:sz w:val="22"/>
            <w:szCs w:val="22"/>
          </w:rPr>
          <w:t>R3 seem</w:t>
        </w:r>
      </w:ins>
      <w:ins w:id="108" w:author="Kurumada, Chigusa" w:date="2023-04-06T12:24:00Z">
        <w:r>
          <w:rPr>
            <w:rFonts w:ascii="Times" w:eastAsia="Times New Roman" w:hAnsi="Times"/>
            <w:color w:val="000000" w:themeColor="text1"/>
            <w:sz w:val="22"/>
            <w:szCs w:val="22"/>
          </w:rPr>
          <w:t>s</w:t>
        </w:r>
      </w:ins>
      <w:ins w:id="109" w:author="Kurumada, Chigusa" w:date="2023-04-06T12:22:00Z">
        <w:r>
          <w:rPr>
            <w:rFonts w:ascii="Times" w:eastAsia="Times New Roman" w:hAnsi="Times"/>
            <w:color w:val="000000" w:themeColor="text1"/>
            <w:sz w:val="22"/>
            <w:szCs w:val="22"/>
          </w:rPr>
          <w:t xml:space="preserve"> to </w:t>
        </w:r>
        <w:r>
          <w:rPr>
            <w:rFonts w:ascii="Times" w:eastAsia="Times New Roman" w:hAnsi="Times"/>
            <w:color w:val="000000" w:themeColor="text1"/>
            <w:sz w:val="22"/>
            <w:szCs w:val="22"/>
          </w:rPr>
          <w:t xml:space="preserve">assume that talker-specificity </w:t>
        </w:r>
        <w:r>
          <w:rPr>
            <w:rFonts w:ascii="Times" w:eastAsia="Times New Roman" w:hAnsi="Times"/>
            <w:color w:val="000000" w:themeColor="text1"/>
            <w:sz w:val="22"/>
            <w:szCs w:val="22"/>
          </w:rPr>
          <w:t xml:space="preserve">of adaptation (as suggested for /s/-/sh/ by Kraljic &amp; Samuel, 2007) </w:t>
        </w:r>
        <w:r>
          <w:rPr>
            <w:rFonts w:ascii="Times" w:eastAsia="Times New Roman" w:hAnsi="Times"/>
            <w:color w:val="000000" w:themeColor="text1"/>
            <w:sz w:val="22"/>
            <w:szCs w:val="22"/>
          </w:rPr>
          <w:t xml:space="preserve">essentially </w:t>
        </w:r>
      </w:ins>
      <w:ins w:id="110" w:author="Kurumada, Chigusa" w:date="2023-04-06T12:23:00Z">
        <w:r>
          <w:rPr>
            <w:rFonts w:ascii="Times" w:eastAsia="Times New Roman" w:hAnsi="Times"/>
            <w:color w:val="000000" w:themeColor="text1"/>
            <w:sz w:val="22"/>
            <w:szCs w:val="22"/>
          </w:rPr>
          <w:t>entails</w:t>
        </w:r>
      </w:ins>
      <w:ins w:id="111" w:author="Kurumada, Chigusa" w:date="2023-04-06T12:22:00Z">
        <w:r>
          <w:rPr>
            <w:rFonts w:ascii="Times" w:eastAsia="Times New Roman" w:hAnsi="Times"/>
            <w:color w:val="000000" w:themeColor="text1"/>
            <w:sz w:val="22"/>
            <w:szCs w:val="22"/>
          </w:rPr>
          <w:t xml:space="preserve"> </w:t>
        </w:r>
      </w:ins>
      <w:ins w:id="112" w:author="Kurumada, Chigusa" w:date="2023-04-06T12:24:00Z">
        <w:r>
          <w:rPr>
            <w:rFonts w:ascii="Times" w:eastAsia="Times New Roman" w:hAnsi="Times"/>
            <w:color w:val="000000" w:themeColor="text1"/>
            <w:sz w:val="22"/>
            <w:szCs w:val="22"/>
          </w:rPr>
          <w:t xml:space="preserve">talker-specific </w:t>
        </w:r>
      </w:ins>
      <w:ins w:id="113" w:author="Kurumada, Chigusa" w:date="2023-04-06T12:22:00Z">
        <w:r w:rsidRPr="00333DA0">
          <w:rPr>
            <w:rFonts w:ascii="Times" w:eastAsia="Times New Roman" w:hAnsi="Times"/>
            <w:color w:val="000000" w:themeColor="text1"/>
            <w:sz w:val="22"/>
            <w:szCs w:val="22"/>
          </w:rPr>
          <w:t>changes in representations</w:t>
        </w:r>
      </w:ins>
      <w:ins w:id="114" w:author="Kurumada, Chigusa" w:date="2023-04-06T12:38:00Z">
        <w:r w:rsidR="00C65000">
          <w:rPr>
            <w:rFonts w:ascii="Times" w:eastAsia="Times New Roman" w:hAnsi="Times"/>
            <w:color w:val="000000" w:themeColor="text1"/>
            <w:sz w:val="22"/>
            <w:szCs w:val="22"/>
          </w:rPr>
          <w:t xml:space="preserve">. i.e., </w:t>
        </w:r>
      </w:ins>
      <w:ins w:id="115" w:author="Kurumada, Chigusa" w:date="2023-04-06T12:42:00Z">
        <w:r w:rsidR="00C65000">
          <w:rPr>
            <w:rFonts w:ascii="Times" w:eastAsia="Times New Roman" w:hAnsi="Times"/>
            <w:color w:val="000000" w:themeColor="text1"/>
            <w:sz w:val="22"/>
            <w:szCs w:val="22"/>
          </w:rPr>
          <w:t xml:space="preserve">Kraljic </w:t>
        </w:r>
        <w:r w:rsidR="00C65000">
          <w:rPr>
            <w:rFonts w:ascii="Times" w:eastAsia="Times New Roman" w:hAnsi="Times"/>
            <w:color w:val="000000" w:themeColor="text1"/>
            <w:sz w:val="22"/>
            <w:szCs w:val="22"/>
          </w:rPr>
          <w:t>and</w:t>
        </w:r>
        <w:r w:rsidR="00C65000">
          <w:rPr>
            <w:rFonts w:ascii="Times" w:eastAsia="Times New Roman" w:hAnsi="Times"/>
            <w:color w:val="000000" w:themeColor="text1"/>
            <w:sz w:val="22"/>
            <w:szCs w:val="22"/>
          </w:rPr>
          <w:t xml:space="preserve"> Samuel</w:t>
        </w:r>
        <w:r w:rsidR="00C65000">
          <w:rPr>
            <w:rFonts w:ascii="Times" w:eastAsia="Times New Roman" w:hAnsi="Times"/>
            <w:color w:val="000000" w:themeColor="text1"/>
            <w:sz w:val="22"/>
            <w:szCs w:val="22"/>
          </w:rPr>
          <w:t>’s</w:t>
        </w:r>
        <w:r w:rsidR="00C65000">
          <w:rPr>
            <w:rFonts w:ascii="Times" w:eastAsia="Times New Roman" w:hAnsi="Times"/>
            <w:color w:val="000000" w:themeColor="text1"/>
            <w:sz w:val="22"/>
            <w:szCs w:val="22"/>
          </w:rPr>
          <w:t xml:space="preserve"> </w:t>
        </w:r>
        <w:r w:rsidR="00C65000">
          <w:rPr>
            <w:rFonts w:ascii="Times" w:eastAsia="Times New Roman" w:hAnsi="Times"/>
            <w:color w:val="000000" w:themeColor="text1"/>
            <w:sz w:val="22"/>
            <w:szCs w:val="22"/>
          </w:rPr>
          <w:t>(</w:t>
        </w:r>
        <w:r w:rsidR="00C65000">
          <w:rPr>
            <w:rFonts w:ascii="Times" w:eastAsia="Times New Roman" w:hAnsi="Times"/>
            <w:color w:val="000000" w:themeColor="text1"/>
            <w:sz w:val="22"/>
            <w:szCs w:val="22"/>
          </w:rPr>
          <w:t>2007</w:t>
        </w:r>
        <w:r w:rsidR="00C65000">
          <w:rPr>
            <w:rFonts w:ascii="Times" w:eastAsia="Times New Roman" w:hAnsi="Times"/>
            <w:color w:val="000000" w:themeColor="text1"/>
            <w:sz w:val="22"/>
            <w:szCs w:val="22"/>
          </w:rPr>
          <w:t xml:space="preserve">) results </w:t>
        </w:r>
      </w:ins>
      <w:ins w:id="116" w:author="Kurumada, Chigusa" w:date="2023-04-06T12:29:00Z">
        <w:r w:rsidR="00D41E2D">
          <w:rPr>
            <w:rFonts w:ascii="Times" w:eastAsia="Times New Roman" w:hAnsi="Times"/>
            <w:color w:val="000000" w:themeColor="text1"/>
            <w:sz w:val="22"/>
            <w:szCs w:val="22"/>
          </w:rPr>
          <w:t xml:space="preserve">cannot be </w:t>
        </w:r>
      </w:ins>
      <w:ins w:id="117" w:author="Kurumada, Chigusa" w:date="2023-04-06T12:52:00Z">
        <w:r w:rsidR="00CB3AF6">
          <w:rPr>
            <w:rFonts w:ascii="Times" w:eastAsia="Times New Roman" w:hAnsi="Times"/>
            <w:color w:val="000000" w:themeColor="text1"/>
            <w:sz w:val="22"/>
            <w:szCs w:val="22"/>
          </w:rPr>
          <w:t>explained</w:t>
        </w:r>
      </w:ins>
      <w:ins w:id="118" w:author="Kurumada, Chigusa" w:date="2023-04-06T12:29:00Z">
        <w:r w:rsidR="00D41E2D">
          <w:rPr>
            <w:rFonts w:ascii="Times" w:eastAsia="Times New Roman" w:hAnsi="Times"/>
            <w:color w:val="000000" w:themeColor="text1"/>
            <w:sz w:val="22"/>
            <w:szCs w:val="22"/>
          </w:rPr>
          <w:t xml:space="preserve"> at the level of </w:t>
        </w:r>
      </w:ins>
      <w:ins w:id="119" w:author="Kurumada, Chigusa" w:date="2023-04-06T12:30:00Z">
        <w:r w:rsidR="00D41E2D">
          <w:rPr>
            <w:rFonts w:ascii="Times" w:eastAsia="Times New Roman" w:hAnsi="Times"/>
            <w:color w:val="000000" w:themeColor="text1"/>
            <w:sz w:val="22"/>
            <w:szCs w:val="22"/>
          </w:rPr>
          <w:t>normalization or changes of decision-biases.</w:t>
        </w:r>
      </w:ins>
      <w:ins w:id="120" w:author="Kurumada, Chigusa" w:date="2023-04-06T12:32:00Z">
        <w:r w:rsidR="00D41E2D">
          <w:rPr>
            <w:rFonts w:ascii="Times" w:eastAsia="Times New Roman" w:hAnsi="Times"/>
            <w:color w:val="000000" w:themeColor="text1"/>
            <w:sz w:val="22"/>
            <w:szCs w:val="22"/>
          </w:rPr>
          <w:t xml:space="preserve"> </w:t>
        </w:r>
      </w:ins>
      <w:ins w:id="121" w:author="Kurumada, Chigusa" w:date="2023-04-06T12:38:00Z">
        <w:r w:rsidR="00C65000">
          <w:rPr>
            <w:rFonts w:ascii="Times" w:eastAsia="Times New Roman" w:hAnsi="Times"/>
            <w:color w:val="000000" w:themeColor="text1"/>
            <w:sz w:val="22"/>
            <w:szCs w:val="22"/>
          </w:rPr>
          <w:t xml:space="preserve">This is an (implicit) assumption and </w:t>
        </w:r>
      </w:ins>
      <w:ins w:id="122" w:author="Kurumada, Chigusa" w:date="2023-04-06T12:40:00Z">
        <w:r w:rsidR="00C65000">
          <w:rPr>
            <w:rFonts w:ascii="Times" w:eastAsia="Times New Roman" w:hAnsi="Times"/>
            <w:color w:val="000000" w:themeColor="text1"/>
            <w:sz w:val="22"/>
            <w:szCs w:val="22"/>
          </w:rPr>
          <w:t>interpretation</w:t>
        </w:r>
      </w:ins>
      <w:ins w:id="123" w:author="Kurumada, Chigusa" w:date="2023-04-06T12:38:00Z">
        <w:r w:rsidR="00C65000">
          <w:rPr>
            <w:rFonts w:ascii="Times" w:eastAsia="Times New Roman" w:hAnsi="Times"/>
            <w:color w:val="000000" w:themeColor="text1"/>
            <w:sz w:val="22"/>
            <w:szCs w:val="22"/>
          </w:rPr>
          <w:t xml:space="preserve"> that we have encountered in many of our </w:t>
        </w:r>
      </w:ins>
      <w:ins w:id="124" w:author="Kurumada, Chigusa" w:date="2023-04-06T13:08:00Z">
        <w:r w:rsidR="00EC194B">
          <w:rPr>
            <w:rFonts w:ascii="Times" w:eastAsia="Times New Roman" w:hAnsi="Times"/>
            <w:color w:val="000000" w:themeColor="text1"/>
            <w:sz w:val="22"/>
            <w:szCs w:val="22"/>
          </w:rPr>
          <w:t>discussions</w:t>
        </w:r>
      </w:ins>
      <w:ins w:id="125" w:author="Kurumada, Chigusa" w:date="2023-04-06T12:38:00Z">
        <w:r w:rsidR="00C65000">
          <w:rPr>
            <w:rFonts w:ascii="Times" w:eastAsia="Times New Roman" w:hAnsi="Times"/>
            <w:color w:val="000000" w:themeColor="text1"/>
            <w:sz w:val="22"/>
            <w:szCs w:val="22"/>
          </w:rPr>
          <w:t xml:space="preserve"> with c</w:t>
        </w:r>
      </w:ins>
      <w:ins w:id="126" w:author="Kurumada, Chigusa" w:date="2023-04-06T12:39:00Z">
        <w:r w:rsidR="00C65000">
          <w:rPr>
            <w:rFonts w:ascii="Times" w:eastAsia="Times New Roman" w:hAnsi="Times"/>
            <w:color w:val="000000" w:themeColor="text1"/>
            <w:sz w:val="22"/>
            <w:szCs w:val="22"/>
          </w:rPr>
          <w:t xml:space="preserve">olleagues in the field. Although it is common, </w:t>
        </w:r>
      </w:ins>
      <w:ins w:id="127" w:author="Kurumada, Chigusa" w:date="2023-04-06T12:37:00Z">
        <w:r w:rsidR="00C65000">
          <w:rPr>
            <w:rFonts w:ascii="Times" w:eastAsia="Times New Roman" w:hAnsi="Times"/>
            <w:color w:val="000000" w:themeColor="text1"/>
            <w:sz w:val="22"/>
            <w:szCs w:val="22"/>
          </w:rPr>
          <w:t xml:space="preserve">this </w:t>
        </w:r>
      </w:ins>
      <w:ins w:id="128" w:author="Kurumada, Chigusa" w:date="2023-04-06T12:39:00Z">
        <w:r w:rsidR="00C65000">
          <w:rPr>
            <w:rFonts w:ascii="Times" w:eastAsia="Times New Roman" w:hAnsi="Times"/>
            <w:color w:val="000000" w:themeColor="text1"/>
            <w:sz w:val="22"/>
            <w:szCs w:val="22"/>
          </w:rPr>
          <w:t>assumption</w:t>
        </w:r>
      </w:ins>
      <w:ins w:id="129" w:author="Kurumada, Chigusa" w:date="2023-04-06T12:41:00Z">
        <w:r w:rsidR="00C65000">
          <w:rPr>
            <w:rFonts w:ascii="Times" w:eastAsia="Times New Roman" w:hAnsi="Times"/>
            <w:color w:val="000000" w:themeColor="text1"/>
            <w:sz w:val="22"/>
            <w:szCs w:val="22"/>
          </w:rPr>
          <w:t xml:space="preserve"> </w:t>
        </w:r>
      </w:ins>
      <w:ins w:id="130" w:author="Kurumada, Chigusa" w:date="2023-04-06T12:44:00Z">
        <w:r w:rsidR="00C65000">
          <w:rPr>
            <w:rFonts w:ascii="Times" w:eastAsia="Times New Roman" w:hAnsi="Times"/>
            <w:color w:val="000000" w:themeColor="text1"/>
            <w:sz w:val="22"/>
            <w:szCs w:val="22"/>
          </w:rPr>
          <w:t xml:space="preserve">has not been empirically tested (*this is the </w:t>
        </w:r>
      </w:ins>
      <w:ins w:id="131" w:author="Kurumada, Chigusa" w:date="2023-04-06T12:49:00Z">
        <w:r w:rsidR="00CB3AF6">
          <w:rPr>
            <w:rFonts w:ascii="Times" w:eastAsia="Times New Roman" w:hAnsi="Times"/>
            <w:color w:val="000000" w:themeColor="text1"/>
            <w:sz w:val="22"/>
            <w:szCs w:val="22"/>
          </w:rPr>
          <w:t xml:space="preserve">very problem we seek to address in </w:t>
        </w:r>
      </w:ins>
      <w:ins w:id="132" w:author="Kurumada, Chigusa" w:date="2023-04-06T12:45:00Z">
        <w:r w:rsidR="00C65000">
          <w:rPr>
            <w:rFonts w:ascii="Times" w:eastAsia="Times New Roman" w:hAnsi="Times"/>
            <w:color w:val="000000" w:themeColor="text1"/>
            <w:sz w:val="22"/>
            <w:szCs w:val="22"/>
          </w:rPr>
          <w:t>this manuscript)</w:t>
        </w:r>
      </w:ins>
      <w:ins w:id="133" w:author="Kurumada, Chigusa" w:date="2023-04-06T12:55:00Z">
        <w:r w:rsidR="00CB3AF6">
          <w:rPr>
            <w:rFonts w:ascii="Times" w:eastAsia="Times New Roman" w:hAnsi="Times"/>
            <w:color w:val="000000" w:themeColor="text1"/>
            <w:sz w:val="22"/>
            <w:szCs w:val="22"/>
          </w:rPr>
          <w:t>.</w:t>
        </w:r>
      </w:ins>
      <w:ins w:id="134" w:author="Kurumada, Chigusa" w:date="2023-04-06T12:45:00Z">
        <w:r w:rsidR="00C65000">
          <w:rPr>
            <w:rFonts w:ascii="Times" w:eastAsia="Times New Roman" w:hAnsi="Times"/>
            <w:color w:val="000000" w:themeColor="text1"/>
            <w:sz w:val="22"/>
            <w:szCs w:val="22"/>
          </w:rPr>
          <w:t xml:space="preserve"> </w:t>
        </w:r>
      </w:ins>
      <w:ins w:id="135" w:author="Kurumada, Chigusa" w:date="2023-04-06T12:55:00Z">
        <w:r w:rsidR="00CB3AF6">
          <w:rPr>
            <w:rFonts w:ascii="Times" w:eastAsia="Times New Roman" w:hAnsi="Times"/>
            <w:color w:val="000000" w:themeColor="text1"/>
            <w:sz w:val="22"/>
            <w:szCs w:val="22"/>
          </w:rPr>
          <w:t>It</w:t>
        </w:r>
      </w:ins>
      <w:ins w:id="136" w:author="Kurumada, Chigusa" w:date="2023-04-06T12:45:00Z">
        <w:r w:rsidR="00C65000">
          <w:rPr>
            <w:rFonts w:ascii="Times" w:eastAsia="Times New Roman" w:hAnsi="Times"/>
            <w:color w:val="000000" w:themeColor="text1"/>
            <w:sz w:val="22"/>
            <w:szCs w:val="22"/>
          </w:rPr>
          <w:t xml:space="preserve"> likely </w:t>
        </w:r>
      </w:ins>
      <w:ins w:id="137" w:author="Kurumada, Chigusa" w:date="2023-04-06T12:46:00Z">
        <w:r w:rsidR="00CB3AF6">
          <w:rPr>
            <w:rFonts w:ascii="Times" w:eastAsia="Times New Roman" w:hAnsi="Times"/>
            <w:color w:val="000000" w:themeColor="text1"/>
            <w:sz w:val="22"/>
            <w:szCs w:val="22"/>
          </w:rPr>
          <w:t>reflects</w:t>
        </w:r>
      </w:ins>
      <w:ins w:id="138" w:author="Kurumada, Chigusa" w:date="2023-04-06T12:45:00Z">
        <w:r w:rsidR="00C65000">
          <w:rPr>
            <w:rFonts w:ascii="Times" w:eastAsia="Times New Roman" w:hAnsi="Times"/>
            <w:color w:val="000000" w:themeColor="text1"/>
            <w:sz w:val="22"/>
            <w:szCs w:val="22"/>
          </w:rPr>
          <w:t xml:space="preserve"> the “</w:t>
        </w:r>
      </w:ins>
      <w:ins w:id="139" w:author="Kurumada, Chigusa" w:date="2023-04-06T12:40:00Z">
        <w:r w:rsidR="00C65000">
          <w:rPr>
            <w:rFonts w:ascii="Times" w:eastAsia="Times New Roman" w:hAnsi="Times"/>
            <w:color w:val="000000" w:themeColor="text1"/>
            <w:sz w:val="22"/>
            <w:szCs w:val="22"/>
          </w:rPr>
          <w:t>tunnel vision</w:t>
        </w:r>
      </w:ins>
      <w:ins w:id="140" w:author="Kurumada, Chigusa" w:date="2023-04-06T12:45:00Z">
        <w:r w:rsidR="00C65000">
          <w:rPr>
            <w:rFonts w:ascii="Times" w:eastAsia="Times New Roman" w:hAnsi="Times"/>
            <w:color w:val="000000" w:themeColor="text1"/>
            <w:sz w:val="22"/>
            <w:szCs w:val="22"/>
          </w:rPr>
          <w:t>”</w:t>
        </w:r>
      </w:ins>
      <w:ins w:id="141" w:author="Kurumada, Chigusa" w:date="2023-04-06T12:40:00Z">
        <w:r w:rsidR="00C65000">
          <w:rPr>
            <w:rFonts w:ascii="Times" w:eastAsia="Times New Roman" w:hAnsi="Times"/>
            <w:color w:val="000000" w:themeColor="text1"/>
            <w:sz w:val="22"/>
            <w:szCs w:val="22"/>
          </w:rPr>
          <w:t xml:space="preserve"> </w:t>
        </w:r>
      </w:ins>
      <w:ins w:id="142" w:author="Kurumada, Chigusa" w:date="2023-04-06T12:47:00Z">
        <w:r w:rsidR="00CB3AF6">
          <w:rPr>
            <w:rFonts w:ascii="Times" w:eastAsia="Times New Roman" w:hAnsi="Times"/>
            <w:color w:val="000000" w:themeColor="text1"/>
            <w:sz w:val="22"/>
            <w:szCs w:val="22"/>
          </w:rPr>
          <w:t xml:space="preserve">of recent </w:t>
        </w:r>
      </w:ins>
      <w:ins w:id="143" w:author="Kurumada, Chigusa" w:date="2023-04-06T12:48:00Z">
        <w:r w:rsidR="00CB3AF6">
          <w:rPr>
            <w:rFonts w:ascii="Times" w:eastAsia="Times New Roman" w:hAnsi="Times"/>
            <w:color w:val="000000" w:themeColor="text1"/>
            <w:sz w:val="22"/>
            <w:szCs w:val="22"/>
          </w:rPr>
          <w:t>work—</w:t>
        </w:r>
      </w:ins>
      <w:ins w:id="144" w:author="Kurumada, Chigusa" w:date="2023-04-06T12:47:00Z">
        <w:r w:rsidR="00CB3AF6">
          <w:rPr>
            <w:rFonts w:ascii="Times" w:eastAsia="Times New Roman" w:hAnsi="Times"/>
            <w:color w:val="000000" w:themeColor="text1"/>
            <w:sz w:val="22"/>
            <w:szCs w:val="22"/>
          </w:rPr>
          <w:t>including our own</w:t>
        </w:r>
      </w:ins>
      <w:ins w:id="145" w:author="Kurumada, Chigusa" w:date="2023-04-06T12:48:00Z">
        <w:r w:rsidR="00CB3AF6">
          <w:rPr>
            <w:rFonts w:ascii="Times" w:eastAsia="Times New Roman" w:hAnsi="Times"/>
            <w:color w:val="000000" w:themeColor="text1"/>
            <w:sz w:val="22"/>
            <w:szCs w:val="22"/>
          </w:rPr>
          <w:t xml:space="preserve">—that </w:t>
        </w:r>
      </w:ins>
      <w:ins w:id="146" w:author="Kurumada, Chigusa" w:date="2023-04-06T13:08:00Z">
        <w:r w:rsidR="00EC194B">
          <w:rPr>
            <w:rFonts w:ascii="Times" w:eastAsia="Times New Roman" w:hAnsi="Times"/>
            <w:color w:val="000000" w:themeColor="text1"/>
            <w:sz w:val="22"/>
            <w:szCs w:val="22"/>
          </w:rPr>
          <w:t xml:space="preserve">has </w:t>
        </w:r>
      </w:ins>
      <w:ins w:id="147" w:author="Kurumada, Chigusa" w:date="2023-04-06T12:48:00Z">
        <w:r w:rsidR="00CB3AF6">
          <w:rPr>
            <w:rFonts w:ascii="Times" w:eastAsia="Times New Roman" w:hAnsi="Times"/>
            <w:color w:val="000000" w:themeColor="text1"/>
            <w:sz w:val="22"/>
            <w:szCs w:val="22"/>
          </w:rPr>
          <w:t>focused exclusively on changes of representations</w:t>
        </w:r>
      </w:ins>
      <w:ins w:id="148" w:author="Kurumada, Chigusa" w:date="2023-04-06T12:49:00Z">
        <w:r w:rsidR="00CB3AF6">
          <w:rPr>
            <w:rFonts w:ascii="Times" w:eastAsia="Times New Roman" w:hAnsi="Times"/>
            <w:color w:val="000000" w:themeColor="text1"/>
            <w:sz w:val="22"/>
            <w:szCs w:val="22"/>
          </w:rPr>
          <w:t xml:space="preserve"> as a mechanism of adaptation</w:t>
        </w:r>
      </w:ins>
      <w:ins w:id="149" w:author="Kurumada, Chigusa" w:date="2023-04-06T13:15:00Z">
        <w:r w:rsidR="00830026">
          <w:rPr>
            <w:rFonts w:ascii="Times" w:eastAsia="Times New Roman" w:hAnsi="Times"/>
            <w:color w:val="000000" w:themeColor="text1"/>
            <w:sz w:val="22"/>
            <w:szCs w:val="22"/>
          </w:rPr>
          <w:t xml:space="preserve"> (as discussed in Section 1.1)</w:t>
        </w:r>
      </w:ins>
      <w:ins w:id="150" w:author="Kurumada, Chigusa" w:date="2023-04-06T12:49:00Z">
        <w:r w:rsidR="00CB3AF6">
          <w:rPr>
            <w:rFonts w:ascii="Times" w:eastAsia="Times New Roman" w:hAnsi="Times"/>
            <w:color w:val="000000" w:themeColor="text1"/>
            <w:sz w:val="22"/>
            <w:szCs w:val="22"/>
          </w:rPr>
          <w:t xml:space="preserve">. </w:t>
        </w:r>
      </w:ins>
    </w:p>
    <w:p w14:paraId="1DC7AAE7" w14:textId="77777777" w:rsidR="00830026" w:rsidRDefault="00830026" w:rsidP="00DB7A52">
      <w:pPr>
        <w:ind w:firstLine="0"/>
        <w:rPr>
          <w:ins w:id="151" w:author="Kurumada, Chigusa" w:date="2023-04-06T13:12:00Z"/>
          <w:rFonts w:ascii="Times" w:eastAsia="Times New Roman" w:hAnsi="Times"/>
          <w:color w:val="000000" w:themeColor="text1"/>
          <w:sz w:val="22"/>
          <w:szCs w:val="22"/>
        </w:rPr>
      </w:pPr>
    </w:p>
    <w:p w14:paraId="21D59CF4" w14:textId="4081EF93" w:rsidR="00DB7A52" w:rsidRPr="00DB7A52" w:rsidRDefault="00CB3AF6" w:rsidP="00DB7A52">
      <w:pPr>
        <w:ind w:firstLine="0"/>
        <w:rPr>
          <w:rFonts w:ascii="Times" w:eastAsia="Times New Roman" w:hAnsi="Times"/>
          <w:color w:val="000000" w:themeColor="text1"/>
          <w:sz w:val="22"/>
          <w:szCs w:val="22"/>
          <w:rPrChange w:id="152" w:author="Kurumada, Chigusa" w:date="2023-04-06T13:03:00Z">
            <w:rPr>
              <w:rFonts w:ascii="Times" w:eastAsia="Times New Roman" w:hAnsi="Times"/>
              <w:b/>
              <w:bCs/>
              <w:color w:val="000000" w:themeColor="text1"/>
              <w:sz w:val="22"/>
              <w:szCs w:val="22"/>
            </w:rPr>
          </w:rPrChange>
        </w:rPr>
      </w:pPr>
      <w:ins w:id="153" w:author="Kurumada, Chigusa" w:date="2023-04-06T12:50:00Z">
        <w:r>
          <w:rPr>
            <w:rFonts w:ascii="Times" w:eastAsia="Times New Roman" w:hAnsi="Times"/>
            <w:color w:val="000000" w:themeColor="text1"/>
            <w:sz w:val="22"/>
            <w:szCs w:val="22"/>
          </w:rPr>
          <w:t>This is problematic because</w:t>
        </w:r>
      </w:ins>
      <w:del w:id="154" w:author="Kurumada, Chigusa" w:date="2023-04-06T11:36:00Z">
        <w:r w:rsidR="004A5B01" w:rsidRPr="00616AEC" w:rsidDel="000D59BD">
          <w:rPr>
            <w:rFonts w:ascii="Times" w:eastAsia="Times New Roman" w:hAnsi="Times"/>
            <w:color w:val="000000" w:themeColor="text1"/>
            <w:sz w:val="22"/>
            <w:szCs w:val="22"/>
          </w:rPr>
          <w:delText>.</w:delText>
        </w:r>
        <w:r w:rsidR="00616AEC" w:rsidRPr="00616AEC" w:rsidDel="000D59BD">
          <w:rPr>
            <w:rFonts w:ascii="Times" w:eastAsia="Times New Roman" w:hAnsi="Times"/>
            <w:color w:val="000000" w:themeColor="text1"/>
            <w:sz w:val="22"/>
            <w:szCs w:val="22"/>
          </w:rPr>
          <w:delText xml:space="preserve"> </w:delText>
        </w:r>
      </w:del>
      <w:del w:id="155" w:author="Kurumada, Chigusa" w:date="2023-04-06T12:35:00Z">
        <w:r w:rsidR="001D6973" w:rsidDel="00D41E2D">
          <w:rPr>
            <w:rFonts w:ascii="Times" w:eastAsia="Times New Roman" w:hAnsi="Times"/>
            <w:color w:val="000000" w:themeColor="text1"/>
            <w:sz w:val="22"/>
            <w:szCs w:val="22"/>
          </w:rPr>
          <w:delText>And in fact</w:delText>
        </w:r>
        <w:r w:rsidR="00616AEC" w:rsidDel="00D41E2D">
          <w:rPr>
            <w:rFonts w:ascii="Times" w:eastAsia="Times New Roman" w:hAnsi="Times"/>
            <w:color w:val="000000" w:themeColor="text1"/>
            <w:sz w:val="22"/>
            <w:szCs w:val="22"/>
          </w:rPr>
          <w:delText>, w</w:delText>
        </w:r>
        <w:r w:rsidR="004A5B01" w:rsidRPr="00616AEC" w:rsidDel="00D41E2D">
          <w:rPr>
            <w:rFonts w:ascii="Times" w:eastAsia="Times New Roman" w:hAnsi="Times"/>
            <w:color w:val="000000" w:themeColor="text1"/>
            <w:sz w:val="22"/>
            <w:szCs w:val="22"/>
          </w:rPr>
          <w:delText>e indeed intend</w:delText>
        </w:r>
        <w:r w:rsidR="001D6973" w:rsidDel="00D41E2D">
          <w:rPr>
            <w:rFonts w:ascii="Times" w:eastAsia="Times New Roman" w:hAnsi="Times"/>
            <w:color w:val="000000" w:themeColor="text1"/>
            <w:sz w:val="22"/>
            <w:szCs w:val="22"/>
          </w:rPr>
          <w:delText>ed</w:delText>
        </w:r>
        <w:r w:rsidR="004A5B01" w:rsidRPr="00616AEC" w:rsidDel="00D41E2D">
          <w:rPr>
            <w:rFonts w:ascii="Times" w:eastAsia="Times New Roman" w:hAnsi="Times"/>
            <w:color w:val="000000" w:themeColor="text1"/>
            <w:sz w:val="22"/>
            <w:szCs w:val="22"/>
          </w:rPr>
          <w:delTex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delText>
        </w:r>
        <w:r w:rsidR="004A5B01" w:rsidRPr="00616AEC" w:rsidDel="00D41E2D">
          <w:rPr>
            <w:rFonts w:ascii="Times" w:eastAsia="Times New Roman" w:hAnsi="Times"/>
            <w:i/>
            <w:iCs/>
            <w:color w:val="000000" w:themeColor="text1"/>
            <w:sz w:val="22"/>
            <w:szCs w:val="22"/>
          </w:rPr>
          <w:delText>why</w:delText>
        </w:r>
        <w:r w:rsidR="004A5B01" w:rsidRPr="00616AEC" w:rsidDel="00D41E2D">
          <w:rPr>
            <w:rFonts w:ascii="Times" w:eastAsia="Times New Roman" w:hAnsi="Times"/>
            <w:color w:val="000000" w:themeColor="text1"/>
            <w:sz w:val="22"/>
            <w:szCs w:val="22"/>
          </w:rPr>
          <w:delText xml:space="preserve"> </w:delText>
        </w:r>
        <w:r w:rsidR="00616AEC" w:rsidDel="00D41E2D">
          <w:rPr>
            <w:rFonts w:ascii="Times" w:eastAsia="Times New Roman" w:hAnsi="Times"/>
            <w:color w:val="000000" w:themeColor="text1"/>
            <w:sz w:val="22"/>
            <w:szCs w:val="22"/>
          </w:rPr>
          <w:delText xml:space="preserve">we think </w:delText>
        </w:r>
        <w:r w:rsidR="004A5B01" w:rsidRPr="00616AEC" w:rsidDel="00D41E2D">
          <w:rPr>
            <w:rFonts w:ascii="Times" w:eastAsia="Times New Roman" w:hAnsi="Times"/>
            <w:color w:val="000000" w:themeColor="text1"/>
            <w:sz w:val="22"/>
            <w:szCs w:val="22"/>
          </w:rPr>
          <w:delText>our claims hold</w:delText>
        </w:r>
        <w:r w:rsidR="00616AEC" w:rsidDel="00D41E2D">
          <w:rPr>
            <w:rFonts w:ascii="Times" w:eastAsia="Times New Roman" w:hAnsi="Times"/>
            <w:color w:val="000000" w:themeColor="text1"/>
            <w:sz w:val="22"/>
            <w:szCs w:val="22"/>
          </w:rPr>
          <w:delText xml:space="preserve">. The short of it is that </w:delText>
        </w:r>
      </w:del>
      <w:del w:id="156" w:author="Kurumada, Chigusa" w:date="2023-04-06T12:48:00Z">
        <w:r w:rsidR="00616AEC" w:rsidDel="00CB3AF6">
          <w:rPr>
            <w:rFonts w:ascii="Times" w:eastAsia="Times New Roman" w:hAnsi="Times"/>
            <w:color w:val="000000" w:themeColor="text1"/>
            <w:sz w:val="22"/>
            <w:szCs w:val="22"/>
          </w:rPr>
          <w:delText xml:space="preserve">there is nothing in existing theories that prevents normalization or changes in decision-making from being talker-specific. </w:delText>
        </w:r>
      </w:del>
      <w:del w:id="157" w:author="Kurumada, Chigusa" w:date="2023-04-06T12:50:00Z">
        <w:r w:rsidR="00616AEC" w:rsidDel="00CB3AF6">
          <w:rPr>
            <w:rFonts w:ascii="Times" w:eastAsia="Times New Roman" w:hAnsi="Times"/>
            <w:color w:val="000000" w:themeColor="text1"/>
            <w:sz w:val="22"/>
            <w:szCs w:val="22"/>
          </w:rPr>
          <w:delText>Quite to the contrary</w:delText>
        </w:r>
      </w:del>
      <w:r w:rsidR="00616AEC">
        <w:rPr>
          <w:rFonts w:ascii="Times" w:eastAsia="Times New Roman" w:hAnsi="Times"/>
          <w:color w:val="000000" w:themeColor="text1"/>
          <w:sz w:val="22"/>
          <w:szCs w:val="22"/>
        </w:rPr>
        <w:t>,</w:t>
      </w:r>
      <w:r w:rsidR="00B54F9D">
        <w:rPr>
          <w:rFonts w:ascii="Times" w:eastAsia="Times New Roman" w:hAnsi="Times"/>
          <w:color w:val="000000" w:themeColor="text1"/>
          <w:sz w:val="22"/>
          <w:szCs w:val="22"/>
        </w:rPr>
        <w:t xml:space="preserve"> in </w:t>
      </w:r>
      <w:ins w:id="158" w:author="Kurumada, Chigusa" w:date="2023-04-06T12:52:00Z">
        <w:r>
          <w:rPr>
            <w:rFonts w:ascii="Times" w:eastAsia="Times New Roman" w:hAnsi="Times"/>
            <w:color w:val="000000" w:themeColor="text1"/>
            <w:sz w:val="22"/>
            <w:szCs w:val="22"/>
          </w:rPr>
          <w:t xml:space="preserve">a more broader context of speech </w:t>
        </w:r>
      </w:ins>
      <w:ins w:id="159" w:author="Kurumada, Chigusa" w:date="2023-04-06T12:53:00Z">
        <w:r>
          <w:rPr>
            <w:rFonts w:ascii="Times" w:eastAsia="Times New Roman" w:hAnsi="Times"/>
            <w:color w:val="000000" w:themeColor="text1"/>
            <w:sz w:val="22"/>
            <w:szCs w:val="22"/>
          </w:rPr>
          <w:t xml:space="preserve">perception </w:t>
        </w:r>
      </w:ins>
      <w:r w:rsidR="00B54F9D">
        <w:rPr>
          <w:rFonts w:ascii="Times" w:eastAsia="Times New Roman" w:hAnsi="Times"/>
          <w:color w:val="000000" w:themeColor="text1"/>
          <w:sz w:val="22"/>
          <w:szCs w:val="22"/>
        </w:rPr>
        <w:t>research</w:t>
      </w:r>
      <w:del w:id="160" w:author="Kurumada, Chigusa" w:date="2023-04-06T12:53:00Z">
        <w:r w:rsidR="00B54F9D" w:rsidDel="00CB3AF6">
          <w:rPr>
            <w:rFonts w:ascii="Times" w:eastAsia="Times New Roman" w:hAnsi="Times"/>
            <w:color w:val="000000" w:themeColor="text1"/>
            <w:sz w:val="22"/>
            <w:szCs w:val="22"/>
          </w:rPr>
          <w:delText xml:space="preserve"> on normalization</w:delText>
        </w:r>
      </w:del>
      <w:r w:rsidR="00B54F9D">
        <w:rPr>
          <w:rFonts w:ascii="Times" w:eastAsia="Times New Roman" w:hAnsi="Times"/>
          <w:color w:val="000000" w:themeColor="text1"/>
          <w:sz w:val="22"/>
          <w:szCs w:val="22"/>
        </w:rPr>
        <w:t>,</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(e.g., Barreda, 2012</w:t>
      </w:r>
      <w:del w:id="161" w:author="Kurumada, Chigusa" w:date="2023-04-06T12:51:00Z">
        <w:r w:rsidR="00616AEC" w:rsidDel="00CB3AF6">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building on Magnuson &amp; Nusbaum, 2007</w:t>
      </w:r>
      <w:r w:rsidR="00736EC9">
        <w:rPr>
          <w:rFonts w:ascii="Times" w:eastAsia="Times New Roman" w:hAnsi="Times"/>
          <w:color w:val="000000" w:themeColor="text1"/>
          <w:sz w:val="22"/>
          <w:szCs w:val="22"/>
        </w:rPr>
        <w:t xml:space="preserve">; or works on C-CuRE,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ins w:id="162" w:author="Kurumada, Chigusa" w:date="2023-04-06T12:53:00Z">
        <w:r>
          <w:rPr>
            <w:rFonts w:ascii="Times" w:eastAsia="Times New Roman" w:hAnsi="Times"/>
            <w:color w:val="000000" w:themeColor="text1"/>
            <w:sz w:val="22"/>
            <w:szCs w:val="22"/>
          </w:rPr>
          <w:t xml:space="preserve">It therefore </w:t>
        </w:r>
      </w:ins>
      <w:ins w:id="163" w:author="Kurumada, Chigusa" w:date="2023-04-06T13:10:00Z">
        <w:r w:rsidR="00EC194B">
          <w:rPr>
            <w:rFonts w:ascii="Times" w:eastAsia="Times New Roman" w:hAnsi="Times"/>
            <w:color w:val="000000" w:themeColor="text1"/>
            <w:sz w:val="22"/>
            <w:szCs w:val="22"/>
          </w:rPr>
          <w:t xml:space="preserve">remains an </w:t>
        </w:r>
      </w:ins>
      <w:ins w:id="164" w:author="Kurumada, Chigusa" w:date="2023-04-06T12:56:00Z">
        <w:r>
          <w:rPr>
            <w:rFonts w:ascii="Times" w:eastAsia="Times New Roman" w:hAnsi="Times"/>
            <w:color w:val="000000" w:themeColor="text1"/>
            <w:sz w:val="22"/>
            <w:szCs w:val="22"/>
          </w:rPr>
          <w:t xml:space="preserve">empirical question whether </w:t>
        </w:r>
        <w:r w:rsidR="00874761">
          <w:rPr>
            <w:rFonts w:ascii="Times" w:eastAsia="Times New Roman" w:hAnsi="Times"/>
            <w:color w:val="000000" w:themeColor="text1"/>
            <w:sz w:val="22"/>
            <w:szCs w:val="22"/>
          </w:rPr>
          <w:t>talker-specific</w:t>
        </w:r>
      </w:ins>
      <w:ins w:id="165" w:author="Kurumada, Chigusa" w:date="2023-04-06T12:57:00Z">
        <w:r w:rsidR="00874761">
          <w:rPr>
            <w:rFonts w:ascii="Times" w:eastAsia="Times New Roman" w:hAnsi="Times"/>
            <w:color w:val="000000" w:themeColor="text1"/>
            <w:sz w:val="22"/>
            <w:szCs w:val="22"/>
          </w:rPr>
          <w:t xml:space="preserve"> adaptation, </w:t>
        </w:r>
      </w:ins>
      <w:ins w:id="166" w:author="Kurumada, Chigusa" w:date="2023-04-06T12:58:00Z">
        <w:r w:rsidR="00874761">
          <w:rPr>
            <w:rFonts w:ascii="Times" w:eastAsia="Times New Roman" w:hAnsi="Times"/>
            <w:color w:val="000000" w:themeColor="text1"/>
            <w:sz w:val="22"/>
            <w:szCs w:val="22"/>
          </w:rPr>
          <w:t xml:space="preserve">as found by </w:t>
        </w:r>
      </w:ins>
      <w:ins w:id="167" w:author="Kurumada, Chigusa" w:date="2023-04-06T12:55:00Z">
        <w:r>
          <w:rPr>
            <w:rFonts w:ascii="Times" w:eastAsia="Times New Roman" w:hAnsi="Times"/>
            <w:color w:val="000000" w:themeColor="text1"/>
            <w:sz w:val="22"/>
            <w:szCs w:val="22"/>
          </w:rPr>
          <w:t>Kraljic and Samuel’s (2007)</w:t>
        </w:r>
      </w:ins>
      <w:ins w:id="168" w:author="Kurumada, Chigusa" w:date="2023-04-06T12:57:00Z">
        <w:r w:rsidR="00874761">
          <w:rPr>
            <w:rFonts w:ascii="Times" w:eastAsia="Times New Roman" w:hAnsi="Times"/>
            <w:color w:val="000000" w:themeColor="text1"/>
            <w:sz w:val="22"/>
            <w:szCs w:val="22"/>
          </w:rPr>
          <w:t>, stems from talker</w:t>
        </w:r>
      </w:ins>
      <w:ins w:id="169" w:author="Kurumada, Chigusa" w:date="2023-04-06T12:58:00Z">
        <w:r w:rsidR="00874761">
          <w:rPr>
            <w:rFonts w:ascii="Times" w:eastAsia="Times New Roman" w:hAnsi="Times"/>
            <w:color w:val="000000" w:themeColor="text1"/>
            <w:sz w:val="22"/>
            <w:szCs w:val="22"/>
          </w:rPr>
          <w:t>-</w:t>
        </w:r>
      </w:ins>
      <w:ins w:id="170" w:author="Kurumada, Chigusa" w:date="2023-04-06T12:57:00Z">
        <w:r w:rsidR="00874761">
          <w:rPr>
            <w:rFonts w:ascii="Times" w:eastAsia="Times New Roman" w:hAnsi="Times"/>
            <w:color w:val="000000" w:themeColor="text1"/>
            <w:sz w:val="22"/>
            <w:szCs w:val="22"/>
          </w:rPr>
          <w:t>specific changes of normalization, representation, decision-biases</w:t>
        </w:r>
      </w:ins>
      <w:ins w:id="171" w:author="Kurumada, Chigusa" w:date="2023-04-06T12:58:00Z">
        <w:r w:rsidR="00874761">
          <w:rPr>
            <w:rFonts w:ascii="Times" w:eastAsia="Times New Roman" w:hAnsi="Times"/>
            <w:color w:val="000000" w:themeColor="text1"/>
            <w:sz w:val="22"/>
            <w:szCs w:val="22"/>
          </w:rPr>
          <w:t>, or a comb</w:t>
        </w:r>
      </w:ins>
      <w:ins w:id="172" w:author="Kurumada, Chigusa" w:date="2023-04-06T12:59:00Z">
        <w:r w:rsidR="00874761">
          <w:rPr>
            <w:rFonts w:ascii="Times" w:eastAsia="Times New Roman" w:hAnsi="Times"/>
            <w:color w:val="000000" w:themeColor="text1"/>
            <w:sz w:val="22"/>
            <w:szCs w:val="22"/>
          </w:rPr>
          <w:t>ination thereof.</w:t>
        </w:r>
      </w:ins>
      <w:ins w:id="173" w:author="Kurumada, Chigusa" w:date="2023-04-06T13:03:00Z">
        <w:r w:rsidR="00DB7A52">
          <w:rPr>
            <w:rFonts w:ascii="Times" w:eastAsia="Times New Roman" w:hAnsi="Times"/>
            <w:color w:val="000000" w:themeColor="text1"/>
            <w:sz w:val="22"/>
            <w:szCs w:val="22"/>
          </w:rPr>
          <w:t xml:space="preserve"> </w:t>
        </w:r>
      </w:ins>
      <w:ins w:id="174" w:author="Kurumada, Chigusa" w:date="2023-04-06T13:09:00Z">
        <w:r w:rsidR="00EC194B">
          <w:rPr>
            <w:rFonts w:ascii="Times" w:eastAsia="Times New Roman" w:hAnsi="Times"/>
            <w:color w:val="000000" w:themeColor="text1"/>
            <w:sz w:val="22"/>
            <w:szCs w:val="22"/>
          </w:rPr>
          <w:t xml:space="preserve">We hope that the current general discussion clarifies this point. </w:t>
        </w:r>
      </w:ins>
      <w:ins w:id="175" w:author="Kurumada, Chigusa" w:date="2023-04-06T13:03:00Z">
        <w:r w:rsidR="00DB7A52">
          <w:rPr>
            <w:rFonts w:ascii="Times" w:eastAsia="Times New Roman" w:hAnsi="Times"/>
            <w:color w:val="000000" w:themeColor="text1"/>
            <w:sz w:val="22"/>
            <w:szCs w:val="22"/>
          </w:rPr>
          <w:t xml:space="preserve">Section 7 of SI </w:t>
        </w:r>
        <w:r w:rsidR="00DB7A52" w:rsidRPr="00DB7A52">
          <w:rPr>
            <w:rFonts w:ascii="Times" w:eastAsia="Times New Roman" w:hAnsi="Times"/>
            <w:color w:val="000000" w:themeColor="text1"/>
            <w:sz w:val="22"/>
            <w:szCs w:val="22"/>
          </w:rPr>
          <w:t>(</w:t>
        </w:r>
      </w:ins>
      <w:ins w:id="176" w:author="Kurumada, Chigusa" w:date="2023-04-06T13:09:00Z">
        <w:r w:rsidR="00EC194B">
          <w:rPr>
            <w:rFonts w:ascii="Times" w:eastAsia="Times New Roman" w:hAnsi="Times"/>
            <w:color w:val="000000" w:themeColor="text1"/>
            <w:sz w:val="22"/>
            <w:szCs w:val="22"/>
          </w:rPr>
          <w:t>“</w:t>
        </w:r>
      </w:ins>
      <w:commentRangeStart w:id="177"/>
      <w:del w:id="178" w:author="Kurumada, Chigusa" w:date="2023-04-06T12:53:00Z">
        <w:r w:rsidR="00B54F9D" w:rsidRPr="00DB7A52" w:rsidDel="00CB3AF6">
          <w:rPr>
            <w:rFonts w:ascii="Times" w:eastAsia="Times New Roman" w:hAnsi="Times"/>
            <w:b/>
            <w:bCs/>
            <w:color w:val="000000" w:themeColor="text1"/>
            <w:sz w:val="22"/>
            <w:szCs w:val="22"/>
          </w:rPr>
          <w:delText xml:space="preserve">We now clarify this as part of footnote </w:delText>
        </w:r>
        <w:r w:rsidR="00D05801" w:rsidRPr="00DB7A52" w:rsidDel="00CB3AF6">
          <w:rPr>
            <w:rFonts w:ascii="Times" w:eastAsia="Times New Roman" w:hAnsi="Times"/>
            <w:b/>
            <w:bCs/>
            <w:color w:val="000000" w:themeColor="text1"/>
            <w:sz w:val="22"/>
            <w:szCs w:val="22"/>
          </w:rPr>
          <w:delText xml:space="preserve">1 </w:delText>
        </w:r>
        <w:r w:rsidR="00B54F9D" w:rsidRPr="00DB7A52" w:rsidDel="00CB3AF6">
          <w:rPr>
            <w:rFonts w:ascii="Times" w:eastAsia="Times New Roman" w:hAnsi="Times"/>
            <w:b/>
            <w:bCs/>
            <w:color w:val="000000" w:themeColor="text1"/>
            <w:sz w:val="22"/>
            <w:szCs w:val="22"/>
          </w:rPr>
          <w:delText xml:space="preserve">on p. </w:delText>
        </w:r>
        <w:r w:rsidR="00D05801" w:rsidRPr="00DB7A52" w:rsidDel="00CB3AF6">
          <w:rPr>
            <w:rFonts w:ascii="Times" w:eastAsia="Times New Roman" w:hAnsi="Times"/>
            <w:b/>
            <w:bCs/>
            <w:color w:val="000000" w:themeColor="text1"/>
            <w:sz w:val="22"/>
            <w:szCs w:val="22"/>
          </w:rPr>
          <w:delText>8</w:delText>
        </w:r>
        <w:r w:rsidR="00B54F9D" w:rsidRPr="00DB7A52" w:rsidDel="00CB3AF6">
          <w:rPr>
            <w:rFonts w:ascii="Times" w:eastAsia="Times New Roman" w:hAnsi="Times"/>
            <w:b/>
            <w:bCs/>
            <w:color w:val="000000" w:themeColor="text1"/>
            <w:sz w:val="22"/>
            <w:szCs w:val="22"/>
          </w:rPr>
          <w:delText xml:space="preserve">. </w:delText>
        </w:r>
        <w:commentRangeEnd w:id="177"/>
        <w:r w:rsidR="00B92C59" w:rsidRPr="00DB7A52" w:rsidDel="00CB3AF6">
          <w:rPr>
            <w:rStyle w:val="CommentReference"/>
          </w:rPr>
          <w:commentReference w:id="177"/>
        </w:r>
      </w:del>
      <w:ins w:id="179" w:author="Kurumada, Chigusa" w:date="2023-04-06T13:03:00Z">
        <w:r w:rsidR="00DB7A52" w:rsidRPr="00DB7A52">
          <w:rPr>
            <w:rFonts w:ascii="Times New Roman" w:hAnsi="Times New Roman"/>
            <w:sz w:val="22"/>
            <w:szCs w:val="22"/>
            <w:rPrChange w:id="180" w:author="Kurumada, Chigusa" w:date="2023-04-06T13:03:00Z">
              <w:rPr>
                <w:rFonts w:ascii="Times New Roman" w:hAnsi="Times New Roman"/>
                <w:i/>
                <w:iCs/>
                <w:sz w:val="29"/>
                <w:szCs w:val="29"/>
              </w:rPr>
            </w:rPrChange>
          </w:rPr>
          <w:t>Computational limitations of change models afford</w:t>
        </w:r>
        <w:r w:rsidR="00DB7A52" w:rsidRPr="00DB7A52">
          <w:rPr>
            <w:rFonts w:ascii="Times New Roman" w:hAnsi="Times New Roman"/>
            <w:sz w:val="22"/>
            <w:szCs w:val="22"/>
            <w:rPrChange w:id="181" w:author="Kurumada, Chigusa" w:date="2023-04-06T13:03:00Z">
              <w:rPr>
                <w:rFonts w:ascii="Times New Roman" w:hAnsi="Times New Roman"/>
                <w:i/>
                <w:iCs/>
                <w:sz w:val="12"/>
                <w:szCs w:val="12"/>
              </w:rPr>
            </w:rPrChange>
          </w:rPr>
          <w:t xml:space="preserve"> </w:t>
        </w:r>
        <w:r w:rsidR="00DB7A52" w:rsidRPr="00DB7A52">
          <w:rPr>
            <w:rFonts w:ascii="Times New Roman" w:hAnsi="Times New Roman"/>
            <w:sz w:val="22"/>
            <w:szCs w:val="22"/>
            <w:rPrChange w:id="182" w:author="Kurumada, Chigusa" w:date="2023-04-06T13:03:00Z">
              <w:rPr>
                <w:rFonts w:ascii="Times New Roman" w:hAnsi="Times New Roman"/>
                <w:i/>
                <w:iCs/>
                <w:sz w:val="29"/>
                <w:szCs w:val="29"/>
              </w:rPr>
            </w:rPrChange>
          </w:rPr>
          <w:t>qualitative tests of their sufficiency</w:t>
        </w:r>
      </w:ins>
      <w:ins w:id="183" w:author="Kurumada, Chigusa" w:date="2023-04-06T13:09:00Z">
        <w:r w:rsidR="00EC194B">
          <w:rPr>
            <w:rFonts w:ascii="Times New Roman" w:hAnsi="Times New Roman"/>
            <w:sz w:val="22"/>
            <w:szCs w:val="22"/>
          </w:rPr>
          <w:t>”</w:t>
        </w:r>
      </w:ins>
      <w:ins w:id="184" w:author="Kurumada, Chigusa" w:date="2023-04-06T13:03:00Z">
        <w:r w:rsidR="00DB7A52" w:rsidRPr="00DB7A52">
          <w:rPr>
            <w:rFonts w:ascii="Times New Roman" w:hAnsi="Times New Roman"/>
            <w:sz w:val="22"/>
            <w:szCs w:val="22"/>
            <w:rPrChange w:id="185" w:author="Kurumada, Chigusa" w:date="2023-04-06T13:03:00Z">
              <w:rPr>
                <w:rFonts w:ascii="Times New Roman" w:hAnsi="Times New Roman"/>
                <w:i/>
                <w:iCs/>
                <w:sz w:val="22"/>
                <w:szCs w:val="22"/>
              </w:rPr>
            </w:rPrChange>
          </w:rPr>
          <w:t>)</w:t>
        </w:r>
        <w:r w:rsidR="00DB7A52">
          <w:rPr>
            <w:rFonts w:ascii="Times New Roman" w:hAnsi="Times New Roman"/>
            <w:sz w:val="22"/>
            <w:szCs w:val="22"/>
          </w:rPr>
          <w:t xml:space="preserve"> </w:t>
        </w:r>
      </w:ins>
      <w:ins w:id="186" w:author="Kurumada, Chigusa" w:date="2023-04-06T13:16:00Z">
        <w:r w:rsidR="00830026">
          <w:rPr>
            <w:rFonts w:ascii="Times New Roman" w:hAnsi="Times New Roman"/>
            <w:sz w:val="22"/>
            <w:szCs w:val="22"/>
          </w:rPr>
          <w:t xml:space="preserve">additionally discusses </w:t>
        </w:r>
        <w:r w:rsidR="00D82DBE">
          <w:rPr>
            <w:rFonts w:ascii="Times New Roman" w:hAnsi="Times New Roman"/>
            <w:sz w:val="22"/>
            <w:szCs w:val="22"/>
          </w:rPr>
          <w:t xml:space="preserve">best practices of </w:t>
        </w:r>
      </w:ins>
      <w:ins w:id="187" w:author="Kurumada, Chigusa" w:date="2023-04-06T13:17:00Z">
        <w:r w:rsidR="00D82DBE">
          <w:rPr>
            <w:rFonts w:ascii="Times New Roman" w:hAnsi="Times New Roman"/>
            <w:sz w:val="22"/>
            <w:szCs w:val="22"/>
          </w:rPr>
          <w:t xml:space="preserve">testing </w:t>
        </w:r>
      </w:ins>
      <w:ins w:id="188" w:author="Kurumada, Chigusa" w:date="2023-04-06T13:06:00Z">
        <w:r w:rsidR="00EC194B">
          <w:rPr>
            <w:rFonts w:ascii="Times New Roman" w:hAnsi="Times New Roman"/>
            <w:sz w:val="22"/>
            <w:szCs w:val="22"/>
          </w:rPr>
          <w:t xml:space="preserve">whether a given </w:t>
        </w:r>
      </w:ins>
      <w:ins w:id="189" w:author="Kurumada, Chigusa" w:date="2023-04-06T13:07:00Z">
        <w:r w:rsidR="00EC194B">
          <w:rPr>
            <w:rFonts w:ascii="Times New Roman" w:hAnsi="Times New Roman"/>
            <w:sz w:val="22"/>
            <w:szCs w:val="22"/>
          </w:rPr>
          <w:t>empirical phenomenon can only be explained by changes of representations</w:t>
        </w:r>
      </w:ins>
      <w:ins w:id="190" w:author="Kurumada, Chigusa" w:date="2023-04-06T13:17:00Z">
        <w:r w:rsidR="00D82DBE">
          <w:rPr>
            <w:rFonts w:ascii="Times New Roman" w:hAnsi="Times New Roman"/>
            <w:sz w:val="22"/>
            <w:szCs w:val="22"/>
          </w:rPr>
          <w:t>,</w:t>
        </w:r>
      </w:ins>
      <w:ins w:id="191" w:author="Kurumada, Chigusa" w:date="2023-04-06T13:07:00Z">
        <w:r w:rsidR="00EC194B">
          <w:rPr>
            <w:rFonts w:ascii="Times New Roman" w:hAnsi="Times New Roman"/>
            <w:sz w:val="22"/>
            <w:szCs w:val="22"/>
          </w:rPr>
          <w:t xml:space="preserve"> or the other two more parsimonious mechanisms may be sufficient. </w:t>
        </w:r>
      </w:ins>
    </w:p>
    <w:p w14:paraId="4D2BA1E1" w14:textId="0399A42A" w:rsidR="00B54F9D" w:rsidRPr="00DB7A52" w:rsidDel="00C65000" w:rsidRDefault="00B54F9D" w:rsidP="009D6F9F">
      <w:pPr>
        <w:ind w:firstLine="0"/>
        <w:rPr>
          <w:del w:id="192" w:author="Kurumada, Chigusa" w:date="2023-04-06T12:37:00Z"/>
          <w:rFonts w:ascii="Times New Roman" w:eastAsia="Times New Roman" w:hAnsi="Times New Roman"/>
          <w:b/>
          <w:bCs/>
          <w:color w:val="000000" w:themeColor="text1"/>
          <w:sz w:val="22"/>
          <w:szCs w:val="22"/>
          <w:rPrChange w:id="193" w:author="Kurumada, Chigusa" w:date="2023-04-06T13:03:00Z">
            <w:rPr>
              <w:del w:id="194" w:author="Kurumada, Chigusa" w:date="2023-04-06T12:37:00Z"/>
              <w:rFonts w:ascii="Times" w:eastAsia="Times New Roman" w:hAnsi="Times"/>
              <w:b/>
              <w:bCs/>
              <w:color w:val="000000" w:themeColor="text1"/>
              <w:sz w:val="22"/>
              <w:szCs w:val="22"/>
            </w:rPr>
          </w:rPrChange>
        </w:rPr>
      </w:pPr>
    </w:p>
    <w:p w14:paraId="33E2E415" w14:textId="48CB2B70" w:rsidR="00616AEC" w:rsidRPr="00DB7A52" w:rsidDel="00C65000" w:rsidRDefault="00B54F9D" w:rsidP="009D6F9F">
      <w:pPr>
        <w:ind w:firstLine="0"/>
        <w:rPr>
          <w:del w:id="195" w:author="Kurumada, Chigusa" w:date="2023-04-06T12:37:00Z"/>
          <w:rFonts w:ascii="Times New Roman" w:eastAsia="Times New Roman" w:hAnsi="Times New Roman"/>
          <w:color w:val="000000" w:themeColor="text1"/>
          <w:sz w:val="22"/>
          <w:szCs w:val="22"/>
          <w:rPrChange w:id="196" w:author="Kurumada, Chigusa" w:date="2023-04-06T13:03:00Z">
            <w:rPr>
              <w:del w:id="197" w:author="Kurumada, Chigusa" w:date="2023-04-06T12:37:00Z"/>
              <w:rFonts w:ascii="Times" w:eastAsia="Times New Roman" w:hAnsi="Times"/>
              <w:color w:val="000000" w:themeColor="text1"/>
              <w:sz w:val="22"/>
              <w:szCs w:val="22"/>
            </w:rPr>
          </w:rPrChange>
        </w:rPr>
      </w:pPr>
      <w:commentRangeStart w:id="198"/>
      <w:del w:id="199" w:author="Kurumada, Chigusa" w:date="2023-04-06T12:37:00Z">
        <w:r w:rsidRPr="00DB7A52" w:rsidDel="00C65000">
          <w:rPr>
            <w:rFonts w:ascii="Times New Roman" w:eastAsia="Times New Roman" w:hAnsi="Times New Roman"/>
            <w:b/>
            <w:bCs/>
            <w:color w:val="000000" w:themeColor="text1"/>
            <w:sz w:val="22"/>
            <w:szCs w:val="22"/>
            <w:rPrChange w:id="200" w:author="Kurumada, Chigusa" w:date="2023-04-06T13:03:00Z">
              <w:rPr>
                <w:rFonts w:ascii="Times" w:eastAsia="Times New Roman" w:hAnsi="Times"/>
                <w:b/>
                <w:bCs/>
                <w:color w:val="000000" w:themeColor="text1"/>
                <w:sz w:val="22"/>
                <w:szCs w:val="22"/>
              </w:rPr>
            </w:rPrChange>
          </w:rPr>
          <w:delText>We</w:delText>
        </w:r>
        <w:commentRangeEnd w:id="198"/>
        <w:r w:rsidR="004F2595" w:rsidRPr="00DB7A52" w:rsidDel="00C65000">
          <w:rPr>
            <w:rStyle w:val="CommentReference"/>
            <w:rFonts w:ascii="Times New Roman" w:hAnsi="Times New Roman"/>
            <w:sz w:val="22"/>
            <w:szCs w:val="22"/>
            <w:rPrChange w:id="201" w:author="Kurumada, Chigusa" w:date="2023-04-06T13:03:00Z">
              <w:rPr>
                <w:rStyle w:val="CommentReference"/>
              </w:rPr>
            </w:rPrChange>
          </w:rPr>
          <w:commentReference w:id="198"/>
        </w:r>
        <w:r w:rsidRPr="00DB7A52" w:rsidDel="00C65000">
          <w:rPr>
            <w:rFonts w:ascii="Times New Roman" w:eastAsia="Times New Roman" w:hAnsi="Times New Roman"/>
            <w:b/>
            <w:bCs/>
            <w:color w:val="000000" w:themeColor="text1"/>
            <w:sz w:val="22"/>
            <w:szCs w:val="22"/>
            <w:rPrChange w:id="202" w:author="Kurumada, Chigusa" w:date="2023-04-06T13:03:00Z">
              <w:rPr>
                <w:rFonts w:ascii="Times" w:eastAsia="Times New Roman" w:hAnsi="Times"/>
                <w:b/>
                <w:bCs/>
                <w:color w:val="000000" w:themeColor="text1"/>
                <w:sz w:val="22"/>
                <w:szCs w:val="22"/>
              </w:rPr>
            </w:rPrChange>
          </w:rPr>
          <w:delText xml:space="preserve"> also hope that our general discussion makes clear that we do in fact think that there is existing evidence that </w:delText>
        </w:r>
        <w:r w:rsidR="000711CF" w:rsidRPr="00DB7A52" w:rsidDel="00C65000">
          <w:rPr>
            <w:rFonts w:ascii="Times New Roman" w:eastAsia="Times New Roman" w:hAnsi="Times New Roman"/>
            <w:b/>
            <w:bCs/>
            <w:color w:val="000000" w:themeColor="text1"/>
            <w:sz w:val="22"/>
            <w:szCs w:val="22"/>
            <w:rPrChange w:id="203" w:author="Kurumada, Chigusa" w:date="2023-04-06T13:03:00Z">
              <w:rPr>
                <w:rFonts w:ascii="Times" w:eastAsia="Times New Roman" w:hAnsi="Times"/>
                <w:b/>
                <w:bCs/>
                <w:color w:val="000000" w:themeColor="text1"/>
                <w:sz w:val="22"/>
                <w:szCs w:val="22"/>
              </w:rPr>
            </w:rPrChange>
          </w:rPr>
          <w:delText xml:space="preserve">could </w:delText>
        </w:r>
        <w:r w:rsidRPr="00DB7A52" w:rsidDel="00C65000">
          <w:rPr>
            <w:rFonts w:ascii="Times New Roman" w:eastAsia="Times New Roman" w:hAnsi="Times New Roman"/>
            <w:b/>
            <w:bCs/>
            <w:color w:val="000000" w:themeColor="text1"/>
            <w:sz w:val="22"/>
            <w:szCs w:val="22"/>
            <w:rPrChange w:id="204" w:author="Kurumada, Chigusa" w:date="2023-04-06T13:03:00Z">
              <w:rPr>
                <w:rFonts w:ascii="Times" w:eastAsia="Times New Roman" w:hAnsi="Times"/>
                <w:b/>
                <w:bCs/>
                <w:color w:val="000000" w:themeColor="text1"/>
                <w:sz w:val="22"/>
                <w:szCs w:val="22"/>
              </w:rPr>
            </w:rPrChange>
          </w:rPr>
          <w:delText>distinguish between the mechanisms</w:delText>
        </w:r>
        <w:r w:rsidR="00000188" w:rsidRPr="00DB7A52" w:rsidDel="00C65000">
          <w:rPr>
            <w:rFonts w:ascii="Times New Roman" w:eastAsia="Times New Roman" w:hAnsi="Times New Roman"/>
            <w:b/>
            <w:bCs/>
            <w:color w:val="000000" w:themeColor="text1"/>
            <w:sz w:val="22"/>
            <w:szCs w:val="22"/>
            <w:rPrChange w:id="205" w:author="Kurumada, Chigusa" w:date="2023-04-06T13:03:00Z">
              <w:rPr>
                <w:rFonts w:ascii="Times" w:eastAsia="Times New Roman" w:hAnsi="Times"/>
                <w:b/>
                <w:bCs/>
                <w:color w:val="000000" w:themeColor="text1"/>
                <w:sz w:val="22"/>
                <w:szCs w:val="22"/>
              </w:rPr>
            </w:rPrChange>
          </w:rPr>
          <w:delText>.</w:delText>
        </w:r>
        <w:r w:rsidRPr="00DB7A52" w:rsidDel="00C65000">
          <w:rPr>
            <w:rFonts w:ascii="Times New Roman" w:eastAsia="Times New Roman" w:hAnsi="Times New Roman"/>
            <w:color w:val="000000" w:themeColor="text1"/>
            <w:sz w:val="22"/>
            <w:szCs w:val="22"/>
            <w:rPrChange w:id="206" w:author="Kurumada, Chigusa" w:date="2023-04-06T13:03:00Z">
              <w:rPr>
                <w:rFonts w:ascii="Times" w:eastAsia="Times New Roman" w:hAnsi="Times"/>
                <w:color w:val="000000" w:themeColor="text1"/>
                <w:sz w:val="22"/>
                <w:szCs w:val="22"/>
              </w:rPr>
            </w:rPrChange>
          </w:rPr>
          <w:delText xml:space="preserve"> </w:delText>
        </w:r>
        <w:r w:rsidR="00000188" w:rsidRPr="00DB7A52" w:rsidDel="00C65000">
          <w:rPr>
            <w:rFonts w:ascii="Times New Roman" w:eastAsia="Times New Roman" w:hAnsi="Times New Roman"/>
            <w:color w:val="000000" w:themeColor="text1"/>
            <w:sz w:val="22"/>
            <w:szCs w:val="22"/>
            <w:rPrChange w:id="207" w:author="Kurumada, Chigusa" w:date="2023-04-06T13:03:00Z">
              <w:rPr>
                <w:rFonts w:ascii="Times" w:eastAsia="Times New Roman" w:hAnsi="Times"/>
                <w:color w:val="000000" w:themeColor="text1"/>
                <w:sz w:val="22"/>
                <w:szCs w:val="22"/>
              </w:rPr>
            </w:rPrChange>
          </w:rPr>
          <w:delText xml:space="preserve">But </w:delText>
        </w:r>
        <w:r w:rsidRPr="00DB7A52" w:rsidDel="00C65000">
          <w:rPr>
            <w:rFonts w:ascii="Times New Roman" w:eastAsia="Times New Roman" w:hAnsi="Times New Roman"/>
            <w:color w:val="000000" w:themeColor="text1"/>
            <w:sz w:val="22"/>
            <w:szCs w:val="22"/>
            <w:rPrChange w:id="208" w:author="Kurumada, Chigusa" w:date="2023-04-06T13:03:00Z">
              <w:rPr>
                <w:rFonts w:ascii="Times" w:eastAsia="Times New Roman" w:hAnsi="Times"/>
                <w:color w:val="000000" w:themeColor="text1"/>
                <w:sz w:val="22"/>
                <w:szCs w:val="22"/>
              </w:rPr>
            </w:rPrChange>
          </w:rPr>
          <w:delText xml:space="preserve">it’s far and few between, often not yet replicated, and most of these pieces of evidence (all discussed in </w:delText>
        </w:r>
        <w:r w:rsidRPr="00DB7A52" w:rsidDel="00C65000">
          <w:rPr>
            <w:rFonts w:ascii="Times New Roman" w:eastAsia="Times New Roman" w:hAnsi="Times New Roman"/>
            <w:color w:val="000000" w:themeColor="text1"/>
            <w:sz w:val="22"/>
            <w:szCs w:val="22"/>
            <w:highlight w:val="yellow"/>
            <w:rPrChange w:id="209" w:author="Kurumada, Chigusa" w:date="2023-04-06T13:03:00Z">
              <w:rPr>
                <w:rFonts w:ascii="Times" w:eastAsia="Times New Roman" w:hAnsi="Times"/>
                <w:color w:val="000000" w:themeColor="text1"/>
                <w:sz w:val="22"/>
                <w:szCs w:val="22"/>
                <w:highlight w:val="yellow"/>
              </w:rPr>
            </w:rPrChange>
          </w:rPr>
          <w:delText>SI XXX</w:delText>
        </w:r>
        <w:r w:rsidRPr="00DB7A52" w:rsidDel="00C65000">
          <w:rPr>
            <w:rFonts w:ascii="Times New Roman" w:eastAsia="Times New Roman" w:hAnsi="Times New Roman"/>
            <w:color w:val="000000" w:themeColor="text1"/>
            <w:sz w:val="22"/>
            <w:szCs w:val="22"/>
            <w:rPrChange w:id="210" w:author="Kurumada, Chigusa" w:date="2023-04-06T13:03:00Z">
              <w:rPr>
                <w:rFonts w:ascii="Times" w:eastAsia="Times New Roman" w:hAnsi="Times"/>
                <w:color w:val="000000" w:themeColor="text1"/>
                <w:sz w:val="22"/>
                <w:szCs w:val="22"/>
              </w:rPr>
            </w:rPrChange>
          </w:rPr>
          <w:delText>) arguably only imply that at least two of the mechanisms are required, not that a specific mechanisms definitely must be involved</w:delText>
        </w:r>
        <w:r w:rsidR="00000188" w:rsidRPr="00DB7A52" w:rsidDel="00C65000">
          <w:rPr>
            <w:rFonts w:ascii="Times New Roman" w:eastAsia="Times New Roman" w:hAnsi="Times New Roman"/>
            <w:color w:val="000000" w:themeColor="text1"/>
            <w:sz w:val="22"/>
            <w:szCs w:val="22"/>
            <w:rPrChange w:id="211" w:author="Kurumada, Chigusa" w:date="2023-04-06T13:03:00Z">
              <w:rPr>
                <w:rFonts w:ascii="Times" w:eastAsia="Times New Roman" w:hAnsi="Times"/>
                <w:color w:val="000000" w:themeColor="text1"/>
                <w:sz w:val="22"/>
                <w:szCs w:val="22"/>
              </w:rPr>
            </w:rPrChange>
          </w:rPr>
          <w:delText xml:space="preserve">.  For instance, </w:delText>
        </w:r>
        <w:r w:rsidRPr="00DB7A52" w:rsidDel="00C65000">
          <w:rPr>
            <w:rFonts w:ascii="Times New Roman" w:eastAsia="Times New Roman" w:hAnsi="Times New Roman"/>
            <w:color w:val="000000" w:themeColor="text1"/>
            <w:sz w:val="22"/>
            <w:szCs w:val="22"/>
            <w:rPrChange w:id="212" w:author="Kurumada, Chigusa" w:date="2023-04-06T13:03:00Z">
              <w:rPr>
                <w:rFonts w:ascii="Times" w:eastAsia="Times New Roman" w:hAnsi="Times"/>
                <w:color w:val="000000" w:themeColor="text1"/>
                <w:sz w:val="22"/>
                <w:szCs w:val="22"/>
              </w:rPr>
            </w:rPrChange>
          </w:rPr>
          <w:delText xml:space="preserve">Norris et al., 2003 rules out most simple normalization accounts as the sole explanation for their final experiments, but it does not necessarily rule out changes in decision-making in combination with normalization as an alternative to changes in representations.  </w:delText>
        </w:r>
      </w:del>
    </w:p>
    <w:p w14:paraId="2C892586" w14:textId="77777777" w:rsidR="00616AEC" w:rsidRPr="00DB7A52" w:rsidRDefault="00616AEC" w:rsidP="009D6F9F">
      <w:pPr>
        <w:ind w:firstLine="0"/>
        <w:rPr>
          <w:rFonts w:ascii="Times New Roman" w:eastAsia="Times New Roman" w:hAnsi="Times New Roman"/>
          <w:color w:val="000000" w:themeColor="text1"/>
          <w:sz w:val="22"/>
          <w:szCs w:val="22"/>
          <w:rPrChange w:id="213" w:author="Kurumada, Chigusa" w:date="2023-04-06T13:03:00Z">
            <w:rPr>
              <w:rFonts w:ascii="Times" w:eastAsia="Times New Roman" w:hAnsi="Times"/>
              <w:color w:val="000000" w:themeColor="text1"/>
              <w:sz w:val="22"/>
              <w:szCs w:val="22"/>
            </w:rPr>
          </w:rPrChange>
        </w:rPr>
      </w:pPr>
    </w:p>
    <w:p w14:paraId="053FEA08" w14:textId="715C563D" w:rsidR="00736EC9" w:rsidRPr="00DB7A52" w:rsidDel="00874761" w:rsidRDefault="00736EC9" w:rsidP="009D6F9F">
      <w:pPr>
        <w:ind w:firstLine="0"/>
        <w:rPr>
          <w:del w:id="214" w:author="Kurumada, Chigusa" w:date="2023-04-06T12:59:00Z"/>
          <w:rFonts w:ascii="Times New Roman" w:eastAsia="Times New Roman" w:hAnsi="Times New Roman"/>
          <w:color w:val="000000" w:themeColor="text1"/>
          <w:sz w:val="22"/>
          <w:szCs w:val="22"/>
          <w:rPrChange w:id="215" w:author="Kurumada, Chigusa" w:date="2023-04-06T13:03:00Z">
            <w:rPr>
              <w:del w:id="216" w:author="Kurumada, Chigusa" w:date="2023-04-06T12:59:00Z"/>
              <w:rFonts w:ascii="Times" w:eastAsia="Times New Roman" w:hAnsi="Times"/>
              <w:color w:val="000000" w:themeColor="text1"/>
              <w:sz w:val="22"/>
              <w:szCs w:val="22"/>
            </w:rPr>
          </w:rPrChange>
        </w:rPr>
      </w:pPr>
      <w:del w:id="217" w:author="Kurumada, Chigusa" w:date="2023-04-06T12:59:00Z">
        <w:r w:rsidRPr="00DB7A52" w:rsidDel="00874761">
          <w:rPr>
            <w:rFonts w:ascii="Times New Roman" w:eastAsia="Times New Roman" w:hAnsi="Times New Roman"/>
            <w:color w:val="000000" w:themeColor="text1"/>
            <w:sz w:val="22"/>
            <w:szCs w:val="22"/>
            <w:rPrChange w:id="218" w:author="Kurumada, Chigusa" w:date="2023-04-06T13:03:00Z">
              <w:rPr>
                <w:rFonts w:ascii="Times" w:eastAsia="Times New Roman" w:hAnsi="Times"/>
                <w:color w:val="000000" w:themeColor="text1"/>
                <w:sz w:val="22"/>
                <w:szCs w:val="22"/>
              </w:rPr>
            </w:rPrChange>
          </w:rPr>
          <w:delTex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delText>
        </w:r>
        <w:commentRangeStart w:id="219"/>
        <w:r w:rsidRPr="00DB7A52" w:rsidDel="00874761">
          <w:rPr>
            <w:rFonts w:ascii="Times New Roman" w:eastAsia="Times New Roman" w:hAnsi="Times New Roman"/>
            <w:color w:val="000000" w:themeColor="text1"/>
            <w:sz w:val="22"/>
            <w:szCs w:val="22"/>
            <w:rPrChange w:id="220" w:author="Kurumada, Chigusa" w:date="2023-04-06T13:03:00Z">
              <w:rPr>
                <w:rFonts w:ascii="Times" w:eastAsia="Times New Roman" w:hAnsi="Times"/>
                <w:color w:val="000000" w:themeColor="text1"/>
                <w:sz w:val="22"/>
                <w:szCs w:val="22"/>
              </w:rPr>
            </w:rPrChange>
          </w:rPr>
          <w:delText>implicates</w:delText>
        </w:r>
        <w:commentRangeEnd w:id="219"/>
        <w:r w:rsidR="00AB3927" w:rsidRPr="00DB7A52" w:rsidDel="00874761">
          <w:rPr>
            <w:rStyle w:val="CommentReference"/>
            <w:rFonts w:ascii="Times New Roman" w:hAnsi="Times New Roman"/>
            <w:sz w:val="22"/>
            <w:szCs w:val="22"/>
            <w:rPrChange w:id="221" w:author="Kurumada, Chigusa" w:date="2023-04-06T13:03:00Z">
              <w:rPr>
                <w:rStyle w:val="CommentReference"/>
              </w:rPr>
            </w:rPrChange>
          </w:rPr>
          <w:commentReference w:id="219"/>
        </w:r>
        <w:r w:rsidRPr="00DB7A52" w:rsidDel="00874761">
          <w:rPr>
            <w:rFonts w:ascii="Times New Roman" w:eastAsia="Times New Roman" w:hAnsi="Times New Roman"/>
            <w:color w:val="000000" w:themeColor="text1"/>
            <w:sz w:val="22"/>
            <w:szCs w:val="22"/>
            <w:rPrChange w:id="222" w:author="Kurumada, Chigusa" w:date="2023-04-06T13:03:00Z">
              <w:rPr>
                <w:rFonts w:ascii="Times" w:eastAsia="Times New Roman" w:hAnsi="Times"/>
                <w:color w:val="000000" w:themeColor="text1"/>
                <w:sz w:val="22"/>
                <w:szCs w:val="22"/>
              </w:rPr>
            </w:rPrChange>
          </w:rPr>
          <w:delText xml:space="preserve"> changes in representations as the mechanism. And, based in many conversations we had in the context of presenting our work, we think that the reviewer is not alone in this assumption. But </w:delText>
        </w:r>
        <w:r w:rsidRPr="00DB7A52" w:rsidDel="00874761">
          <w:rPr>
            <w:rFonts w:ascii="Times New Roman" w:eastAsia="Times New Roman" w:hAnsi="Times New Roman"/>
            <w:i/>
            <w:iCs/>
            <w:color w:val="000000" w:themeColor="text1"/>
            <w:sz w:val="22"/>
            <w:szCs w:val="22"/>
            <w:rPrChange w:id="223" w:author="Kurumada, Chigusa" w:date="2023-04-06T13:03:00Z">
              <w:rPr>
                <w:rFonts w:ascii="Times" w:eastAsia="Times New Roman" w:hAnsi="Times"/>
                <w:i/>
                <w:iCs/>
                <w:color w:val="000000" w:themeColor="text1"/>
                <w:sz w:val="22"/>
                <w:szCs w:val="22"/>
              </w:rPr>
            </w:rPrChange>
          </w:rPr>
          <w:delText xml:space="preserve">why? </w:delText>
        </w:r>
        <w:r w:rsidRPr="00DB7A52" w:rsidDel="00874761">
          <w:rPr>
            <w:rFonts w:ascii="Times New Roman" w:eastAsia="Times New Roman" w:hAnsi="Times New Roman"/>
            <w:color w:val="000000" w:themeColor="text1"/>
            <w:sz w:val="22"/>
            <w:szCs w:val="22"/>
            <w:rPrChange w:id="224" w:author="Kurumada, Chigusa" w:date="2023-04-06T13:03:00Z">
              <w:rPr>
                <w:rFonts w:ascii="Times" w:eastAsia="Times New Roman" w:hAnsi="Times"/>
                <w:color w:val="000000" w:themeColor="text1"/>
                <w:sz w:val="22"/>
                <w:szCs w:val="22"/>
              </w:rPr>
            </w:rPrChange>
          </w:rPr>
          <w:delText xml:space="preserve">We think that this is precisely because of the point we raise in the paper: separate lines of work on adaptive speech perception (incl. some of ours!) have gone on </w:delText>
        </w:r>
        <w:r w:rsidRPr="00DB7A52" w:rsidDel="00874761">
          <w:rPr>
            <w:rFonts w:ascii="Times New Roman" w:eastAsia="Times New Roman" w:hAnsi="Times New Roman"/>
            <w:i/>
            <w:iCs/>
            <w:color w:val="000000" w:themeColor="text1"/>
            <w:sz w:val="22"/>
            <w:szCs w:val="22"/>
            <w:rPrChange w:id="225" w:author="Kurumada, Chigusa" w:date="2023-04-06T13:03:00Z">
              <w:rPr>
                <w:rFonts w:ascii="Times" w:eastAsia="Times New Roman" w:hAnsi="Times"/>
                <w:i/>
                <w:iCs/>
                <w:color w:val="000000" w:themeColor="text1"/>
                <w:sz w:val="22"/>
                <w:szCs w:val="22"/>
              </w:rPr>
            </w:rPrChange>
          </w:rPr>
          <w:delText>for decades</w:delText>
        </w:r>
        <w:r w:rsidRPr="00DB7A52" w:rsidDel="00874761">
          <w:rPr>
            <w:rFonts w:ascii="Times New Roman" w:eastAsia="Times New Roman" w:hAnsi="Times New Roman"/>
            <w:color w:val="000000" w:themeColor="text1"/>
            <w:sz w:val="22"/>
            <w:szCs w:val="22"/>
            <w:rPrChange w:id="226" w:author="Kurumada, Chigusa" w:date="2023-04-06T13:03:00Z">
              <w:rPr>
                <w:rFonts w:ascii="Times" w:eastAsia="Times New Roman" w:hAnsi="Times"/>
                <w:color w:val="000000" w:themeColor="text1"/>
                <w:sz w:val="22"/>
                <w:szCs w:val="22"/>
              </w:rPr>
            </w:rPrChange>
          </w:rPr>
          <w:delText xml:space="preserve"> without actually conduct</w:delText>
        </w:r>
        <w:r w:rsidR="001D6973" w:rsidRPr="00DB7A52" w:rsidDel="00874761">
          <w:rPr>
            <w:rFonts w:ascii="Times New Roman" w:eastAsia="Times New Roman" w:hAnsi="Times New Roman"/>
            <w:color w:val="000000" w:themeColor="text1"/>
            <w:sz w:val="22"/>
            <w:szCs w:val="22"/>
            <w:rPrChange w:id="227" w:author="Kurumada, Chigusa" w:date="2023-04-06T13:03:00Z">
              <w:rPr>
                <w:rFonts w:ascii="Times" w:eastAsia="Times New Roman" w:hAnsi="Times"/>
                <w:color w:val="000000" w:themeColor="text1"/>
                <w:sz w:val="22"/>
                <w:szCs w:val="22"/>
              </w:rPr>
            </w:rPrChange>
          </w:rPr>
          <w:delText>ing</w:delText>
        </w:r>
        <w:r w:rsidRPr="00DB7A52" w:rsidDel="00874761">
          <w:rPr>
            <w:rFonts w:ascii="Times New Roman" w:eastAsia="Times New Roman" w:hAnsi="Times New Roman"/>
            <w:color w:val="000000" w:themeColor="text1"/>
            <w:sz w:val="22"/>
            <w:szCs w:val="22"/>
            <w:rPrChange w:id="228" w:author="Kurumada, Chigusa" w:date="2023-04-06T13:03:00Z">
              <w:rPr>
                <w:rFonts w:ascii="Times" w:eastAsia="Times New Roman" w:hAnsi="Times"/>
                <w:color w:val="000000" w:themeColor="text1"/>
                <w:sz w:val="22"/>
                <w:szCs w:val="22"/>
              </w:rPr>
            </w:rPrChange>
          </w:rPr>
          <w:delText xml:space="preserve"> </w:delText>
        </w:r>
        <w:r w:rsidRPr="00DB7A52" w:rsidDel="00874761">
          <w:rPr>
            <w:rFonts w:ascii="Times New Roman" w:eastAsia="Times New Roman" w:hAnsi="Times New Roman"/>
            <w:i/>
            <w:iCs/>
            <w:color w:val="000000" w:themeColor="text1"/>
            <w:sz w:val="22"/>
            <w:szCs w:val="22"/>
            <w:rPrChange w:id="229" w:author="Kurumada, Chigusa" w:date="2023-04-06T13:03:00Z">
              <w:rPr>
                <w:rFonts w:ascii="Times" w:eastAsia="Times New Roman" w:hAnsi="Times"/>
                <w:i/>
                <w:iCs/>
                <w:color w:val="000000" w:themeColor="text1"/>
                <w:sz w:val="22"/>
                <w:szCs w:val="22"/>
              </w:rPr>
            </w:rPrChange>
          </w:rPr>
          <w:delText>contrastive</w:delText>
        </w:r>
        <w:r w:rsidRPr="00DB7A52" w:rsidDel="00874761">
          <w:rPr>
            <w:rFonts w:ascii="Times New Roman" w:eastAsia="Times New Roman" w:hAnsi="Times New Roman"/>
            <w:color w:val="000000" w:themeColor="text1"/>
            <w:sz w:val="22"/>
            <w:szCs w:val="22"/>
            <w:rPrChange w:id="230" w:author="Kurumada, Chigusa" w:date="2023-04-06T13:03:00Z">
              <w:rPr>
                <w:rFonts w:ascii="Times" w:eastAsia="Times New Roman" w:hAnsi="Times"/>
                <w:color w:val="000000" w:themeColor="text1"/>
                <w:sz w:val="22"/>
                <w:szCs w:val="22"/>
              </w:rPr>
            </w:rPrChange>
          </w:rPr>
          <w:delText xml:space="preserve"> (non-confirmatory) tests about the fundamental nature of the mechanisms we all study (we have collectively documented many </w:delText>
        </w:r>
        <w:r w:rsidRPr="00DB7A52" w:rsidDel="00874761">
          <w:rPr>
            <w:rFonts w:ascii="Times New Roman" w:eastAsia="Times New Roman" w:hAnsi="Times New Roman"/>
            <w:i/>
            <w:iCs/>
            <w:color w:val="000000" w:themeColor="text1"/>
            <w:sz w:val="22"/>
            <w:szCs w:val="22"/>
            <w:rPrChange w:id="231" w:author="Kurumada, Chigusa" w:date="2023-04-06T13:03:00Z">
              <w:rPr>
                <w:rFonts w:ascii="Times" w:eastAsia="Times New Roman" w:hAnsi="Times"/>
                <w:i/>
                <w:iCs/>
                <w:color w:val="000000" w:themeColor="text1"/>
                <w:sz w:val="22"/>
                <w:szCs w:val="22"/>
              </w:rPr>
            </w:rPrChange>
          </w:rPr>
          <w:delText xml:space="preserve">properties </w:delText>
        </w:r>
        <w:r w:rsidRPr="00DB7A52" w:rsidDel="00874761">
          <w:rPr>
            <w:rFonts w:ascii="Times New Roman" w:eastAsia="Times New Roman" w:hAnsi="Times New Roman"/>
            <w:color w:val="000000" w:themeColor="text1"/>
            <w:sz w:val="22"/>
            <w:szCs w:val="22"/>
            <w:rPrChange w:id="232" w:author="Kurumada, Chigusa" w:date="2023-04-06T13:03:00Z">
              <w:rPr>
                <w:rFonts w:ascii="Times" w:eastAsia="Times New Roman" w:hAnsi="Times"/>
                <w:color w:val="000000" w:themeColor="text1"/>
                <w:sz w:val="22"/>
                <w:szCs w:val="22"/>
              </w:rPr>
            </w:rPrChange>
          </w:rPr>
          <w:delText xml:space="preserve">of these mechanisms—such as talker-specificity—but almost all of these properties are compatible with all of the three mechanisms we discuss). </w:delText>
        </w:r>
      </w:del>
    </w:p>
    <w:p w14:paraId="555AD50C" w14:textId="7E65461C" w:rsidR="00736EC9" w:rsidRPr="00DB7A52" w:rsidDel="00874761" w:rsidRDefault="00736EC9" w:rsidP="009D6F9F">
      <w:pPr>
        <w:ind w:firstLine="0"/>
        <w:rPr>
          <w:del w:id="233" w:author="Kurumada, Chigusa" w:date="2023-04-06T12:59:00Z"/>
          <w:rFonts w:ascii="Times New Roman" w:eastAsia="Times New Roman" w:hAnsi="Times New Roman"/>
          <w:color w:val="000000" w:themeColor="text1"/>
          <w:sz w:val="22"/>
          <w:szCs w:val="22"/>
          <w:rPrChange w:id="234" w:author="Kurumada, Chigusa" w:date="2023-04-06T13:03:00Z">
            <w:rPr>
              <w:del w:id="235" w:author="Kurumada, Chigusa" w:date="2023-04-06T12:59:00Z"/>
              <w:rFonts w:ascii="Times" w:eastAsia="Times New Roman" w:hAnsi="Times"/>
              <w:color w:val="000000" w:themeColor="text1"/>
              <w:sz w:val="22"/>
              <w:szCs w:val="22"/>
            </w:rPr>
          </w:rPrChange>
        </w:rPr>
      </w:pPr>
    </w:p>
    <w:p w14:paraId="05A0D0F3" w14:textId="7FCEE7CE" w:rsidR="00616AEC" w:rsidRPr="00DB7A52" w:rsidDel="00874761" w:rsidRDefault="00736EC9" w:rsidP="009D6F9F">
      <w:pPr>
        <w:ind w:firstLine="0"/>
        <w:rPr>
          <w:del w:id="236" w:author="Kurumada, Chigusa" w:date="2023-04-06T12:59:00Z"/>
          <w:rFonts w:ascii="Times New Roman" w:eastAsia="Times New Roman" w:hAnsi="Times New Roman"/>
          <w:color w:val="000000" w:themeColor="text1"/>
          <w:sz w:val="22"/>
          <w:szCs w:val="22"/>
          <w:rPrChange w:id="237" w:author="Kurumada, Chigusa" w:date="2023-04-06T13:03:00Z">
            <w:rPr>
              <w:del w:id="238" w:author="Kurumada, Chigusa" w:date="2023-04-06T12:59:00Z"/>
              <w:rFonts w:ascii="Times" w:eastAsia="Times New Roman" w:hAnsi="Times"/>
              <w:color w:val="000000" w:themeColor="text1"/>
              <w:sz w:val="22"/>
              <w:szCs w:val="22"/>
            </w:rPr>
          </w:rPrChange>
        </w:rPr>
      </w:pPr>
      <w:del w:id="239" w:author="Kurumada, Chigusa" w:date="2023-04-06T12:59:00Z">
        <w:r w:rsidRPr="00DB7A52" w:rsidDel="00874761">
          <w:rPr>
            <w:rFonts w:ascii="Times New Roman" w:eastAsia="Times New Roman" w:hAnsi="Times New Roman"/>
            <w:color w:val="000000" w:themeColor="text1"/>
            <w:sz w:val="22"/>
            <w:szCs w:val="22"/>
            <w:rPrChange w:id="240" w:author="Kurumada, Chigusa" w:date="2023-04-06T13:03:00Z">
              <w:rPr>
                <w:rFonts w:ascii="Times" w:eastAsia="Times New Roman" w:hAnsi="Times"/>
                <w:color w:val="000000" w:themeColor="text1"/>
                <w:sz w:val="22"/>
                <w:szCs w:val="22"/>
              </w:rPr>
            </w:rPrChange>
          </w:rPr>
          <w:delText xml:space="preserve">How could that happen and continue to happen? We think it is because of a tradition of confirmatory testing (perhaps too harsh a term: what we mean is testing that </w:delText>
        </w:r>
        <w:r w:rsidR="00B54F9D" w:rsidRPr="00DB7A52" w:rsidDel="00874761">
          <w:rPr>
            <w:rFonts w:ascii="Times New Roman" w:eastAsia="Times New Roman" w:hAnsi="Times New Roman"/>
            <w:color w:val="000000" w:themeColor="text1"/>
            <w:sz w:val="22"/>
            <w:szCs w:val="22"/>
            <w:rPrChange w:id="241" w:author="Kurumada, Chigusa" w:date="2023-04-06T13:03:00Z">
              <w:rPr>
                <w:rFonts w:ascii="Times" w:eastAsia="Times New Roman" w:hAnsi="Times"/>
                <w:color w:val="000000" w:themeColor="text1"/>
                <w:sz w:val="22"/>
                <w:szCs w:val="22"/>
              </w:rPr>
            </w:rPrChange>
          </w:rPr>
          <w:delTex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delText>
        </w:r>
      </w:del>
    </w:p>
    <w:p w14:paraId="1B565476" w14:textId="3F9FC864" w:rsidR="00616AEC" w:rsidRPr="00DB7A52" w:rsidDel="00874761" w:rsidRDefault="00616AEC" w:rsidP="009D6F9F">
      <w:pPr>
        <w:ind w:firstLine="0"/>
        <w:rPr>
          <w:del w:id="242" w:author="Kurumada, Chigusa" w:date="2023-04-06T12:59:00Z"/>
          <w:rFonts w:ascii="Times New Roman" w:eastAsia="Times New Roman" w:hAnsi="Times New Roman"/>
          <w:color w:val="000000" w:themeColor="text1"/>
          <w:sz w:val="22"/>
          <w:szCs w:val="22"/>
          <w:rPrChange w:id="243" w:author="Kurumada, Chigusa" w:date="2023-04-06T13:03:00Z">
            <w:rPr>
              <w:del w:id="244" w:author="Kurumada, Chigusa" w:date="2023-04-06T12:59:00Z"/>
              <w:rFonts w:ascii="Times" w:eastAsia="Times New Roman" w:hAnsi="Times"/>
              <w:color w:val="000000" w:themeColor="text1"/>
              <w:sz w:val="22"/>
              <w:szCs w:val="22"/>
            </w:rPr>
          </w:rPrChange>
        </w:rPr>
      </w:pPr>
    </w:p>
    <w:p w14:paraId="2AA5E82F" w14:textId="5A65A2BB" w:rsidR="004A5B01" w:rsidRPr="00DB7A52" w:rsidDel="00874761" w:rsidRDefault="004A5B01" w:rsidP="00616AEC">
      <w:pPr>
        <w:pStyle w:val="ListParagraph"/>
        <w:numPr>
          <w:ilvl w:val="0"/>
          <w:numId w:val="15"/>
        </w:numPr>
        <w:rPr>
          <w:del w:id="245" w:author="Kurumada, Chigusa" w:date="2023-04-06T12:59:00Z"/>
          <w:rFonts w:ascii="Times New Roman" w:eastAsia="Times New Roman" w:hAnsi="Times New Roman"/>
          <w:color w:val="000000" w:themeColor="text1"/>
          <w:sz w:val="22"/>
          <w:szCs w:val="22"/>
          <w:rPrChange w:id="246" w:author="Kurumada, Chigusa" w:date="2023-04-06T13:03:00Z">
            <w:rPr>
              <w:del w:id="247" w:author="Kurumada, Chigusa" w:date="2023-04-06T12:59:00Z"/>
              <w:rFonts w:ascii="Times" w:eastAsia="Times New Roman" w:hAnsi="Times"/>
              <w:color w:val="000000" w:themeColor="text1"/>
              <w:sz w:val="22"/>
              <w:szCs w:val="22"/>
            </w:rPr>
          </w:rPrChange>
        </w:rPr>
      </w:pPr>
      <w:del w:id="248" w:author="Kurumada, Chigusa" w:date="2023-04-06T12:59:00Z">
        <w:r w:rsidRPr="00DB7A52" w:rsidDel="00874761">
          <w:rPr>
            <w:rFonts w:ascii="Times New Roman" w:eastAsia="Times New Roman" w:hAnsi="Times New Roman"/>
            <w:color w:val="000000" w:themeColor="text1"/>
            <w:sz w:val="22"/>
            <w:szCs w:val="22"/>
            <w:rPrChange w:id="249" w:author="Kurumada, Chigusa" w:date="2023-04-06T13:03:00Z">
              <w:rPr>
                <w:rFonts w:ascii="Times" w:eastAsia="Times New Roman" w:hAnsi="Times"/>
                <w:color w:val="000000" w:themeColor="text1"/>
                <w:sz w:val="22"/>
                <w:szCs w:val="22"/>
              </w:rPr>
            </w:rPrChange>
          </w:rPr>
          <w:delText>we conduct an experiment t</w:delText>
        </w:r>
        <w:r w:rsidR="00616AEC" w:rsidRPr="00DB7A52" w:rsidDel="00874761">
          <w:rPr>
            <w:rFonts w:ascii="Times New Roman" w:eastAsia="Times New Roman" w:hAnsi="Times New Roman"/>
            <w:color w:val="000000" w:themeColor="text1"/>
            <w:sz w:val="22"/>
            <w:szCs w:val="22"/>
            <w:rPrChange w:id="250" w:author="Kurumada, Chigusa" w:date="2023-04-06T13:03:00Z">
              <w:rPr>
                <w:rFonts w:ascii="Times" w:eastAsia="Times New Roman" w:hAnsi="Times"/>
                <w:color w:val="000000" w:themeColor="text1"/>
                <w:sz w:val="22"/>
                <w:szCs w:val="22"/>
              </w:rPr>
            </w:rPrChange>
          </w:rPr>
          <w:delText>hat we motivate through a particular mechanism. E.g., we might ask whether “phonetic learning” (presumably meant to refer to changes in representations) is talker-specific</w:delText>
        </w:r>
        <w:r w:rsidR="00B54F9D" w:rsidRPr="00DB7A52" w:rsidDel="00874761">
          <w:rPr>
            <w:rFonts w:ascii="Times New Roman" w:eastAsia="Times New Roman" w:hAnsi="Times New Roman"/>
            <w:color w:val="000000" w:themeColor="text1"/>
            <w:sz w:val="22"/>
            <w:szCs w:val="22"/>
            <w:rPrChange w:id="251" w:author="Kurumada, Chigusa" w:date="2023-04-06T13:03:00Z">
              <w:rPr>
                <w:rFonts w:ascii="Times" w:eastAsia="Times New Roman" w:hAnsi="Times"/>
                <w:color w:val="000000" w:themeColor="text1"/>
                <w:sz w:val="22"/>
                <w:szCs w:val="22"/>
              </w:rPr>
            </w:rPrChange>
          </w:rPr>
          <w:delText>.</w:delText>
        </w:r>
        <w:r w:rsidR="00616AEC" w:rsidRPr="00DB7A52" w:rsidDel="00874761">
          <w:rPr>
            <w:rFonts w:ascii="Times New Roman" w:eastAsia="Times New Roman" w:hAnsi="Times New Roman"/>
            <w:color w:val="000000" w:themeColor="text1"/>
            <w:sz w:val="22"/>
            <w:szCs w:val="22"/>
            <w:rPrChange w:id="252" w:author="Kurumada, Chigusa" w:date="2023-04-06T13:03:00Z">
              <w:rPr>
                <w:rFonts w:ascii="Times" w:eastAsia="Times New Roman" w:hAnsi="Times"/>
                <w:color w:val="000000" w:themeColor="text1"/>
                <w:sz w:val="22"/>
                <w:szCs w:val="22"/>
              </w:rPr>
            </w:rPrChange>
          </w:rPr>
          <w:delText xml:space="preserve"> </w:delText>
        </w:r>
      </w:del>
    </w:p>
    <w:p w14:paraId="4841C0B7" w14:textId="12813EE7" w:rsidR="00616AEC" w:rsidRPr="00DB7A52" w:rsidDel="00874761" w:rsidRDefault="00616AEC" w:rsidP="00616AEC">
      <w:pPr>
        <w:pStyle w:val="ListParagraph"/>
        <w:numPr>
          <w:ilvl w:val="0"/>
          <w:numId w:val="15"/>
        </w:numPr>
        <w:rPr>
          <w:del w:id="253" w:author="Kurumada, Chigusa" w:date="2023-04-06T12:59:00Z"/>
          <w:rFonts w:ascii="Times New Roman" w:eastAsia="Times New Roman" w:hAnsi="Times New Roman"/>
          <w:color w:val="000000" w:themeColor="text1"/>
          <w:sz w:val="22"/>
          <w:szCs w:val="22"/>
          <w:rPrChange w:id="254" w:author="Kurumada, Chigusa" w:date="2023-04-06T13:03:00Z">
            <w:rPr>
              <w:del w:id="255" w:author="Kurumada, Chigusa" w:date="2023-04-06T12:59:00Z"/>
              <w:rFonts w:ascii="Times" w:eastAsia="Times New Roman" w:hAnsi="Times"/>
              <w:color w:val="000000" w:themeColor="text1"/>
              <w:sz w:val="22"/>
              <w:szCs w:val="22"/>
            </w:rPr>
          </w:rPrChange>
        </w:rPr>
      </w:pPr>
      <w:del w:id="256" w:author="Kurumada, Chigusa" w:date="2023-04-06T12:59:00Z">
        <w:r w:rsidRPr="00DB7A52" w:rsidDel="00874761">
          <w:rPr>
            <w:rFonts w:ascii="Times New Roman" w:eastAsia="Times New Roman" w:hAnsi="Times New Roman"/>
            <w:color w:val="000000" w:themeColor="text1"/>
            <w:sz w:val="22"/>
            <w:szCs w:val="22"/>
            <w:rPrChange w:id="257" w:author="Kurumada, Chigusa" w:date="2023-04-06T13:03:00Z">
              <w:rPr>
                <w:rFonts w:ascii="Times" w:eastAsia="Times New Roman" w:hAnsi="Times"/>
                <w:color w:val="000000" w:themeColor="text1"/>
                <w:sz w:val="22"/>
                <w:szCs w:val="22"/>
              </w:rPr>
            </w:rPrChange>
          </w:rPr>
          <w:delText>we use a paradigm that we think—along with other researchers—taps into “phonetic learning” (e.g., perceptual recalibration or perhaps even a distributional learning paradigm).</w:delText>
        </w:r>
      </w:del>
    </w:p>
    <w:p w14:paraId="2D409F8E" w14:textId="184264F0" w:rsidR="00616AEC" w:rsidRPr="00DB7A52" w:rsidDel="00874761" w:rsidRDefault="00616AEC" w:rsidP="00616AEC">
      <w:pPr>
        <w:pStyle w:val="ListParagraph"/>
        <w:numPr>
          <w:ilvl w:val="0"/>
          <w:numId w:val="15"/>
        </w:numPr>
        <w:rPr>
          <w:del w:id="258" w:author="Kurumada, Chigusa" w:date="2023-04-06T12:59:00Z"/>
          <w:rFonts w:ascii="Times New Roman" w:eastAsia="Times New Roman" w:hAnsi="Times New Roman"/>
          <w:color w:val="000000" w:themeColor="text1"/>
          <w:sz w:val="22"/>
          <w:szCs w:val="22"/>
          <w:rPrChange w:id="259" w:author="Kurumada, Chigusa" w:date="2023-04-06T13:03:00Z">
            <w:rPr>
              <w:del w:id="260" w:author="Kurumada, Chigusa" w:date="2023-04-06T12:59:00Z"/>
              <w:rFonts w:ascii="Times" w:eastAsia="Times New Roman" w:hAnsi="Times"/>
              <w:color w:val="000000" w:themeColor="text1"/>
              <w:sz w:val="22"/>
              <w:szCs w:val="22"/>
            </w:rPr>
          </w:rPrChange>
        </w:rPr>
      </w:pPr>
      <w:del w:id="261" w:author="Kurumada, Chigusa" w:date="2023-04-06T12:59:00Z">
        <w:r w:rsidRPr="00DB7A52" w:rsidDel="00874761">
          <w:rPr>
            <w:rFonts w:ascii="Times New Roman" w:eastAsia="Times New Roman" w:hAnsi="Times New Roman"/>
            <w:color w:val="000000" w:themeColor="text1"/>
            <w:sz w:val="22"/>
            <w:szCs w:val="22"/>
            <w:rPrChange w:id="262" w:author="Kurumada, Chigusa" w:date="2023-04-06T13:03:00Z">
              <w:rPr>
                <w:rFonts w:ascii="Times" w:eastAsia="Times New Roman" w:hAnsi="Times"/>
                <w:color w:val="000000" w:themeColor="text1"/>
                <w:sz w:val="22"/>
                <w:szCs w:val="22"/>
              </w:rPr>
            </w:rPrChange>
          </w:rPr>
          <w:delText>we find that—at least for the particular contrasts and/or cues studied in the experiment—adaptation seems to be talker-specific (e.g., Kraljic &amp; Samuel’s finding for “s” vs. “sh”).</w:delText>
        </w:r>
      </w:del>
    </w:p>
    <w:p w14:paraId="7482DD7C" w14:textId="63323857" w:rsidR="00616AEC" w:rsidRPr="00DB7A52" w:rsidDel="00874761" w:rsidRDefault="00616AEC" w:rsidP="00616AEC">
      <w:pPr>
        <w:pStyle w:val="ListParagraph"/>
        <w:numPr>
          <w:ilvl w:val="0"/>
          <w:numId w:val="15"/>
        </w:numPr>
        <w:rPr>
          <w:del w:id="263" w:author="Kurumada, Chigusa" w:date="2023-04-06T12:59:00Z"/>
          <w:rFonts w:ascii="Times New Roman" w:eastAsia="Times New Roman" w:hAnsi="Times New Roman"/>
          <w:color w:val="000000" w:themeColor="text1"/>
          <w:sz w:val="22"/>
          <w:szCs w:val="22"/>
          <w:rPrChange w:id="264" w:author="Kurumada, Chigusa" w:date="2023-04-06T13:03:00Z">
            <w:rPr>
              <w:del w:id="265" w:author="Kurumada, Chigusa" w:date="2023-04-06T12:59:00Z"/>
              <w:rFonts w:ascii="Times" w:eastAsia="Times New Roman" w:hAnsi="Times"/>
              <w:color w:val="000000" w:themeColor="text1"/>
              <w:sz w:val="22"/>
              <w:szCs w:val="22"/>
            </w:rPr>
          </w:rPrChange>
        </w:rPr>
      </w:pPr>
      <w:del w:id="266" w:author="Kurumada, Chigusa" w:date="2023-04-06T12:59:00Z">
        <w:r w:rsidRPr="00DB7A52" w:rsidDel="00874761">
          <w:rPr>
            <w:rFonts w:ascii="Times New Roman" w:eastAsia="Times New Roman" w:hAnsi="Times New Roman"/>
            <w:color w:val="000000" w:themeColor="text1"/>
            <w:sz w:val="22"/>
            <w:szCs w:val="22"/>
            <w:rPrChange w:id="267" w:author="Kurumada, Chigusa" w:date="2023-04-06T13:03:00Z">
              <w:rPr>
                <w:rFonts w:ascii="Times" w:eastAsia="Times New Roman" w:hAnsi="Times"/>
                <w:color w:val="000000" w:themeColor="text1"/>
                <w:sz w:val="22"/>
                <w:szCs w:val="22"/>
              </w:rPr>
            </w:rPrChange>
          </w:rPr>
          <w:delText xml:space="preserve">we publish our paper, concluding that phonetic learning is talker-specific, or at least can be. </w:delText>
        </w:r>
      </w:del>
    </w:p>
    <w:p w14:paraId="0173EE8A" w14:textId="09D7CC43" w:rsidR="00616AEC" w:rsidRPr="00DB7A52" w:rsidDel="00874761" w:rsidRDefault="00616AEC" w:rsidP="00616AEC">
      <w:pPr>
        <w:pStyle w:val="ListParagraph"/>
        <w:numPr>
          <w:ilvl w:val="0"/>
          <w:numId w:val="15"/>
        </w:numPr>
        <w:rPr>
          <w:del w:id="268" w:author="Kurumada, Chigusa" w:date="2023-04-06T12:59:00Z"/>
          <w:rFonts w:ascii="Times New Roman" w:eastAsia="Times New Roman" w:hAnsi="Times New Roman"/>
          <w:color w:val="000000" w:themeColor="text1"/>
          <w:sz w:val="22"/>
          <w:szCs w:val="22"/>
          <w:rPrChange w:id="269" w:author="Kurumada, Chigusa" w:date="2023-04-06T13:03:00Z">
            <w:rPr>
              <w:del w:id="270" w:author="Kurumada, Chigusa" w:date="2023-04-06T12:59:00Z"/>
              <w:rFonts w:ascii="Times" w:eastAsia="Times New Roman" w:hAnsi="Times"/>
              <w:color w:val="000000" w:themeColor="text1"/>
              <w:sz w:val="22"/>
              <w:szCs w:val="22"/>
            </w:rPr>
          </w:rPrChange>
        </w:rPr>
      </w:pPr>
      <w:del w:id="271" w:author="Kurumada, Chigusa" w:date="2023-04-06T12:59:00Z">
        <w:r w:rsidRPr="00DB7A52" w:rsidDel="00874761">
          <w:rPr>
            <w:rFonts w:ascii="Times New Roman" w:eastAsia="Times New Roman" w:hAnsi="Times New Roman"/>
            <w:color w:val="000000" w:themeColor="text1"/>
            <w:sz w:val="22"/>
            <w:szCs w:val="22"/>
            <w:rPrChange w:id="272" w:author="Kurumada, Chigusa" w:date="2023-04-06T13:03:00Z">
              <w:rPr>
                <w:rFonts w:ascii="Times" w:eastAsia="Times New Roman" w:hAnsi="Times"/>
                <w:color w:val="000000" w:themeColor="text1"/>
                <w:sz w:val="22"/>
                <w:szCs w:val="22"/>
              </w:rPr>
            </w:rPrChange>
          </w:rPr>
          <w:delText>others in our lab/field follow us, using the same framing, demonstrating further talker-specificity.</w:delText>
        </w:r>
      </w:del>
    </w:p>
    <w:p w14:paraId="3A282D36" w14:textId="4097A4D0" w:rsidR="00616AEC" w:rsidRPr="00DB7A52" w:rsidDel="00874761" w:rsidRDefault="00616AEC" w:rsidP="00616AEC">
      <w:pPr>
        <w:pStyle w:val="ListParagraph"/>
        <w:numPr>
          <w:ilvl w:val="0"/>
          <w:numId w:val="15"/>
        </w:numPr>
        <w:rPr>
          <w:del w:id="273" w:author="Kurumada, Chigusa" w:date="2023-04-06T12:59:00Z"/>
          <w:rFonts w:ascii="Times New Roman" w:eastAsia="Times New Roman" w:hAnsi="Times New Roman"/>
          <w:color w:val="000000" w:themeColor="text1"/>
          <w:sz w:val="22"/>
          <w:szCs w:val="22"/>
          <w:rPrChange w:id="274" w:author="Kurumada, Chigusa" w:date="2023-04-06T13:03:00Z">
            <w:rPr>
              <w:del w:id="275" w:author="Kurumada, Chigusa" w:date="2023-04-06T12:59:00Z"/>
              <w:rFonts w:ascii="Times" w:eastAsia="Times New Roman" w:hAnsi="Times"/>
              <w:color w:val="000000" w:themeColor="text1"/>
              <w:sz w:val="22"/>
              <w:szCs w:val="22"/>
            </w:rPr>
          </w:rPrChange>
        </w:rPr>
      </w:pPr>
      <w:del w:id="276" w:author="Kurumada, Chigusa" w:date="2023-04-06T12:59:00Z">
        <w:r w:rsidRPr="00DB7A52" w:rsidDel="00874761">
          <w:rPr>
            <w:rFonts w:ascii="Times New Roman" w:eastAsia="Times New Roman" w:hAnsi="Times New Roman"/>
            <w:color w:val="000000" w:themeColor="text1"/>
            <w:sz w:val="22"/>
            <w:szCs w:val="22"/>
            <w:rPrChange w:id="277" w:author="Kurumada, Chigusa" w:date="2023-04-06T13:03:00Z">
              <w:rPr>
                <w:rFonts w:ascii="Times" w:eastAsia="Times New Roman" w:hAnsi="Times"/>
                <w:color w:val="000000" w:themeColor="text1"/>
                <w:sz w:val="22"/>
                <w:szCs w:val="22"/>
              </w:rPr>
            </w:rPrChange>
          </w:rPr>
          <w:delText>New researchers entering the field read these papers, and over time we start seeing papers (e.g., recent reviews) that talk about talker-specificity as a property of phonetic learning.</w:delText>
        </w:r>
      </w:del>
    </w:p>
    <w:p w14:paraId="12B39CEF" w14:textId="4635BF79" w:rsidR="00616AEC" w:rsidRPr="00DB7A52" w:rsidDel="00874761" w:rsidRDefault="00616AEC" w:rsidP="00616AEC">
      <w:pPr>
        <w:pStyle w:val="ListParagraph"/>
        <w:numPr>
          <w:ilvl w:val="0"/>
          <w:numId w:val="15"/>
        </w:numPr>
        <w:rPr>
          <w:del w:id="278" w:author="Kurumada, Chigusa" w:date="2023-04-06T12:59:00Z"/>
          <w:rFonts w:ascii="Times New Roman" w:eastAsia="Times New Roman" w:hAnsi="Times New Roman"/>
          <w:color w:val="000000" w:themeColor="text1"/>
          <w:sz w:val="22"/>
          <w:szCs w:val="22"/>
          <w:rPrChange w:id="279" w:author="Kurumada, Chigusa" w:date="2023-04-06T13:03:00Z">
            <w:rPr>
              <w:del w:id="280" w:author="Kurumada, Chigusa" w:date="2023-04-06T12:59:00Z"/>
              <w:rFonts w:ascii="Times" w:eastAsia="Times New Roman" w:hAnsi="Times"/>
              <w:color w:val="000000" w:themeColor="text1"/>
              <w:sz w:val="22"/>
              <w:szCs w:val="22"/>
            </w:rPr>
          </w:rPrChange>
        </w:rPr>
      </w:pPr>
      <w:del w:id="281" w:author="Kurumada, Chigusa" w:date="2023-04-06T12:59:00Z">
        <w:r w:rsidRPr="00DB7A52" w:rsidDel="00874761">
          <w:rPr>
            <w:rFonts w:ascii="Times New Roman" w:eastAsia="Times New Roman" w:hAnsi="Times New Roman"/>
            <w:color w:val="000000" w:themeColor="text1"/>
            <w:sz w:val="22"/>
            <w:szCs w:val="22"/>
            <w:rPrChange w:id="282" w:author="Kurumada, Chigusa" w:date="2023-04-06T13:03:00Z">
              <w:rPr>
                <w:rFonts w:ascii="Times" w:eastAsia="Times New Roman" w:hAnsi="Times"/>
                <w:color w:val="000000" w:themeColor="text1"/>
                <w:sz w:val="22"/>
                <w:szCs w:val="22"/>
              </w:rPr>
            </w:rPrChange>
          </w:rPr>
          <w:delText xml:space="preserve">From there it is a small step to believing that talker-specificity is </w:delText>
        </w:r>
        <w:r w:rsidRPr="00DB7A52" w:rsidDel="00874761">
          <w:rPr>
            <w:rFonts w:ascii="Times New Roman" w:eastAsia="Times New Roman" w:hAnsi="Times New Roman"/>
            <w:i/>
            <w:iCs/>
            <w:color w:val="000000" w:themeColor="text1"/>
            <w:sz w:val="22"/>
            <w:szCs w:val="22"/>
            <w:rPrChange w:id="283" w:author="Kurumada, Chigusa" w:date="2023-04-06T13:03:00Z">
              <w:rPr>
                <w:rFonts w:ascii="Times" w:eastAsia="Times New Roman" w:hAnsi="Times"/>
                <w:i/>
                <w:iCs/>
                <w:color w:val="000000" w:themeColor="text1"/>
                <w:sz w:val="22"/>
                <w:szCs w:val="22"/>
              </w:rPr>
            </w:rPrChange>
          </w:rPr>
          <w:delText xml:space="preserve">evidence </w:delText>
        </w:r>
        <w:r w:rsidRPr="00DB7A52" w:rsidDel="00874761">
          <w:rPr>
            <w:rFonts w:ascii="Times New Roman" w:eastAsia="Times New Roman" w:hAnsi="Times New Roman"/>
            <w:color w:val="000000" w:themeColor="text1"/>
            <w:sz w:val="22"/>
            <w:szCs w:val="22"/>
            <w:rPrChange w:id="284" w:author="Kurumada, Chigusa" w:date="2023-04-06T13:03:00Z">
              <w:rPr>
                <w:rFonts w:ascii="Times" w:eastAsia="Times New Roman" w:hAnsi="Times"/>
                <w:color w:val="000000" w:themeColor="text1"/>
                <w:sz w:val="22"/>
                <w:szCs w:val="22"/>
              </w:rPr>
            </w:rPrChange>
          </w:rPr>
          <w:delText>for phonetic learning.</w:delText>
        </w:r>
      </w:del>
    </w:p>
    <w:p w14:paraId="142597B9" w14:textId="16FF4F10" w:rsidR="00616AEC" w:rsidRPr="00DB7A52" w:rsidDel="00874761" w:rsidRDefault="00616AEC" w:rsidP="00616AEC">
      <w:pPr>
        <w:ind w:firstLine="0"/>
        <w:rPr>
          <w:del w:id="285" w:author="Kurumada, Chigusa" w:date="2023-04-06T12:59:00Z"/>
          <w:rFonts w:ascii="Times New Roman" w:eastAsia="Times New Roman" w:hAnsi="Times New Roman"/>
          <w:color w:val="000000" w:themeColor="text1"/>
          <w:sz w:val="22"/>
          <w:szCs w:val="22"/>
          <w:rPrChange w:id="286" w:author="Kurumada, Chigusa" w:date="2023-04-06T13:03:00Z">
            <w:rPr>
              <w:del w:id="287" w:author="Kurumada, Chigusa" w:date="2023-04-06T12:59:00Z"/>
              <w:rFonts w:ascii="Times" w:eastAsia="Times New Roman" w:hAnsi="Times"/>
              <w:color w:val="000000" w:themeColor="text1"/>
              <w:sz w:val="22"/>
              <w:szCs w:val="22"/>
            </w:rPr>
          </w:rPrChange>
        </w:rPr>
      </w:pPr>
    </w:p>
    <w:p w14:paraId="1FE05CFC" w14:textId="0829A584" w:rsidR="00B54F9D" w:rsidRPr="00DB7A52" w:rsidDel="00874761" w:rsidRDefault="00616AEC" w:rsidP="009D6F9F">
      <w:pPr>
        <w:ind w:firstLine="0"/>
        <w:rPr>
          <w:del w:id="288" w:author="Kurumada, Chigusa" w:date="2023-04-06T12:59:00Z"/>
          <w:rFonts w:ascii="Times New Roman" w:eastAsia="Times New Roman" w:hAnsi="Times New Roman"/>
          <w:color w:val="000000" w:themeColor="text1"/>
          <w:sz w:val="22"/>
          <w:szCs w:val="22"/>
          <w:rPrChange w:id="289" w:author="Kurumada, Chigusa" w:date="2023-04-06T13:03:00Z">
            <w:rPr>
              <w:del w:id="290" w:author="Kurumada, Chigusa" w:date="2023-04-06T12:59:00Z"/>
              <w:rFonts w:ascii="Times" w:eastAsia="Times New Roman" w:hAnsi="Times"/>
              <w:color w:val="000000" w:themeColor="text1"/>
              <w:sz w:val="22"/>
              <w:szCs w:val="22"/>
            </w:rPr>
          </w:rPrChange>
        </w:rPr>
      </w:pPr>
      <w:del w:id="291" w:author="Kurumada, Chigusa" w:date="2023-04-06T12:59:00Z">
        <w:r w:rsidRPr="00DB7A52" w:rsidDel="00874761">
          <w:rPr>
            <w:rFonts w:ascii="Times New Roman" w:eastAsia="Times New Roman" w:hAnsi="Times New Roman"/>
            <w:color w:val="000000" w:themeColor="text1"/>
            <w:sz w:val="22"/>
            <w:szCs w:val="22"/>
            <w:rPrChange w:id="292" w:author="Kurumada, Chigusa" w:date="2023-04-06T13:03:00Z">
              <w:rPr>
                <w:rFonts w:ascii="Times" w:eastAsia="Times New Roman" w:hAnsi="Times"/>
                <w:color w:val="000000" w:themeColor="text1"/>
                <w:sz w:val="22"/>
                <w:szCs w:val="22"/>
              </w:rPr>
            </w:rPrChange>
          </w:rPr>
          <w:delText xml:space="preserve">But, taking a step back, we realize that the results used to motivate talker-specificity were never shown (and in some cases, not even </w:delText>
        </w:r>
        <w:r w:rsidRPr="00DB7A52" w:rsidDel="00874761">
          <w:rPr>
            <w:rFonts w:ascii="Times New Roman" w:eastAsia="Times New Roman" w:hAnsi="Times New Roman"/>
            <w:i/>
            <w:iCs/>
            <w:color w:val="000000" w:themeColor="text1"/>
            <w:sz w:val="22"/>
            <w:szCs w:val="22"/>
            <w:rPrChange w:id="293" w:author="Kurumada, Chigusa" w:date="2023-04-06T13:03:00Z">
              <w:rPr>
                <w:rFonts w:ascii="Times" w:eastAsia="Times New Roman" w:hAnsi="Times"/>
                <w:i/>
                <w:iCs/>
                <w:color w:val="000000" w:themeColor="text1"/>
                <w:sz w:val="22"/>
                <w:szCs w:val="22"/>
              </w:rPr>
            </w:rPrChange>
          </w:rPr>
          <w:delText>argued</w:delText>
        </w:r>
        <w:r w:rsidRPr="00DB7A52" w:rsidDel="00874761">
          <w:rPr>
            <w:rFonts w:ascii="Times New Roman" w:eastAsia="Times New Roman" w:hAnsi="Times New Roman"/>
            <w:color w:val="000000" w:themeColor="text1"/>
            <w:sz w:val="22"/>
            <w:szCs w:val="22"/>
            <w:rPrChange w:id="294" w:author="Kurumada, Chigusa" w:date="2023-04-06T13:03:00Z">
              <w:rPr>
                <w:rFonts w:ascii="Times" w:eastAsia="Times New Roman" w:hAnsi="Times"/>
                <w:color w:val="000000" w:themeColor="text1"/>
                <w:sz w:val="22"/>
                <w:szCs w:val="22"/>
              </w:rPr>
            </w:rPrChange>
          </w:rPr>
          <w:delText xml:space="preserve">) to be due to phonetic learning. </w:delText>
        </w:r>
        <w:r w:rsidR="00B54F9D" w:rsidRPr="00DB7A52" w:rsidDel="00874761">
          <w:rPr>
            <w:rFonts w:ascii="Times New Roman" w:eastAsia="Times New Roman" w:hAnsi="Times New Roman"/>
            <w:color w:val="000000" w:themeColor="text1"/>
            <w:sz w:val="22"/>
            <w:szCs w:val="22"/>
            <w:rPrChange w:id="295" w:author="Kurumada, Chigusa" w:date="2023-04-06T13:03:00Z">
              <w:rPr>
                <w:rFonts w:ascii="Times" w:eastAsia="Times New Roman" w:hAnsi="Times"/>
                <w:color w:val="000000" w:themeColor="text1"/>
                <w:sz w:val="22"/>
                <w:szCs w:val="22"/>
              </w:rPr>
            </w:rPrChange>
          </w:rPr>
          <w:delText>End of unsolicited reflection on the mechanics of the field.</w:delText>
        </w:r>
      </w:del>
    </w:p>
    <w:p w14:paraId="3143A813" w14:textId="0B93C143" w:rsidR="00B54F9D" w:rsidRPr="00DB7A52" w:rsidRDefault="00B54F9D" w:rsidP="009D6F9F">
      <w:pPr>
        <w:ind w:firstLine="0"/>
        <w:rPr>
          <w:rFonts w:ascii="Times New Roman" w:eastAsia="Times New Roman" w:hAnsi="Times New Roman"/>
          <w:color w:val="000000" w:themeColor="text1"/>
          <w:sz w:val="22"/>
          <w:szCs w:val="22"/>
          <w:rPrChange w:id="296" w:author="Kurumada, Chigusa" w:date="2023-04-06T13:03:00Z">
            <w:rPr>
              <w:rFonts w:ascii="Times" w:eastAsia="Times New Roman" w:hAnsi="Times"/>
              <w:color w:val="000000" w:themeColor="text1"/>
              <w:sz w:val="22"/>
              <w:szCs w:val="22"/>
            </w:rPr>
          </w:rPrChange>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2B9D6420" w:rsidR="00C26D0F" w:rsidRDefault="00F1729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R3 is correct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r w:rsidR="00C26D0F">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 xml:space="preserve">in fact </w:t>
      </w:r>
      <w:r w:rsidR="00C26D0F">
        <w:rPr>
          <w:rFonts w:ascii="Times" w:eastAsia="Times New Roman" w:hAnsi="Times"/>
          <w:color w:val="000000" w:themeColor="text1"/>
          <w:sz w:val="22"/>
          <w:szCs w:val="22"/>
        </w:rPr>
        <w:t xml:space="preserve">had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 as well</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297"/>
      <w:r w:rsidR="00C26D0F">
        <w:rPr>
          <w:rFonts w:ascii="Times" w:eastAsia="Times New Roman" w:hAnsi="Times"/>
          <w:color w:val="000000" w:themeColor="text1"/>
          <w:sz w:val="22"/>
          <w:szCs w:val="22"/>
        </w:rPr>
        <w:t>distributions</w:t>
      </w:r>
      <w:commentRangeEnd w:id="297"/>
      <w:r w:rsidR="00C26D0F">
        <w:rPr>
          <w:rStyle w:val="CommentReference"/>
        </w:rPr>
        <w:commentReference w:id="297"/>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sidR="00BF7568">
        <w:rPr>
          <w:rFonts w:ascii="Times" w:eastAsia="Times New Roman" w:hAnsi="Times"/>
          <w:color w:val="000000" w:themeColor="text1"/>
          <w:sz w:val="22"/>
          <w:szCs w:val="22"/>
        </w:rPr>
        <w:t>Note, h</w:t>
      </w:r>
      <w:r w:rsidR="008C0A3E">
        <w:rPr>
          <w:rFonts w:ascii="Times" w:eastAsia="Times New Roman" w:hAnsi="Times"/>
          <w:color w:val="000000" w:themeColor="text1"/>
          <w:sz w:val="22"/>
          <w:szCs w:val="22"/>
        </w:rPr>
        <w:t xml:space="preserve">owever, </w:t>
      </w:r>
      <w:r w:rsidR="00BF7568">
        <w:rPr>
          <w:rFonts w:ascii="Times" w:eastAsia="Times New Roman" w:hAnsi="Times"/>
          <w:color w:val="000000" w:themeColor="text1"/>
          <w:sz w:val="22"/>
          <w:szCs w:val="22"/>
        </w:rPr>
        <w:t xml:space="preserve">that </w:t>
      </w:r>
      <w:r w:rsidR="008C0A3E">
        <w:rPr>
          <w:rFonts w:ascii="Times" w:eastAsia="Times New Roman" w:hAnsi="Times"/>
          <w:color w:val="000000" w:themeColor="text1"/>
          <w:sz w:val="22"/>
          <w:szCs w:val="22"/>
        </w:rPr>
        <w:t>no aspect of t</w:t>
      </w:r>
      <w:r w:rsidR="00473023">
        <w:rPr>
          <w:rFonts w:ascii="Times" w:eastAsia="Times New Roman" w:hAnsi="Times"/>
          <w:color w:val="000000" w:themeColor="text1"/>
          <w:sz w:val="22"/>
          <w:szCs w:val="22"/>
        </w:rPr>
        <w:t xml:space="preserve">he approach and our computational resources </w:t>
      </w:r>
      <w:r w:rsidR="00A04502">
        <w:rPr>
          <w:rFonts w:ascii="Times" w:eastAsia="Times New Roman" w:hAnsi="Times"/>
          <w:color w:val="000000" w:themeColor="text1"/>
          <w:sz w:val="22"/>
          <w:szCs w:val="22"/>
        </w:rPr>
        <w:t>provided</w:t>
      </w:r>
      <w:r w:rsidR="008C0A3E">
        <w:rPr>
          <w:rFonts w:ascii="Times" w:eastAsia="Times New Roman" w:hAnsi="Times"/>
          <w:color w:val="000000" w:themeColor="text1"/>
          <w:sz w:val="22"/>
          <w:szCs w:val="22"/>
        </w:rPr>
        <w:t xml:space="preserve"> in the current manuscript is specific to /d/-/t/. Once relevant resources </w:t>
      </w:r>
      <w:r w:rsidR="00BF7568">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sidR="00BF7568">
        <w:rPr>
          <w:rFonts w:ascii="Times" w:eastAsia="Times New Roman" w:hAnsi="Times"/>
          <w:color w:val="000000" w:themeColor="text1"/>
          <w:sz w:val="22"/>
          <w:szCs w:val="22"/>
        </w:rPr>
        <w:t>We</w:t>
      </w:r>
      <w:r>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w:t>
      </w:r>
      <w:r>
        <w:rPr>
          <w:rFonts w:ascii="Times" w:eastAsia="Times New Roman" w:hAnsi="Times"/>
          <w:color w:val="000000" w:themeColor="text1"/>
          <w:sz w:val="22"/>
          <w:szCs w:val="22"/>
        </w:rPr>
        <w:lastRenderedPageBreak/>
        <w:t>e.g., if the speech rate of the two talkers is similar, as it was in Kraljic’s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Consider, for instance, Section 2.2.3, where the authors appeal to Sohoglu and Davis (2016), writing that those authors "describe adaptation to degraded speech as changes in decision making" (p. 27, line 567); this work is characterized similarly elsewhere in the manuscript (p. 75, lines 1505-1512). However, I'm not sure if this is a fair characterization of Sohoglu and Davis's position — certainly, it seems inconsistent with how they've described this phenomenon elsewhere (e.g., Sohoglu et al., 2014; Davis &amp; Sohoglu,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4DCCB555"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E76058">
        <w:rPr>
          <w:rFonts w:ascii="Times" w:eastAsia="Times New Roman" w:hAnsi="Times"/>
          <w:color w:val="000000" w:themeColor="text1"/>
          <w:sz w:val="22"/>
          <w:szCs w:val="22"/>
          <w:rPrChange w:id="298" w:author="Kurumada, Chigusa" w:date="2023-04-06T13:25:00Z">
            <w:rPr>
              <w:rFonts w:ascii="Times" w:eastAsia="Times New Roman" w:hAnsi="Times"/>
              <w:b/>
              <w:bCs/>
              <w:color w:val="000000" w:themeColor="text1"/>
              <w:sz w:val="22"/>
              <w:szCs w:val="22"/>
            </w:rPr>
          </w:rPrChange>
        </w:rPr>
        <w:t>.</w:t>
      </w:r>
      <w:ins w:id="299" w:author="Kurumada, Chigusa" w:date="2023-04-06T13:25:00Z">
        <w:r w:rsidR="00E76058">
          <w:rPr>
            <w:rFonts w:ascii="Times" w:eastAsia="Times New Roman" w:hAnsi="Times"/>
            <w:color w:val="000000" w:themeColor="text1"/>
            <w:sz w:val="22"/>
            <w:szCs w:val="22"/>
          </w:rPr>
          <w:t xml:space="preserve"> </w:t>
        </w:r>
      </w:ins>
      <w:ins w:id="300" w:author="Kurumada, Chigusa" w:date="2023-04-06T13:27:00Z">
        <w:r w:rsidR="00DE69D6">
          <w:rPr>
            <w:rFonts w:ascii="Times" w:eastAsia="Times New Roman" w:hAnsi="Times"/>
            <w:color w:val="000000" w:themeColor="text1"/>
            <w:sz w:val="22"/>
            <w:szCs w:val="22"/>
          </w:rPr>
          <w:t xml:space="preserve">In principle, </w:t>
        </w:r>
      </w:ins>
      <w:del w:id="301" w:author="Kurumada, Chigusa" w:date="2023-04-06T13:25:00Z">
        <w:r w:rsidR="00C26D0F" w:rsidRPr="00C26D0F" w:rsidDel="00E76058">
          <w:rPr>
            <w:rFonts w:ascii="Times" w:eastAsia="Times New Roman" w:hAnsi="Times"/>
            <w:color w:val="000000" w:themeColor="text1"/>
            <w:sz w:val="22"/>
            <w:szCs w:val="22"/>
          </w:rPr>
          <w:delText xml:space="preserve"> </w:delText>
        </w:r>
        <w:commentRangeStart w:id="302"/>
        <w:r w:rsidR="00C26D0F" w:rsidRPr="00C26D0F" w:rsidDel="00E76058">
          <w:rPr>
            <w:rFonts w:ascii="Times" w:eastAsia="Times New Roman" w:hAnsi="Times"/>
            <w:color w:val="000000" w:themeColor="text1"/>
            <w:sz w:val="22"/>
            <w:szCs w:val="22"/>
          </w:rPr>
          <w:delText>That’s because they mostly depend on</w:delText>
        </w:r>
      </w:del>
      <w:del w:id="303" w:author="Kurumada, Chigusa" w:date="2023-04-06T13:26:00Z">
        <w:r w:rsidR="00C26D0F" w:rsidRPr="00C26D0F" w:rsidDel="00DE69D6">
          <w:rPr>
            <w:rFonts w:ascii="Times" w:eastAsia="Times New Roman" w:hAnsi="Times"/>
            <w:color w:val="000000" w:themeColor="text1"/>
            <w:sz w:val="22"/>
            <w:szCs w:val="22"/>
          </w:rPr>
          <w:delText xml:space="preserve"> the fact that </w:delText>
        </w:r>
        <w:r w:rsidR="00C26D0F" w:rsidRPr="00C26D0F" w:rsidDel="00E76058">
          <w:rPr>
            <w:rFonts w:ascii="Times" w:eastAsia="Times New Roman" w:hAnsi="Times"/>
            <w:color w:val="000000" w:themeColor="text1"/>
            <w:sz w:val="22"/>
            <w:szCs w:val="22"/>
          </w:rPr>
          <w:delText xml:space="preserve">any such model affects only </w:delText>
        </w:r>
        <w:r w:rsidR="00C26D0F" w:rsidRPr="00C26D0F" w:rsidDel="00DE69D6">
          <w:rPr>
            <w:rFonts w:ascii="Times" w:eastAsia="Times New Roman" w:hAnsi="Times"/>
            <w:color w:val="000000" w:themeColor="text1"/>
            <w:sz w:val="22"/>
            <w:szCs w:val="22"/>
          </w:rPr>
          <w:delText xml:space="preserve">the decision biases, </w:delText>
        </w:r>
        <w:r w:rsidR="00C26D0F" w:rsidRPr="00C26D0F" w:rsidDel="00E76058">
          <w:rPr>
            <w:rFonts w:ascii="Times" w:eastAsia="Times New Roman" w:hAnsi="Times"/>
            <w:color w:val="000000" w:themeColor="text1"/>
            <w:sz w:val="22"/>
            <w:szCs w:val="22"/>
          </w:rPr>
          <w:delText xml:space="preserve">rather than on the </w:delText>
        </w:r>
        <w:r w:rsidR="00C26D0F" w:rsidRPr="00C26D0F" w:rsidDel="00DE69D6">
          <w:rPr>
            <w:rFonts w:ascii="Times" w:eastAsia="Times New Roman" w:hAnsi="Times"/>
            <w:color w:val="000000" w:themeColor="text1"/>
            <w:sz w:val="22"/>
            <w:szCs w:val="22"/>
          </w:rPr>
          <w:delText xml:space="preserve">specific way that we </w:delText>
        </w:r>
        <w:r w:rsidR="00C26D0F" w:rsidRPr="00C26D0F" w:rsidDel="00DE69D6">
          <w:rPr>
            <w:rFonts w:ascii="Times" w:eastAsia="Times New Roman" w:hAnsi="Times"/>
            <w:i/>
            <w:iCs/>
            <w:color w:val="000000" w:themeColor="text1"/>
            <w:sz w:val="22"/>
            <w:szCs w:val="22"/>
          </w:rPr>
          <w:delText>model</w:delText>
        </w:r>
        <w:r w:rsidR="00C26D0F" w:rsidRPr="00C26D0F" w:rsidDel="00DE69D6">
          <w:rPr>
            <w:rFonts w:ascii="Times" w:eastAsia="Times New Roman" w:hAnsi="Times"/>
            <w:color w:val="000000" w:themeColor="text1"/>
            <w:sz w:val="22"/>
            <w:szCs w:val="22"/>
          </w:rPr>
          <w:delText xml:space="preserve"> those changes. </w:delText>
        </w:r>
        <w:r w:rsidR="00C26D0F" w:rsidRPr="00D25FB0" w:rsidDel="00DE69D6">
          <w:rPr>
            <w:rFonts w:ascii="Times" w:eastAsia="Times New Roman" w:hAnsi="Times"/>
            <w:b/>
            <w:bCs/>
            <w:color w:val="000000" w:themeColor="text1"/>
            <w:sz w:val="22"/>
            <w:szCs w:val="22"/>
            <w:highlight w:val="yellow"/>
          </w:rPr>
          <w:delText xml:space="preserve">We now clarify this </w:delText>
        </w:r>
        <w:r w:rsidR="00D25FB0" w:rsidRPr="00D25FB0" w:rsidDel="00DE69D6">
          <w:rPr>
            <w:rFonts w:ascii="Times" w:eastAsia="Times New Roman" w:hAnsi="Times"/>
            <w:b/>
            <w:bCs/>
            <w:color w:val="000000" w:themeColor="text1"/>
            <w:sz w:val="22"/>
            <w:szCs w:val="22"/>
            <w:highlight w:val="yellow"/>
          </w:rPr>
          <w:delText xml:space="preserve">in Section XX </w:delText>
        </w:r>
        <w:r w:rsidR="00C26D0F" w:rsidRPr="00D25FB0" w:rsidDel="00DE69D6">
          <w:rPr>
            <w:rFonts w:ascii="Times" w:eastAsia="Times New Roman" w:hAnsi="Times"/>
            <w:b/>
            <w:bCs/>
            <w:color w:val="000000" w:themeColor="text1"/>
            <w:sz w:val="22"/>
            <w:szCs w:val="22"/>
            <w:highlight w:val="yellow"/>
          </w:rPr>
          <w:delText xml:space="preserve">p. </w:delText>
        </w:r>
        <w:commentRangeEnd w:id="302"/>
        <w:r w:rsidR="00C26D0F" w:rsidRPr="00D25FB0" w:rsidDel="00DE69D6">
          <w:rPr>
            <w:rStyle w:val="CommentReference"/>
            <w:b/>
            <w:bCs/>
            <w:highlight w:val="yellow"/>
          </w:rPr>
          <w:commentReference w:id="302"/>
        </w:r>
        <w:r w:rsidR="00D25FB0" w:rsidRPr="00D25FB0" w:rsidDel="00DE69D6">
          <w:rPr>
            <w:rFonts w:ascii="Times" w:eastAsia="Times New Roman" w:hAnsi="Times"/>
            <w:b/>
            <w:bCs/>
            <w:color w:val="000000" w:themeColor="text1"/>
            <w:sz w:val="22"/>
            <w:szCs w:val="22"/>
            <w:highlight w:val="yellow"/>
          </w:rPr>
          <w:delText>XX</w:delText>
        </w:r>
        <w:r w:rsidR="00D25FB0" w:rsidRPr="00D25FB0" w:rsidDel="00DE69D6">
          <w:rPr>
            <w:rFonts w:ascii="Times" w:eastAsia="Times New Roman" w:hAnsi="Times"/>
            <w:color w:val="000000" w:themeColor="text1"/>
            <w:sz w:val="22"/>
            <w:szCs w:val="22"/>
            <w:highlight w:val="yellow"/>
          </w:rPr>
          <w:delText>.</w:delText>
        </w:r>
        <w:r w:rsidR="00C26D0F" w:rsidDel="00DE69D6">
          <w:rPr>
            <w:rFonts w:ascii="Times" w:eastAsia="Times New Roman" w:hAnsi="Times"/>
            <w:color w:val="000000" w:themeColor="text1"/>
            <w:sz w:val="22"/>
            <w:szCs w:val="22"/>
          </w:rPr>
          <w:delText xml:space="preserve"> </w:delText>
        </w:r>
      </w:del>
      <w:del w:id="304" w:author="Kurumada, Chigusa" w:date="2023-04-06T13:27:00Z">
        <w:r w:rsidR="00C26D0F" w:rsidDel="00DE69D6">
          <w:rPr>
            <w:rFonts w:ascii="Times" w:eastAsia="Times New Roman" w:hAnsi="Times"/>
            <w:color w:val="000000" w:themeColor="text1"/>
            <w:sz w:val="22"/>
            <w:szCs w:val="22"/>
          </w:rPr>
          <w:delText>C</w:delText>
        </w:r>
      </w:del>
      <w:ins w:id="305" w:author="Kurumada, Chigusa" w:date="2023-04-06T13:27:00Z">
        <w:r w:rsidR="00DE69D6">
          <w:rPr>
            <w:rFonts w:ascii="Times" w:eastAsia="Times New Roman" w:hAnsi="Times"/>
            <w:color w:val="000000" w:themeColor="text1"/>
            <w:sz w:val="22"/>
            <w:szCs w:val="22"/>
          </w:rPr>
          <w:t>c</w:t>
        </w:r>
      </w:ins>
      <w:r w:rsidR="00C26D0F">
        <w:rPr>
          <w:rFonts w:ascii="Times" w:eastAsia="Times New Roman" w:hAnsi="Times"/>
          <w:color w:val="000000" w:themeColor="text1"/>
          <w:sz w:val="22"/>
          <w:szCs w:val="22"/>
        </w:rPr>
        <w:t xml:space="preserve">hanges in decision-making </w:t>
      </w:r>
      <w:del w:id="306" w:author="Kurumada, Chigusa" w:date="2023-04-06T13:27:00Z">
        <w:r w:rsidR="00C26D0F" w:rsidDel="00DE69D6">
          <w:rPr>
            <w:rFonts w:ascii="Times" w:eastAsia="Times New Roman" w:hAnsi="Times"/>
            <w:color w:val="000000" w:themeColor="text1"/>
            <w:sz w:val="22"/>
            <w:szCs w:val="22"/>
          </w:rPr>
          <w:delText xml:space="preserve">largely </w:delText>
        </w:r>
      </w:del>
      <w:r w:rsidR="00C26D0F">
        <w:rPr>
          <w:rFonts w:ascii="Times" w:eastAsia="Times New Roman" w:hAnsi="Times"/>
          <w:color w:val="000000" w:themeColor="text1"/>
          <w:sz w:val="22"/>
          <w:szCs w:val="22"/>
        </w:rPr>
        <w:t xml:space="preserve">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ins w:id="307" w:author="Kurumada, Chigusa" w:date="2023-04-06T13:27:00Z">
        <w:r w:rsidR="00DE69D6">
          <w:rPr>
            <w:rFonts w:ascii="Times" w:eastAsia="Times New Roman" w:hAnsi="Times"/>
            <w:color w:val="000000" w:themeColor="text1"/>
            <w:sz w:val="22"/>
            <w:szCs w:val="22"/>
          </w:rPr>
          <w:t xml:space="preserve"> This is </w:t>
        </w:r>
      </w:ins>
      <w:ins w:id="308" w:author="Kurumada, Chigusa" w:date="2023-04-06T13:28:00Z">
        <w:r w:rsidR="00DE69D6">
          <w:rPr>
            <w:rFonts w:ascii="Times" w:eastAsia="Times New Roman" w:hAnsi="Times"/>
            <w:color w:val="000000" w:themeColor="text1"/>
            <w:sz w:val="22"/>
            <w:szCs w:val="22"/>
          </w:rPr>
          <w:t xml:space="preserve">visually </w:t>
        </w:r>
      </w:ins>
      <w:ins w:id="309" w:author="Kurumada, Chigusa" w:date="2023-04-06T13:27:00Z">
        <w:r w:rsidR="00DE69D6">
          <w:rPr>
            <w:rFonts w:ascii="Times" w:eastAsia="Times New Roman" w:hAnsi="Times"/>
            <w:color w:val="000000" w:themeColor="text1"/>
            <w:sz w:val="22"/>
            <w:szCs w:val="22"/>
          </w:rPr>
          <w:t>illustrated by the four panels in Figure 7.</w:t>
        </w:r>
      </w:ins>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51F319AD"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also note that our first submission used a different (less cognitive plausible) change model. That model also updated decision biases (as any change model for decision-making has to, by definition) but it did not employ any prediction error. The only effect this had</w:t>
      </w:r>
      <w:ins w:id="310" w:author="Kurumada, Chigusa" w:date="2023-04-06T13:28:00Z">
        <w:r w:rsidR="00DE69D6">
          <w:rPr>
            <w:rFonts w:ascii="Times" w:eastAsia="Times New Roman" w:hAnsi="Times"/>
            <w:color w:val="000000" w:themeColor="text1"/>
            <w:sz w:val="22"/>
            <w:szCs w:val="22"/>
          </w:rPr>
          <w:t xml:space="preserve"> was</w:t>
        </w:r>
      </w:ins>
      <w:del w:id="311" w:author="Kurumada, Chigusa" w:date="2023-04-06T13:28:00Z">
        <w:r w:rsidDel="00DE69D6">
          <w:rPr>
            <w:rFonts w:ascii="Times" w:eastAsia="Times New Roman" w:hAnsi="Times"/>
            <w:color w:val="000000" w:themeColor="text1"/>
            <w:sz w:val="22"/>
            <w:szCs w:val="22"/>
          </w:rPr>
          <w:delText xml:space="preserve"> is</w:delText>
        </w:r>
      </w:del>
      <w:r>
        <w:rPr>
          <w:rFonts w:ascii="Times" w:eastAsia="Times New Roman" w:hAnsi="Times"/>
          <w:color w:val="000000" w:themeColor="text1"/>
          <w:sz w:val="22"/>
          <w:szCs w:val="22"/>
        </w:rPr>
        <w:t xml:space="preserve"> on the time course (across trials) of adaptation, not the types of changes that the model </w:t>
      </w:r>
      <w:ins w:id="312" w:author="Kurumada, Chigusa" w:date="2023-04-06T13:28:00Z">
        <w:r w:rsidR="00DE69D6">
          <w:rPr>
            <w:rFonts w:ascii="Times" w:eastAsia="Times New Roman" w:hAnsi="Times"/>
            <w:color w:val="000000" w:themeColor="text1"/>
            <w:sz w:val="22"/>
            <w:szCs w:val="22"/>
          </w:rPr>
          <w:t>could</w:t>
        </w:r>
      </w:ins>
      <w:del w:id="313" w:author="Kurumada, Chigusa" w:date="2023-04-06T13:28:00Z">
        <w:r w:rsidDel="00DE69D6">
          <w:rPr>
            <w:rFonts w:ascii="Times" w:eastAsia="Times New Roman" w:hAnsi="Times"/>
            <w:color w:val="000000" w:themeColor="text1"/>
            <w:sz w:val="22"/>
            <w:szCs w:val="22"/>
          </w:rPr>
          <w:delText>can</w:delText>
        </w:r>
      </w:del>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31FCD76B"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Turning to Sohoglu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Sohoglu </w:t>
      </w:r>
      <w:ins w:id="314" w:author="Kurumada, Chigusa" w:date="2023-04-06T13:28:00Z">
        <w:r w:rsidR="00DE69D6">
          <w:rPr>
            <w:rFonts w:ascii="Times" w:eastAsia="Times New Roman" w:hAnsi="Times"/>
            <w:b/>
            <w:bCs/>
            <w:color w:val="000000" w:themeColor="text1"/>
            <w:sz w:val="22"/>
            <w:szCs w:val="22"/>
          </w:rPr>
          <w:t>and</w:t>
        </w:r>
      </w:ins>
      <w:del w:id="315" w:author="Kurumada, Chigusa" w:date="2023-04-06T13:28:00Z">
        <w:r w:rsidR="00D80658" w:rsidDel="00DE69D6">
          <w:rPr>
            <w:rFonts w:ascii="Times" w:eastAsia="Times New Roman" w:hAnsi="Times"/>
            <w:b/>
            <w:bCs/>
            <w:color w:val="000000" w:themeColor="text1"/>
            <w:sz w:val="22"/>
            <w:szCs w:val="22"/>
          </w:rPr>
          <w:delText>&amp;</w:delText>
        </w:r>
      </w:del>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ins w:id="316" w:author="Kurumada, Chigusa" w:date="2023-04-06T13:30:00Z">
        <w:r w:rsidR="00DE69D6">
          <w:rPr>
            <w:rFonts w:ascii="Times" w:eastAsia="Times New Roman" w:hAnsi="Times"/>
            <w:b/>
            <w:bCs/>
            <w:color w:val="000000" w:themeColor="text1"/>
            <w:sz w:val="22"/>
            <w:szCs w:val="22"/>
          </w:rPr>
          <w:t xml:space="preserve"> </w:t>
        </w:r>
        <w:r w:rsidR="00DE69D6" w:rsidRPr="00AB2B76">
          <w:rPr>
            <w:rFonts w:ascii="Times" w:eastAsia="Times New Roman" w:hAnsi="Times"/>
            <w:color w:val="000000" w:themeColor="text1"/>
            <w:sz w:val="22"/>
            <w:szCs w:val="22"/>
            <w:rPrChange w:id="317" w:author="Kurumada, Chigusa" w:date="2023-04-06T13:31:00Z">
              <w:rPr>
                <w:rFonts w:ascii="Times" w:eastAsia="Times New Roman" w:hAnsi="Times"/>
                <w:b/>
                <w:bCs/>
                <w:color w:val="000000" w:themeColor="text1"/>
                <w:sz w:val="22"/>
                <w:szCs w:val="22"/>
              </w:rPr>
            </w:rPrChange>
          </w:rPr>
          <w:t>(Section 2.2.2, p.24)</w:t>
        </w:r>
      </w:ins>
      <w:r w:rsidR="00D80658" w:rsidRPr="00AB2B76">
        <w:rPr>
          <w:rFonts w:ascii="Times" w:eastAsia="Times New Roman" w:hAnsi="Times"/>
          <w:color w:val="000000" w:themeColor="text1"/>
          <w:sz w:val="22"/>
          <w:szCs w:val="22"/>
          <w:rPrChange w:id="318" w:author="Kurumada, Chigusa" w:date="2023-04-06T13:31:00Z">
            <w:rPr>
              <w:rFonts w:ascii="Times" w:eastAsia="Times New Roman" w:hAnsi="Times"/>
              <w:b/>
              <w:bCs/>
              <w:color w:val="000000" w:themeColor="text1"/>
              <w:sz w:val="22"/>
              <w:szCs w:val="22"/>
            </w:rPr>
          </w:rPrChange>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ins w:id="319" w:author="Kurumada, Chigusa" w:date="2023-04-06T13:30:00Z">
        <w:r w:rsidR="00DE69D6">
          <w:rPr>
            <w:rFonts w:ascii="Times" w:eastAsia="Times New Roman" w:hAnsi="Times"/>
            <w:color w:val="000000" w:themeColor="text1"/>
            <w:sz w:val="22"/>
            <w:szCs w:val="22"/>
          </w:rPr>
          <w:t xml:space="preserve"> (</w:t>
        </w:r>
      </w:ins>
      <w:ins w:id="320" w:author="Kurumada, Chigusa" w:date="2023-04-06T13:31:00Z">
        <w:r w:rsidR="009D36B9">
          <w:rPr>
            <w:rFonts w:ascii="Times" w:eastAsia="Times New Roman" w:hAnsi="Times"/>
            <w:color w:val="000000" w:themeColor="text1"/>
            <w:sz w:val="22"/>
            <w:szCs w:val="22"/>
          </w:rPr>
          <w:t>Section 6.2.5)</w:t>
        </w:r>
      </w:ins>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698F6896"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321"/>
      <w:r w:rsidR="0071112F">
        <w:rPr>
          <w:rFonts w:ascii="Times" w:eastAsia="Times New Roman" w:hAnsi="Times"/>
          <w:color w:val="000000" w:themeColor="text1"/>
          <w:sz w:val="22"/>
          <w:szCs w:val="22"/>
        </w:rPr>
        <w:t>in this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321"/>
      <w:r w:rsidR="00D10781">
        <w:rPr>
          <w:rStyle w:val="CommentReference"/>
        </w:rPr>
        <w:commentReference w:id="321"/>
      </w:r>
      <w:r w:rsidR="0071112F">
        <w:rPr>
          <w:rFonts w:ascii="Times" w:eastAsia="Times New Roman" w:hAnsi="Times"/>
          <w:color w:val="000000" w:themeColor="text1"/>
          <w:sz w:val="22"/>
          <w:szCs w:val="22"/>
        </w:rPr>
        <w:t xml:space="preserve">his description is </w:t>
      </w:r>
      <w:del w:id="322" w:author="Kurumada, Chigusa" w:date="2023-04-06T13:31:00Z">
        <w:r w:rsidR="0071112F" w:rsidDel="009B520D">
          <w:rPr>
            <w:rFonts w:ascii="Times" w:eastAsia="Times New Roman" w:hAnsi="Times"/>
            <w:color w:val="000000" w:themeColor="text1"/>
            <w:sz w:val="22"/>
            <w:szCs w:val="22"/>
          </w:rPr>
          <w:delText>sparse</w:delText>
        </w:r>
      </w:del>
      <w:ins w:id="323" w:author="Kurumada, Chigusa" w:date="2023-04-06T13:31:00Z">
        <w:r w:rsidR="009B520D">
          <w:rPr>
            <w:rFonts w:ascii="Times" w:eastAsia="Times New Roman" w:hAnsi="Times"/>
            <w:color w:val="000000" w:themeColor="text1"/>
            <w:sz w:val="22"/>
            <w:szCs w:val="22"/>
          </w:rPr>
          <w:t>sparse,</w:t>
        </w:r>
      </w:ins>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lastRenderedPageBreak/>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.g., Xie, Buxo-Lugo, &amp; Kurumada, 2021; Tan, Xie,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324"/>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324"/>
      <w:r w:rsidR="0037236A">
        <w:rPr>
          <w:rStyle w:val="CommentReference"/>
        </w:rPr>
        <w:commentReference w:id="324"/>
      </w:r>
    </w:p>
    <w:p w14:paraId="230B1FD0" w14:textId="77777777" w:rsidR="002445FE" w:rsidRDefault="002445FE" w:rsidP="009D6F9F">
      <w:pPr>
        <w:ind w:firstLine="0"/>
        <w:rPr>
          <w:rFonts w:ascii="Times" w:eastAsia="Times New Roman" w:hAnsi="Times"/>
          <w:color w:val="0031E6"/>
          <w:sz w:val="22"/>
          <w:szCs w:val="22"/>
        </w:rPr>
      </w:pPr>
    </w:p>
    <w:p w14:paraId="5D95F45D" w14:textId="54E84B41"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 the three change models are </w:t>
      </w:r>
      <w:r w:rsidRPr="00FE3EF9">
        <w:rPr>
          <w:rFonts w:ascii="Times" w:eastAsia="Times New Roman" w:hAnsi="Times"/>
          <w:b/>
          <w:bCs/>
          <w:color w:val="000000" w:themeColor="text1"/>
          <w:sz w:val="22"/>
          <w:szCs w:val="22"/>
        </w:rPr>
        <w:t xml:space="preserve">sensitive to </w:t>
      </w:r>
      <w:r w:rsidRPr="00FE3EF9">
        <w:rPr>
          <w:rFonts w:ascii="Times" w:eastAsia="Times New Roman" w:hAnsi="Times"/>
          <w:b/>
          <w:bCs/>
          <w:color w:val="000000" w:themeColor="text1"/>
          <w:sz w:val="22"/>
          <w:szCs w:val="22"/>
          <w:rPrChange w:id="325" w:author="Kurumada, Chigusa" w:date="2023-04-06T13:33:00Z">
            <w:rPr>
              <w:rFonts w:ascii="Times" w:eastAsia="Times New Roman" w:hAnsi="Times"/>
              <w:b/>
              <w:bCs/>
              <w:color w:val="000000" w:themeColor="text1"/>
              <w:sz w:val="22"/>
              <w:szCs w:val="22"/>
              <w:highlight w:val="yellow"/>
            </w:rPr>
          </w:rPrChange>
        </w:rPr>
        <w:t xml:space="preserve">prediction errors </w:t>
      </w:r>
      <w:commentRangeStart w:id="326"/>
      <w:commentRangeStart w:id="327"/>
      <w:r w:rsidRPr="00FE3EF9">
        <w:rPr>
          <w:rFonts w:ascii="Times" w:eastAsia="Times New Roman" w:hAnsi="Times"/>
          <w:color w:val="000000" w:themeColor="text1"/>
          <w:sz w:val="22"/>
          <w:szCs w:val="22"/>
          <w:rPrChange w:id="328" w:author="Kurumada, Chigusa" w:date="2023-04-06T13:33:00Z">
            <w:rPr>
              <w:rFonts w:ascii="Times" w:eastAsia="Times New Roman" w:hAnsi="Times"/>
              <w:b/>
              <w:bCs/>
              <w:color w:val="000000" w:themeColor="text1"/>
              <w:sz w:val="22"/>
              <w:szCs w:val="22"/>
              <w:highlight w:val="yellow"/>
            </w:rPr>
          </w:rPrChange>
        </w:rPr>
        <w:t>(</w:t>
      </w:r>
      <w:ins w:id="329" w:author="Kurumada, Chigusa" w:date="2023-04-06T13:34:00Z">
        <w:r w:rsidR="00FE3EF9">
          <w:rPr>
            <w:rFonts w:ascii="Times" w:eastAsia="Times New Roman" w:hAnsi="Times"/>
            <w:color w:val="000000" w:themeColor="text1"/>
            <w:sz w:val="22"/>
            <w:szCs w:val="22"/>
          </w:rPr>
          <w:t>f</w:t>
        </w:r>
      </w:ins>
      <w:ins w:id="330" w:author="Kurumada, Chigusa" w:date="2023-04-06T13:32:00Z">
        <w:r w:rsidR="009B520D" w:rsidRPr="00FE3EF9">
          <w:rPr>
            <w:rFonts w:ascii="Times" w:eastAsia="Times New Roman" w:hAnsi="Times"/>
            <w:color w:val="000000" w:themeColor="text1"/>
            <w:sz w:val="22"/>
            <w:szCs w:val="22"/>
            <w:rPrChange w:id="331" w:author="Kurumada, Chigusa" w:date="2023-04-06T13:33:00Z">
              <w:rPr>
                <w:rFonts w:ascii="Times" w:eastAsia="Times New Roman" w:hAnsi="Times"/>
                <w:b/>
                <w:bCs/>
                <w:color w:val="000000" w:themeColor="text1"/>
                <w:sz w:val="22"/>
                <w:szCs w:val="22"/>
                <w:highlight w:val="yellow"/>
              </w:rPr>
            </w:rPrChange>
          </w:rPr>
          <w:t>ootnote</w:t>
        </w:r>
      </w:ins>
      <w:del w:id="332" w:author="Kurumada, Chigusa" w:date="2023-04-06T13:32:00Z">
        <w:r w:rsidRPr="00FE3EF9" w:rsidDel="009B520D">
          <w:rPr>
            <w:rFonts w:ascii="Times" w:eastAsia="Times New Roman" w:hAnsi="Times"/>
            <w:color w:val="000000" w:themeColor="text1"/>
            <w:sz w:val="22"/>
            <w:szCs w:val="22"/>
            <w:rPrChange w:id="333" w:author="Kurumada, Chigusa" w:date="2023-04-06T13:33:00Z">
              <w:rPr>
                <w:rFonts w:ascii="Times" w:eastAsia="Times New Roman" w:hAnsi="Times"/>
                <w:b/>
                <w:bCs/>
                <w:color w:val="000000" w:themeColor="text1"/>
                <w:sz w:val="22"/>
                <w:szCs w:val="22"/>
                <w:highlight w:val="yellow"/>
              </w:rPr>
            </w:rPrChange>
          </w:rPr>
          <w:delText>fn</w:delText>
        </w:r>
      </w:del>
      <w:r w:rsidRPr="00FE3EF9">
        <w:rPr>
          <w:rFonts w:ascii="Times" w:eastAsia="Times New Roman" w:hAnsi="Times"/>
          <w:color w:val="000000" w:themeColor="text1"/>
          <w:sz w:val="22"/>
          <w:szCs w:val="22"/>
          <w:rPrChange w:id="334" w:author="Kurumada, Chigusa" w:date="2023-04-06T13:33:00Z">
            <w:rPr>
              <w:rFonts w:ascii="Times" w:eastAsia="Times New Roman" w:hAnsi="Times"/>
              <w:b/>
              <w:bCs/>
              <w:color w:val="000000" w:themeColor="text1"/>
              <w:sz w:val="22"/>
              <w:szCs w:val="22"/>
              <w:highlight w:val="yellow"/>
            </w:rPr>
          </w:rPrChange>
        </w:rPr>
        <w:t xml:space="preserve"> </w:t>
      </w:r>
      <w:ins w:id="335" w:author="Kurumada, Chigusa" w:date="2023-04-06T13:32:00Z">
        <w:r w:rsidR="009B520D" w:rsidRPr="00FE3EF9">
          <w:rPr>
            <w:rFonts w:ascii="Times" w:eastAsia="Times New Roman" w:hAnsi="Times"/>
            <w:color w:val="000000" w:themeColor="text1"/>
            <w:sz w:val="22"/>
            <w:szCs w:val="22"/>
            <w:rPrChange w:id="336" w:author="Kurumada, Chigusa" w:date="2023-04-06T13:33:00Z">
              <w:rPr>
                <w:rFonts w:ascii="Times" w:eastAsia="Times New Roman" w:hAnsi="Times"/>
                <w:b/>
                <w:bCs/>
                <w:color w:val="000000" w:themeColor="text1"/>
                <w:sz w:val="22"/>
                <w:szCs w:val="22"/>
                <w:highlight w:val="yellow"/>
              </w:rPr>
            </w:rPrChange>
          </w:rPr>
          <w:t>7, p.</w:t>
        </w:r>
      </w:ins>
      <w:ins w:id="337" w:author="Kurumada, Chigusa" w:date="2023-04-06T13:33:00Z">
        <w:r w:rsidR="009B520D" w:rsidRPr="00FE3EF9">
          <w:rPr>
            <w:rFonts w:ascii="Times" w:eastAsia="Times New Roman" w:hAnsi="Times"/>
            <w:color w:val="000000" w:themeColor="text1"/>
            <w:sz w:val="22"/>
            <w:szCs w:val="22"/>
            <w:rPrChange w:id="338" w:author="Kurumada, Chigusa" w:date="2023-04-06T13:33:00Z">
              <w:rPr>
                <w:rFonts w:ascii="Times" w:eastAsia="Times New Roman" w:hAnsi="Times"/>
                <w:b/>
                <w:bCs/>
                <w:color w:val="000000" w:themeColor="text1"/>
                <w:sz w:val="22"/>
                <w:szCs w:val="22"/>
                <w:highlight w:val="yellow"/>
              </w:rPr>
            </w:rPrChange>
          </w:rPr>
          <w:t>29</w:t>
        </w:r>
      </w:ins>
      <w:ins w:id="339" w:author="Kurumada, Chigusa" w:date="2023-04-06T13:32:00Z">
        <w:r w:rsidR="009B520D" w:rsidRPr="00FE3EF9">
          <w:rPr>
            <w:rFonts w:ascii="Times" w:eastAsia="Times New Roman" w:hAnsi="Times"/>
            <w:color w:val="000000" w:themeColor="text1"/>
            <w:sz w:val="22"/>
            <w:szCs w:val="22"/>
            <w:rPrChange w:id="340" w:author="Kurumada, Chigusa" w:date="2023-04-06T13:33:00Z">
              <w:rPr>
                <w:rFonts w:ascii="Times" w:eastAsia="Times New Roman" w:hAnsi="Times"/>
                <w:b/>
                <w:bCs/>
                <w:color w:val="000000" w:themeColor="text1"/>
                <w:sz w:val="22"/>
                <w:szCs w:val="22"/>
                <w:highlight w:val="yellow"/>
              </w:rPr>
            </w:rPrChange>
          </w:rPr>
          <w:t>)</w:t>
        </w:r>
      </w:ins>
      <w:del w:id="341" w:author="Kurumada, Chigusa" w:date="2023-04-06T13:33:00Z">
        <w:r w:rsidRPr="00FE3EF9" w:rsidDel="009B520D">
          <w:rPr>
            <w:rFonts w:ascii="Times" w:eastAsia="Times New Roman" w:hAnsi="Times"/>
            <w:color w:val="000000" w:themeColor="text1"/>
            <w:sz w:val="22"/>
            <w:szCs w:val="22"/>
            <w:rPrChange w:id="342" w:author="Kurumada, Chigusa" w:date="2023-04-06T13:33:00Z">
              <w:rPr>
                <w:rFonts w:ascii="Times" w:eastAsia="Times New Roman" w:hAnsi="Times"/>
                <w:b/>
                <w:bCs/>
                <w:color w:val="000000" w:themeColor="text1"/>
                <w:sz w:val="22"/>
                <w:szCs w:val="22"/>
                <w:highlight w:val="yellow"/>
              </w:rPr>
            </w:rPrChange>
          </w:rPr>
          <w:delText>XXX on p. XXX</w:delText>
        </w:r>
        <w:commentRangeEnd w:id="326"/>
        <w:r w:rsidR="0037236A" w:rsidRPr="00FE3EF9" w:rsidDel="009B520D">
          <w:rPr>
            <w:rStyle w:val="CommentReference"/>
            <w:rPrChange w:id="343" w:author="Kurumada, Chigusa" w:date="2023-04-06T13:33:00Z">
              <w:rPr>
                <w:rStyle w:val="CommentReference"/>
                <w:highlight w:val="yellow"/>
              </w:rPr>
            </w:rPrChange>
          </w:rPr>
          <w:commentReference w:id="326"/>
        </w:r>
        <w:commentRangeEnd w:id="327"/>
        <w:r w:rsidR="0037236A" w:rsidRPr="00FE3EF9" w:rsidDel="009B520D">
          <w:rPr>
            <w:rStyle w:val="CommentReference"/>
            <w:rPrChange w:id="344" w:author="Kurumada, Chigusa" w:date="2023-04-06T13:33:00Z">
              <w:rPr>
                <w:rStyle w:val="CommentReference"/>
                <w:highlight w:val="yellow"/>
              </w:rPr>
            </w:rPrChange>
          </w:rPr>
          <w:commentReference w:id="327"/>
        </w:r>
        <w:r w:rsidRPr="00FE3EF9" w:rsidDel="009B520D">
          <w:rPr>
            <w:rFonts w:ascii="Times" w:eastAsia="Times New Roman" w:hAnsi="Times"/>
            <w:color w:val="000000" w:themeColor="text1"/>
            <w:sz w:val="22"/>
            <w:szCs w:val="22"/>
            <w:rPrChange w:id="345" w:author="Kurumada, Chigusa" w:date="2023-04-06T13:33:00Z">
              <w:rPr>
                <w:rFonts w:ascii="Times" w:eastAsia="Times New Roman" w:hAnsi="Times"/>
                <w:b/>
                <w:bCs/>
                <w:color w:val="000000" w:themeColor="text1"/>
                <w:sz w:val="22"/>
                <w:szCs w:val="22"/>
                <w:highlight w:val="yellow"/>
              </w:rPr>
            </w:rPrChange>
          </w:rPr>
          <w:delText>)</w:delText>
        </w:r>
      </w:del>
      <w:r w:rsidRPr="00FE3EF9">
        <w:rPr>
          <w:rFonts w:ascii="Times" w:eastAsia="Times New Roman" w:hAnsi="Times"/>
          <w:color w:val="000000" w:themeColor="text1"/>
          <w:sz w:val="22"/>
          <w:szCs w:val="22"/>
          <w:rPrChange w:id="346" w:author="Kurumada, Chigusa" w:date="2023-04-06T13:33:00Z">
            <w:rPr>
              <w:rFonts w:ascii="Times" w:eastAsia="Times New Roman" w:hAnsi="Times"/>
              <w:b/>
              <w:bCs/>
              <w:color w:val="000000" w:themeColor="text1"/>
              <w:sz w:val="22"/>
              <w:szCs w:val="22"/>
              <w:highlight w:val="yellow"/>
            </w:rPr>
          </w:rPrChange>
        </w:rPr>
        <w:t>.</w:t>
      </w:r>
      <w:r w:rsidRPr="00FE3EF9">
        <w:rPr>
          <w:rFonts w:ascii="Times" w:eastAsia="Times New Roman" w:hAnsi="Times"/>
          <w:color w:val="000000" w:themeColor="text1"/>
          <w:sz w:val="22"/>
          <w:szCs w:val="22"/>
          <w:rPrChange w:id="347" w:author="Kurumada, Chigusa" w:date="2023-04-06T13:33:00Z">
            <w:rPr>
              <w:rFonts w:ascii="Times" w:eastAsia="Times New Roman" w:hAnsi="Times"/>
              <w:b/>
              <w:bCs/>
              <w:color w:val="000000" w:themeColor="text1"/>
              <w:sz w:val="22"/>
              <w:szCs w:val="22"/>
            </w:rPr>
          </w:rPrChange>
        </w:rPr>
        <w:t xml:space="preserve"> </w:t>
      </w:r>
      <w:r w:rsidRPr="00FE3EF9">
        <w:rPr>
          <w:rFonts w:ascii="Times" w:eastAsia="Times New Roman" w:hAnsi="Times"/>
          <w:color w:val="000000" w:themeColor="text1"/>
          <w:sz w:val="22"/>
          <w:szCs w:val="22"/>
        </w:rPr>
        <w:t xml:space="preserve">Kleinschmidt &amp; Jaeger (2015), for example, is a model of </w:t>
      </w:r>
      <w:r w:rsidRPr="00FE3EF9">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discussion and demonstration of how Bayesian belief-updating without ever referring to prediction errors is actually</w:t>
      </w:r>
      <w:ins w:id="348" w:author="Kurumada, Chigusa" w:date="2023-04-06T13:33:00Z">
        <w:r w:rsidR="00FE3EF9">
          <w:rPr>
            <w:rFonts w:ascii="Times" w:eastAsia="Times New Roman" w:hAnsi="Times"/>
            <w:color w:val="000000" w:themeColor="text1"/>
            <w:sz w:val="22"/>
            <w:szCs w:val="22"/>
          </w:rPr>
          <w:t xml:space="preserve"> </w:t>
        </w:r>
      </w:ins>
      <w:del w:id="349" w:author="Kurumada, Chigusa" w:date="2023-04-06T13:33:00Z">
        <w:r w:rsidDel="00FE3EF9">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sensitive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350"/>
      <w:commentRangeStart w:id="351"/>
      <w:r w:rsidR="002445FE" w:rsidRPr="00A50F5E">
        <w:rPr>
          <w:rFonts w:ascii="Times" w:eastAsia="Times New Roman" w:hAnsi="Times"/>
          <w:color w:val="000000" w:themeColor="text1"/>
          <w:sz w:val="22"/>
          <w:szCs w:val="22"/>
        </w:rPr>
        <w:t>representations.</w:t>
      </w:r>
      <w:commentRangeEnd w:id="350"/>
      <w:r w:rsidR="00924F4C">
        <w:rPr>
          <w:rStyle w:val="CommentReference"/>
        </w:rPr>
        <w:commentReference w:id="350"/>
      </w:r>
      <w:commentRangeEnd w:id="351"/>
      <w:r w:rsidR="0037236A">
        <w:rPr>
          <w:rStyle w:val="CommentReference"/>
        </w:rPr>
        <w:commentReference w:id="351"/>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Aslin,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w:t>
      </w:r>
      <w:r w:rsidRPr="009A5273">
        <w:rPr>
          <w:rFonts w:ascii="Times" w:eastAsia="Times New Roman" w:hAnsi="Times"/>
          <w:color w:val="0031E6"/>
          <w:sz w:val="22"/>
          <w:szCs w:val="22"/>
        </w:rPr>
        <w:lastRenderedPageBreak/>
        <w:t>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02D05709"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352"/>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r w:rsidR="00FE29B9" w:rsidRPr="009961A1">
        <w:rPr>
          <w:rFonts w:ascii="Times" w:eastAsia="Times New Roman" w:hAnsi="Times"/>
          <w:color w:val="000000" w:themeColor="text1"/>
          <w:sz w:val="22"/>
          <w:szCs w:val="22"/>
          <w:highlight w:val="yellow"/>
        </w:rPr>
        <w:t>2</w:t>
      </w:r>
      <w:r>
        <w:rPr>
          <w:rFonts w:ascii="Times" w:eastAsia="Times New Roman" w:hAnsi="Times"/>
          <w:color w:val="000000" w:themeColor="text1"/>
          <w:sz w:val="22"/>
          <w:szCs w:val="22"/>
        </w:rPr>
        <w:t xml:space="preserve">, p. </w:t>
      </w:r>
      <w:commentRangeStart w:id="353"/>
      <w:commentRangeStart w:id="354"/>
      <w:r w:rsidR="00FE29B9">
        <w:rPr>
          <w:rFonts w:ascii="Times" w:eastAsia="Times New Roman" w:hAnsi="Times"/>
          <w:color w:val="000000" w:themeColor="text1"/>
          <w:sz w:val="22"/>
          <w:szCs w:val="22"/>
        </w:rPr>
        <w:t>11</w:t>
      </w:r>
      <w:commentRangeEnd w:id="353"/>
      <w:r w:rsidR="00B37AAF">
        <w:rPr>
          <w:rStyle w:val="CommentReference"/>
        </w:rPr>
        <w:commentReference w:id="353"/>
      </w:r>
      <w:commentRangeEnd w:id="354"/>
      <w:r w:rsidR="00B37AAF">
        <w:rPr>
          <w:rStyle w:val="CommentReference"/>
        </w:rPr>
        <w:commentReference w:id="354"/>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352"/>
      <w:r>
        <w:rPr>
          <w:rStyle w:val="CommentReference"/>
        </w:rPr>
        <w:commentReference w:id="352"/>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kappas,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actually get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52BF1B99"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355"/>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355"/>
      <w:r>
        <w:rPr>
          <w:rStyle w:val="CommentReference"/>
        </w:rPr>
        <w:commentReference w:id="355"/>
      </w:r>
      <w:r w:rsidRPr="00DD14F8">
        <w:rPr>
          <w:rFonts w:ascii="Times" w:eastAsia="Times New Roman" w:hAnsi="Times"/>
          <w:color w:val="000000" w:themeColor="text1"/>
          <w:sz w:val="22"/>
          <w:szCs w:val="22"/>
        </w:rPr>
        <w:t xml:space="preserve">Doing so for each mention of the variable would further lengthen the manuscript. </w:t>
      </w:r>
      <w:r w:rsidRPr="00955AD1">
        <w:rPr>
          <w:rFonts w:ascii="Times" w:eastAsia="Times New Roman" w:hAnsi="Times"/>
          <w:color w:val="000000" w:themeColor="text1"/>
          <w:sz w:val="22"/>
          <w:szCs w:val="22"/>
          <w:highlight w:val="yellow"/>
          <w:rPrChange w:id="356" w:author="Kurumada, Chigusa" w:date="2023-04-06T13:35:00Z">
            <w:rPr>
              <w:rFonts w:ascii="Times" w:eastAsia="Times New Roman" w:hAnsi="Times"/>
              <w:color w:val="000000" w:themeColor="text1"/>
              <w:sz w:val="22"/>
              <w:szCs w:val="22"/>
            </w:rPr>
          </w:rPrChange>
        </w:rPr>
        <w:t xml:space="preserve">We also </w:t>
      </w:r>
      <w:ins w:id="357" w:author="Kurumada, Chigusa" w:date="2023-04-06T13:35:00Z">
        <w:r w:rsidR="00955AD1" w:rsidRPr="00955AD1">
          <w:rPr>
            <w:rFonts w:ascii="Times" w:eastAsia="Times New Roman" w:hAnsi="Times"/>
            <w:color w:val="000000" w:themeColor="text1"/>
            <w:sz w:val="22"/>
            <w:szCs w:val="22"/>
            <w:highlight w:val="yellow"/>
            <w:rPrChange w:id="358" w:author="Kurumada, Chigusa" w:date="2023-04-06T13:35:00Z">
              <w:rPr>
                <w:rFonts w:ascii="Times" w:eastAsia="Times New Roman" w:hAnsi="Times"/>
                <w:color w:val="000000" w:themeColor="text1"/>
                <w:sz w:val="22"/>
                <w:szCs w:val="22"/>
              </w:rPr>
            </w:rPrChange>
          </w:rPr>
          <w:t xml:space="preserve">created a new figure (SI XX) </w:t>
        </w:r>
      </w:ins>
      <w:del w:id="359" w:author="Kurumada, Chigusa" w:date="2023-04-06T13:35:00Z">
        <w:r w:rsidRPr="00955AD1" w:rsidDel="00955AD1">
          <w:rPr>
            <w:rFonts w:ascii="Times" w:eastAsia="Times New Roman" w:hAnsi="Times"/>
            <w:color w:val="000000" w:themeColor="text1"/>
            <w:sz w:val="22"/>
            <w:szCs w:val="22"/>
            <w:highlight w:val="yellow"/>
            <w:rPrChange w:id="360" w:author="Kurumada, Chigusa" w:date="2023-04-06T13:35:00Z">
              <w:rPr>
                <w:rFonts w:ascii="Times" w:eastAsia="Times New Roman" w:hAnsi="Times"/>
                <w:color w:val="000000" w:themeColor="text1"/>
                <w:sz w:val="22"/>
                <w:szCs w:val="22"/>
              </w:rPr>
            </w:rPrChange>
          </w:rPr>
          <w:delText>considered adding a table</w:delText>
        </w:r>
      </w:del>
      <w:r w:rsidRPr="00955AD1">
        <w:rPr>
          <w:rFonts w:ascii="Times" w:eastAsia="Times New Roman" w:hAnsi="Times"/>
          <w:color w:val="000000" w:themeColor="text1"/>
          <w:sz w:val="22"/>
          <w:szCs w:val="22"/>
          <w:highlight w:val="yellow"/>
          <w:rPrChange w:id="361" w:author="Kurumada, Chigusa" w:date="2023-04-06T13:35:00Z">
            <w:rPr>
              <w:rFonts w:ascii="Times" w:eastAsia="Times New Roman" w:hAnsi="Times"/>
              <w:color w:val="000000" w:themeColor="text1"/>
              <w:sz w:val="22"/>
              <w:szCs w:val="22"/>
            </w:rPr>
          </w:rPrChange>
        </w:rPr>
        <w:t xml:space="preserve"> with all variables</w:t>
      </w:r>
      <w:ins w:id="362" w:author="Kurumada, Chigusa" w:date="2023-04-06T13:35:00Z">
        <w:r w:rsidR="00955AD1" w:rsidRPr="00955AD1">
          <w:rPr>
            <w:rFonts w:ascii="Times" w:eastAsia="Times New Roman" w:hAnsi="Times"/>
            <w:color w:val="000000" w:themeColor="text1"/>
            <w:sz w:val="22"/>
            <w:szCs w:val="22"/>
            <w:highlight w:val="yellow"/>
            <w:rPrChange w:id="363" w:author="Kurumada, Chigusa" w:date="2023-04-06T13:35:00Z">
              <w:rPr>
                <w:rFonts w:ascii="Times" w:eastAsia="Times New Roman" w:hAnsi="Times"/>
                <w:color w:val="000000" w:themeColor="text1"/>
                <w:sz w:val="22"/>
                <w:szCs w:val="22"/>
              </w:rPr>
            </w:rPrChange>
          </w:rPr>
          <w:t>.</w:t>
        </w:r>
      </w:ins>
      <w:del w:id="364" w:author="Kurumada, Chigusa" w:date="2023-04-06T13:35:00Z">
        <w:r w:rsidRPr="00955AD1" w:rsidDel="00955AD1">
          <w:rPr>
            <w:rFonts w:ascii="Times" w:eastAsia="Times New Roman" w:hAnsi="Times"/>
            <w:color w:val="000000" w:themeColor="text1"/>
            <w:sz w:val="22"/>
            <w:szCs w:val="22"/>
            <w:highlight w:val="yellow"/>
            <w:rPrChange w:id="365" w:author="Kurumada, Chigusa" w:date="2023-04-06T13:35:00Z">
              <w:rPr>
                <w:rFonts w:ascii="Times" w:eastAsia="Times New Roman" w:hAnsi="Times"/>
                <w:color w:val="000000" w:themeColor="text1"/>
                <w:sz w:val="22"/>
                <w:szCs w:val="22"/>
              </w:rPr>
            </w:rPrChange>
          </w:rPr>
          <w:delText xml:space="preserve"> but we’re not quite sure how that would go beyond Figures 8, 10, and 13. </w:delText>
        </w:r>
        <w:commentRangeStart w:id="366"/>
        <w:r w:rsidRPr="00955AD1" w:rsidDel="00955AD1">
          <w:rPr>
            <w:rFonts w:ascii="Times" w:eastAsia="Times New Roman" w:hAnsi="Times"/>
            <w:color w:val="000000" w:themeColor="text1"/>
            <w:sz w:val="22"/>
            <w:szCs w:val="22"/>
            <w:highlight w:val="yellow"/>
            <w:rPrChange w:id="367" w:author="Kurumada, Chigusa" w:date="2023-04-06T13:35:00Z">
              <w:rPr>
                <w:rFonts w:ascii="Times" w:eastAsia="Times New Roman" w:hAnsi="Times"/>
                <w:color w:val="000000" w:themeColor="text1"/>
                <w:sz w:val="22"/>
                <w:szCs w:val="22"/>
              </w:rPr>
            </w:rPrChange>
          </w:rPr>
          <w:delText>Would a figure that consolidates all three of these figures into one perhaps help?</w:delText>
        </w:r>
        <w:commentRangeEnd w:id="366"/>
        <w:r w:rsidRPr="00955AD1" w:rsidDel="00955AD1">
          <w:rPr>
            <w:rStyle w:val="CommentReference"/>
            <w:highlight w:val="yellow"/>
            <w:rPrChange w:id="368" w:author="Kurumada, Chigusa" w:date="2023-04-06T13:35:00Z">
              <w:rPr>
                <w:rStyle w:val="CommentReference"/>
              </w:rPr>
            </w:rPrChange>
          </w:rPr>
          <w:commentReference w:id="366"/>
        </w:r>
      </w:del>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02219AD9"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though he didn’t seem to commit to any particular view</w:t>
      </w:r>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369"/>
      <w:commentRangeStart w:id="370"/>
      <w:r w:rsidRPr="009547F2">
        <w:rPr>
          <w:rFonts w:ascii="Times" w:eastAsia="Times New Roman" w:hAnsi="Times"/>
          <w:color w:val="000000" w:themeColor="text1"/>
          <w:sz w:val="22"/>
          <w:szCs w:val="22"/>
          <w:shd w:val="pct15" w:color="auto" w:fill="FFFFFF"/>
          <w:rPrChange w:id="371" w:author="Kurumada, Chigusa" w:date="2023-04-06T13:36:00Z">
            <w:rPr>
              <w:rFonts w:ascii="Times" w:eastAsia="Times New Roman" w:hAnsi="Times"/>
              <w:color w:val="000000" w:themeColor="text1"/>
              <w:sz w:val="22"/>
              <w:szCs w:val="22"/>
            </w:rPr>
          </w:rPrChange>
        </w:rPr>
        <w:t xml:space="preserve">Elsewhere, we have seen </w:t>
      </w:r>
      <w:r w:rsidR="009F7E28" w:rsidRPr="009547F2">
        <w:rPr>
          <w:rFonts w:ascii="Times" w:eastAsia="Times New Roman" w:hAnsi="Times"/>
          <w:color w:val="000000" w:themeColor="text1"/>
          <w:sz w:val="22"/>
          <w:szCs w:val="22"/>
          <w:shd w:val="pct15" w:color="auto" w:fill="FFFFFF"/>
          <w:rPrChange w:id="372" w:author="Kurumada, Chigusa" w:date="2023-04-06T13:36:00Z">
            <w:rPr>
              <w:rFonts w:ascii="Times" w:eastAsia="Times New Roman" w:hAnsi="Times"/>
              <w:color w:val="000000" w:themeColor="text1"/>
              <w:sz w:val="22"/>
              <w:szCs w:val="22"/>
            </w:rPr>
          </w:rPrChange>
        </w:rPr>
        <w:t xml:space="preserve">the notion of </w:t>
      </w:r>
      <w:r w:rsidR="009F7E28" w:rsidRPr="009547F2">
        <w:rPr>
          <w:rFonts w:ascii="Times" w:eastAsia="Times New Roman" w:hAnsi="Times"/>
          <w:i/>
          <w:iCs/>
          <w:color w:val="000000" w:themeColor="text1"/>
          <w:sz w:val="22"/>
          <w:szCs w:val="22"/>
          <w:shd w:val="pct15" w:color="auto" w:fill="FFFFFF"/>
          <w:rPrChange w:id="373" w:author="Kurumada, Chigusa" w:date="2023-04-06T13:36:00Z">
            <w:rPr>
              <w:rFonts w:ascii="Times" w:eastAsia="Times New Roman" w:hAnsi="Times"/>
              <w:i/>
              <w:iCs/>
              <w:color w:val="000000" w:themeColor="text1"/>
              <w:sz w:val="22"/>
              <w:szCs w:val="22"/>
            </w:rPr>
          </w:rPrChange>
        </w:rPr>
        <w:t>category</w:t>
      </w:r>
      <w:r w:rsidR="009F7E28" w:rsidRPr="009547F2">
        <w:rPr>
          <w:rFonts w:ascii="Times" w:eastAsia="Times New Roman" w:hAnsi="Times"/>
          <w:color w:val="000000" w:themeColor="text1"/>
          <w:sz w:val="22"/>
          <w:szCs w:val="22"/>
          <w:shd w:val="pct15" w:color="auto" w:fill="FFFFFF"/>
          <w:rPrChange w:id="374" w:author="Kurumada, Chigusa" w:date="2023-04-06T13:36:00Z">
            <w:rPr>
              <w:rFonts w:ascii="Times" w:eastAsia="Times New Roman" w:hAnsi="Times"/>
              <w:color w:val="000000" w:themeColor="text1"/>
              <w:sz w:val="22"/>
              <w:szCs w:val="22"/>
            </w:rPr>
          </w:rPrChange>
        </w:rPr>
        <w:t xml:space="preserve"> (not </w:t>
      </w:r>
      <w:r w:rsidRPr="009547F2">
        <w:rPr>
          <w:rFonts w:ascii="Times" w:eastAsia="Times New Roman" w:hAnsi="Times"/>
          <w:color w:val="000000" w:themeColor="text1"/>
          <w:sz w:val="22"/>
          <w:szCs w:val="22"/>
          <w:shd w:val="pct15" w:color="auto" w:fill="FFFFFF"/>
          <w:rPrChange w:id="375" w:author="Kurumada, Chigusa" w:date="2023-04-06T13:36:00Z">
            <w:rPr>
              <w:rFonts w:ascii="Times" w:eastAsia="Times New Roman" w:hAnsi="Times"/>
              <w:color w:val="000000" w:themeColor="text1"/>
              <w:sz w:val="22"/>
              <w:szCs w:val="22"/>
            </w:rPr>
          </w:rPrChange>
        </w:rPr>
        <w:t>criteria</w:t>
      </w:r>
      <w:r w:rsidR="009F7E28" w:rsidRPr="009547F2">
        <w:rPr>
          <w:rFonts w:ascii="Times" w:eastAsia="Times New Roman" w:hAnsi="Times"/>
          <w:color w:val="000000" w:themeColor="text1"/>
          <w:sz w:val="22"/>
          <w:szCs w:val="22"/>
          <w:shd w:val="pct15" w:color="auto" w:fill="FFFFFF"/>
          <w:rPrChange w:id="376" w:author="Kurumada, Chigusa" w:date="2023-04-06T13:36:00Z">
            <w:rPr>
              <w:rFonts w:ascii="Times" w:eastAsia="Times New Roman" w:hAnsi="Times"/>
              <w:color w:val="000000" w:themeColor="text1"/>
              <w:sz w:val="22"/>
              <w:szCs w:val="22"/>
            </w:rPr>
          </w:rPrChange>
        </w:rPr>
        <w:t>)</w:t>
      </w:r>
      <w:r w:rsidRPr="009547F2">
        <w:rPr>
          <w:rFonts w:ascii="Times" w:eastAsia="Times New Roman" w:hAnsi="Times"/>
          <w:color w:val="000000" w:themeColor="text1"/>
          <w:sz w:val="22"/>
          <w:szCs w:val="22"/>
          <w:shd w:val="pct15" w:color="auto" w:fill="FFFFFF"/>
          <w:rPrChange w:id="377" w:author="Kurumada, Chigusa" w:date="2023-04-06T13:36:00Z">
            <w:rPr>
              <w:rFonts w:ascii="Times" w:eastAsia="Times New Roman" w:hAnsi="Times"/>
              <w:color w:val="000000" w:themeColor="text1"/>
              <w:sz w:val="22"/>
              <w:szCs w:val="22"/>
            </w:rPr>
          </w:rPrChange>
        </w:rPr>
        <w:t xml:space="preserve"> relaxation also used to refer to increases in variance (Hitzcenko &amp; Feldman, 2016).</w:t>
      </w:r>
      <w:r w:rsidR="00DD14F8" w:rsidRPr="00AA49F3">
        <w:rPr>
          <w:rFonts w:ascii="Times" w:eastAsia="Times New Roman" w:hAnsi="Times"/>
          <w:color w:val="000000" w:themeColor="text1"/>
          <w:sz w:val="22"/>
          <w:szCs w:val="22"/>
        </w:rPr>
        <w:t xml:space="preserve"> </w:t>
      </w:r>
      <w:commentRangeEnd w:id="369"/>
      <w:r>
        <w:rPr>
          <w:rStyle w:val="CommentReference"/>
        </w:rPr>
        <w:commentReference w:id="369"/>
      </w:r>
      <w:commentRangeEnd w:id="370"/>
      <w:r w:rsidR="00DF73EF">
        <w:rPr>
          <w:rStyle w:val="CommentReference"/>
        </w:rPr>
        <w:commentReference w:id="370"/>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378"/>
      <w:commentRangeStart w:id="379"/>
      <w:commentRangeStart w:id="380"/>
      <w:r w:rsidRPr="009A5273">
        <w:rPr>
          <w:rFonts w:ascii="Times" w:eastAsia="Times New Roman" w:hAnsi="Times"/>
          <w:color w:val="0031E6"/>
          <w:sz w:val="22"/>
          <w:szCs w:val="22"/>
        </w:rPr>
        <w:t xml:space="preserve">Magnuson and Nusbaum (2007) for an alternative conception of normalization </w:t>
      </w:r>
      <w:commentRangeEnd w:id="378"/>
      <w:r w:rsidR="00AA49F3">
        <w:rPr>
          <w:rStyle w:val="CommentReference"/>
        </w:rPr>
        <w:commentReference w:id="378"/>
      </w:r>
      <w:commentRangeEnd w:id="379"/>
      <w:r w:rsidR="00D05801">
        <w:rPr>
          <w:rStyle w:val="CommentReference"/>
        </w:rPr>
        <w:commentReference w:id="379"/>
      </w:r>
      <w:commentRangeEnd w:id="380"/>
      <w:r w:rsidR="00D05801">
        <w:rPr>
          <w:rStyle w:val="CommentReference"/>
        </w:rPr>
        <w:commentReference w:id="380"/>
      </w:r>
      <w:r w:rsidRPr="009A5273">
        <w:rPr>
          <w:rFonts w:ascii="Times" w:eastAsia="Times New Roman" w:hAnsi="Times"/>
          <w:color w:val="0031E6"/>
          <w:sz w:val="22"/>
          <w:szCs w:val="22"/>
        </w:rPr>
        <w:t>— specifically because their view holds (a) that normalization is not automatic and (b) that talker information is not discarded. Pisoni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559F4EA0"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w:t>
      </w:r>
      <w:commentRangeStart w:id="381"/>
      <w:r w:rsidRPr="009961A1">
        <w:rPr>
          <w:rFonts w:ascii="Times" w:eastAsia="Times New Roman" w:hAnsi="Times"/>
          <w:color w:val="000000" w:themeColor="text1"/>
          <w:sz w:val="22"/>
          <w:szCs w:val="22"/>
        </w:rPr>
        <w:t xml:space="preserve">the two references to </w:t>
      </w:r>
      <w:ins w:id="382" w:author="Kurumada, Chigusa" w:date="2023-04-06T13:34:00Z">
        <w:r w:rsidR="000E4DE7">
          <w:rPr>
            <w:rFonts w:ascii="Times" w:eastAsia="Times New Roman" w:hAnsi="Times"/>
            <w:color w:val="000000" w:themeColor="text1"/>
            <w:sz w:val="22"/>
            <w:szCs w:val="22"/>
          </w:rPr>
          <w:t>f</w:t>
        </w:r>
      </w:ins>
      <w:del w:id="383" w:author="Kurumada, Chigusa" w:date="2023-04-06T13:34:00Z">
        <w:r w:rsidRPr="009961A1" w:rsidDel="000E4DE7">
          <w:rPr>
            <w:rFonts w:ascii="Times" w:eastAsia="Times New Roman" w:hAnsi="Times"/>
            <w:color w:val="000000" w:themeColor="text1"/>
            <w:sz w:val="22"/>
            <w:szCs w:val="22"/>
          </w:rPr>
          <w:delText>F</w:delText>
        </w:r>
      </w:del>
      <w:r w:rsidRPr="009961A1">
        <w:rPr>
          <w:rFonts w:ascii="Times" w:eastAsia="Times New Roman" w:hAnsi="Times"/>
          <w:color w:val="000000" w:themeColor="text1"/>
          <w:sz w:val="22"/>
          <w:szCs w:val="22"/>
        </w:rPr>
        <w:t xml:space="preserve">ootnote </w:t>
      </w:r>
      <w:r w:rsidR="004B75A9" w:rsidRPr="009961A1">
        <w:rPr>
          <w:rFonts w:ascii="Times" w:eastAsia="Times New Roman" w:hAnsi="Times"/>
          <w:color w:val="000000" w:themeColor="text1"/>
          <w:sz w:val="22"/>
          <w:szCs w:val="22"/>
        </w:rPr>
        <w:t>1</w:t>
      </w:r>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commentRangeEnd w:id="381"/>
      <w:r w:rsidR="00D05801">
        <w:rPr>
          <w:rStyle w:val="CommentReference"/>
        </w:rPr>
        <w:commentReference w:id="381"/>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384"/>
      <w:commentRangeStart w:id="385"/>
      <w:commentRangeStart w:id="386"/>
      <w:r w:rsidRPr="009A5273">
        <w:rPr>
          <w:rFonts w:ascii="Times" w:eastAsia="Times New Roman" w:hAnsi="Times"/>
          <w:color w:val="0031E6"/>
          <w:sz w:val="22"/>
          <w:szCs w:val="22"/>
        </w:rPr>
        <w:t>Crinnion et al., 2020</w:t>
      </w:r>
      <w:commentRangeEnd w:id="384"/>
      <w:r w:rsidR="00AA49F3">
        <w:rPr>
          <w:rStyle w:val="CommentReference"/>
        </w:rPr>
        <w:commentReference w:id="384"/>
      </w:r>
      <w:commentRangeEnd w:id="385"/>
      <w:r w:rsidR="006E7800">
        <w:rPr>
          <w:rStyle w:val="CommentReference"/>
        </w:rPr>
        <w:commentReference w:id="385"/>
      </w:r>
      <w:commentRangeEnd w:id="386"/>
      <w:r w:rsidR="00106713">
        <w:rPr>
          <w:rStyle w:val="CommentReference"/>
        </w:rPr>
        <w:commentReference w:id="386"/>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0180135" w:rsidR="00AA49F3" w:rsidRPr="00AA49F3" w:rsidRDefault="00AA49F3" w:rsidP="00AA49F3">
      <w:pPr>
        <w:ind w:firstLine="0"/>
        <w:rPr>
          <w:rFonts w:ascii="Times" w:eastAsia="Times New Roman" w:hAnsi="Times"/>
          <w:color w:val="000000" w:themeColor="text1"/>
          <w:sz w:val="22"/>
          <w:szCs w:val="22"/>
        </w:rPr>
      </w:pPr>
      <w:del w:id="387" w:author="Kurumada, Chigusa" w:date="2023-04-06T13:37:00Z">
        <w:r w:rsidRPr="00AA49F3" w:rsidDel="00381AAB">
          <w:rPr>
            <w:rFonts w:ascii="Times" w:eastAsia="Times New Roman" w:hAnsi="Times"/>
            <w:color w:val="000000" w:themeColor="text1"/>
            <w:sz w:val="22"/>
            <w:szCs w:val="22"/>
            <w:highlight w:val="yellow"/>
          </w:rPr>
          <w:delText>XXX</w:delText>
        </w:r>
      </w:del>
      <w:ins w:id="388" w:author="Kurumada, Chigusa" w:date="2023-04-06T13:37:00Z">
        <w:r w:rsidR="00381AAB">
          <w:rPr>
            <w:rFonts w:ascii="Times" w:eastAsia="Times New Roman" w:hAnsi="Times"/>
            <w:color w:val="000000" w:themeColor="text1"/>
            <w:sz w:val="22"/>
            <w:szCs w:val="22"/>
          </w:rPr>
          <w:t xml:space="preserve">Thank you. The papers are now cited in </w:t>
        </w:r>
      </w:ins>
      <w:ins w:id="389" w:author="Kurumada, Chigusa" w:date="2023-04-06T13:38:00Z">
        <w:r w:rsidR="00381AAB">
          <w:rPr>
            <w:rFonts w:ascii="Times" w:eastAsia="Times New Roman" w:hAnsi="Times"/>
            <w:color w:val="000000" w:themeColor="text1"/>
            <w:sz w:val="22"/>
            <w:szCs w:val="22"/>
          </w:rPr>
          <w:t xml:space="preserve">Section 2.1.1 (p.14). And we have indeed asked </w:t>
        </w:r>
      </w:ins>
      <w:ins w:id="390" w:author="Kurumada, Chigusa" w:date="2023-04-06T13:39:00Z">
        <w:r w:rsidR="00381AAB">
          <w:rPr>
            <w:rFonts w:ascii="Times" w:eastAsia="Times New Roman" w:hAnsi="Times"/>
            <w:color w:val="000000" w:themeColor="text1"/>
            <w:sz w:val="22"/>
            <w:szCs w:val="22"/>
          </w:rPr>
          <w:t xml:space="preserve">and evaluated </w:t>
        </w:r>
      </w:ins>
      <w:ins w:id="391" w:author="Kurumada, Chigusa" w:date="2023-04-06T13:38:00Z">
        <w:r w:rsidR="00381AAB">
          <w:rPr>
            <w:rFonts w:ascii="Times" w:eastAsia="Times New Roman" w:hAnsi="Times"/>
            <w:color w:val="000000" w:themeColor="text1"/>
            <w:sz w:val="22"/>
            <w:szCs w:val="22"/>
          </w:rPr>
          <w:t xml:space="preserve">the question (Is normalization sufficient? </w:t>
        </w:r>
      </w:ins>
      <w:ins w:id="392" w:author="Kurumada, Chigusa" w:date="2023-04-06T13:39:00Z">
        <w:r w:rsidR="00381AAB">
          <w:rPr>
            <w:rFonts w:ascii="Times" w:eastAsia="Times New Roman" w:hAnsi="Times"/>
            <w:color w:val="000000" w:themeColor="text1"/>
            <w:sz w:val="22"/>
            <w:szCs w:val="22"/>
          </w:rPr>
          <w:t xml:space="preserve">Or is there any additional benefit to representational changes?) elsewhere (Xie et al., 2021). </w:t>
        </w:r>
      </w:ins>
      <w:ins w:id="393" w:author="Kurumada, Chigusa" w:date="2023-04-06T13:40:00Z">
        <w:r w:rsidR="00381AAB">
          <w:rPr>
            <w:rFonts w:ascii="Times" w:eastAsia="Times New Roman" w:hAnsi="Times"/>
            <w:color w:val="000000" w:themeColor="text1"/>
            <w:sz w:val="22"/>
            <w:szCs w:val="22"/>
          </w:rPr>
          <w:t>The paper has also been cited in the same place (</w:t>
        </w:r>
        <w:r w:rsidR="00381AAB">
          <w:rPr>
            <w:rFonts w:ascii="Times" w:eastAsia="Times New Roman" w:hAnsi="Times"/>
            <w:color w:val="000000" w:themeColor="text1"/>
            <w:sz w:val="22"/>
            <w:szCs w:val="22"/>
          </w:rPr>
          <w:t>Section 2.1.1</w:t>
        </w:r>
        <w:r w:rsidR="00381AAB">
          <w:rPr>
            <w:rFonts w:ascii="Times" w:eastAsia="Times New Roman" w:hAnsi="Times"/>
            <w:color w:val="000000" w:themeColor="text1"/>
            <w:sz w:val="22"/>
            <w:szCs w:val="22"/>
          </w:rPr>
          <w:t>,</w:t>
        </w:r>
        <w:r w:rsidR="00381AAB">
          <w:rPr>
            <w:rFonts w:ascii="Times" w:eastAsia="Times New Roman" w:hAnsi="Times"/>
            <w:color w:val="000000" w:themeColor="text1"/>
            <w:sz w:val="22"/>
            <w:szCs w:val="22"/>
          </w:rPr>
          <w:t xml:space="preserve"> p.14).</w:t>
        </w:r>
      </w:ins>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394"/>
      <w:r w:rsidRPr="009A5273">
        <w:rPr>
          <w:rFonts w:ascii="Times" w:eastAsia="Times New Roman" w:hAnsi="Times"/>
          <w:color w:val="0031E6"/>
          <w:sz w:val="22"/>
          <w:szCs w:val="22"/>
        </w:rPr>
        <w:t>p. 9, lines 250-253 — The Myers and Mesite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394"/>
      <w:r w:rsidR="00AA49F3">
        <w:rPr>
          <w:rStyle w:val="CommentReference"/>
        </w:rPr>
        <w:commentReference w:id="394"/>
      </w:r>
    </w:p>
    <w:p w14:paraId="6F6F4DC3" w14:textId="77777777" w:rsidR="00AA49F3" w:rsidRDefault="00AA49F3" w:rsidP="009D6F9F">
      <w:pPr>
        <w:ind w:firstLine="0"/>
        <w:rPr>
          <w:rFonts w:ascii="Times" w:eastAsia="Times New Roman" w:hAnsi="Times"/>
          <w:color w:val="0031E6"/>
          <w:sz w:val="22"/>
          <w:szCs w:val="22"/>
        </w:rPr>
      </w:pPr>
    </w:p>
    <w:p w14:paraId="4BA118D4" w14:textId="6063BDB8" w:rsidR="00AA49F3" w:rsidRPr="00D84D25" w:rsidRDefault="00AA49F3" w:rsidP="009D6F9F">
      <w:pPr>
        <w:ind w:firstLine="0"/>
        <w:rPr>
          <w:rFonts w:ascii="Times" w:eastAsia="Times New Roman" w:hAnsi="Times"/>
          <w:color w:val="000000" w:themeColor="text1"/>
          <w:sz w:val="22"/>
          <w:szCs w:val="22"/>
          <w:rPrChange w:id="395" w:author="Kurumada, Chigusa" w:date="2023-04-06T13:43:00Z">
            <w:rPr>
              <w:rFonts w:ascii="Times" w:eastAsia="Times New Roman" w:hAnsi="Times"/>
              <w:b/>
              <w:bCs/>
              <w:color w:val="000000" w:themeColor="text1"/>
              <w:sz w:val="22"/>
              <w:szCs w:val="22"/>
            </w:rPr>
          </w:rPrChange>
        </w:rPr>
      </w:pPr>
      <w:r>
        <w:rPr>
          <w:rFonts w:ascii="Times" w:eastAsia="Times New Roman" w:hAnsi="Times"/>
          <w:color w:val="000000" w:themeColor="text1"/>
          <w:sz w:val="22"/>
          <w:szCs w:val="22"/>
          <w:highlight w:val="yellow"/>
        </w:rPr>
        <w:t xml:space="preserve">Thank you for </w:t>
      </w:r>
      <w:r w:rsidR="00EF11F4">
        <w:rPr>
          <w:rFonts w:ascii="Times" w:eastAsia="Times New Roman" w:hAnsi="Times"/>
          <w:color w:val="000000" w:themeColor="text1"/>
          <w:sz w:val="22"/>
          <w:szCs w:val="22"/>
          <w:highlight w:val="yellow"/>
        </w:rPr>
        <w:t>raising this important point</w:t>
      </w:r>
      <w:r>
        <w:rPr>
          <w:rFonts w:ascii="Times" w:eastAsia="Times New Roman" w:hAnsi="Times"/>
          <w:color w:val="000000" w:themeColor="text1"/>
          <w:sz w:val="22"/>
          <w:szCs w:val="22"/>
          <w:highlight w:val="yellow"/>
        </w:rPr>
        <w:t xml:space="preserve">. </w:t>
      </w:r>
      <w:commentRangeStart w:id="396"/>
      <w:r w:rsidRPr="00AA49F3">
        <w:rPr>
          <w:rFonts w:ascii="Times" w:eastAsia="Times New Roman" w:hAnsi="Times"/>
          <w:b/>
          <w:bCs/>
          <w:color w:val="000000" w:themeColor="text1"/>
          <w:sz w:val="22"/>
          <w:szCs w:val="22"/>
          <w:highlight w:val="yellow"/>
        </w:rPr>
        <w:t>We now</w:t>
      </w:r>
      <w:r w:rsidR="00EF11F4">
        <w:rPr>
          <w:rFonts w:ascii="Times" w:eastAsia="Times New Roman" w:hAnsi="Times"/>
          <w:b/>
          <w:bCs/>
          <w:color w:val="000000" w:themeColor="text1"/>
          <w:sz w:val="22"/>
          <w:szCs w:val="22"/>
          <w:highlight w:val="yellow"/>
        </w:rPr>
        <w:t xml:space="preserve"> discuss this (</w:t>
      </w:r>
      <w:ins w:id="397" w:author="Kurumada, Chigusa" w:date="2023-04-06T13:42:00Z">
        <w:r w:rsidR="00381AAB" w:rsidRPr="00D84D25">
          <w:rPr>
            <w:rFonts w:ascii="Times" w:eastAsia="Times New Roman" w:hAnsi="Times"/>
            <w:color w:val="000000" w:themeColor="text1"/>
            <w:sz w:val="22"/>
            <w:szCs w:val="22"/>
            <w:highlight w:val="yellow"/>
            <w:rPrChange w:id="398" w:author="Kurumada, Chigusa" w:date="2023-04-06T13:43:00Z">
              <w:rPr>
                <w:rFonts w:ascii="Times" w:eastAsia="Times New Roman" w:hAnsi="Times"/>
                <w:b/>
                <w:bCs/>
                <w:color w:val="000000" w:themeColor="text1"/>
                <w:sz w:val="22"/>
                <w:szCs w:val="22"/>
                <w:highlight w:val="yellow"/>
              </w:rPr>
            </w:rPrChange>
          </w:rPr>
          <w:t xml:space="preserve">Section 1.1 </w:t>
        </w:r>
      </w:ins>
      <w:r w:rsidR="00EF11F4" w:rsidRPr="00D84D25">
        <w:rPr>
          <w:rFonts w:ascii="Times" w:eastAsia="Times New Roman" w:hAnsi="Times"/>
          <w:color w:val="000000" w:themeColor="text1"/>
          <w:sz w:val="22"/>
          <w:szCs w:val="22"/>
          <w:highlight w:val="yellow"/>
          <w:rPrChange w:id="399" w:author="Kurumada, Chigusa" w:date="2023-04-06T13:43:00Z">
            <w:rPr>
              <w:rFonts w:ascii="Times" w:eastAsia="Times New Roman" w:hAnsi="Times"/>
              <w:b/>
              <w:bCs/>
              <w:color w:val="000000" w:themeColor="text1"/>
              <w:sz w:val="22"/>
              <w:szCs w:val="22"/>
              <w:highlight w:val="yellow"/>
            </w:rPr>
          </w:rPrChange>
        </w:rPr>
        <w:t>p. 9</w:t>
      </w:r>
      <w:r w:rsidR="00EF11F4">
        <w:rPr>
          <w:rFonts w:ascii="Times" w:eastAsia="Times New Roman" w:hAnsi="Times"/>
          <w:b/>
          <w:bCs/>
          <w:color w:val="000000" w:themeColor="text1"/>
          <w:sz w:val="22"/>
          <w:szCs w:val="22"/>
          <w:highlight w:val="yellow"/>
        </w:rPr>
        <w:t>)</w:t>
      </w:r>
      <w:r w:rsidRPr="00AA49F3">
        <w:rPr>
          <w:rFonts w:ascii="Times" w:eastAsia="Times New Roman" w:hAnsi="Times"/>
          <w:b/>
          <w:bCs/>
          <w:color w:val="000000" w:themeColor="text1"/>
          <w:sz w:val="22"/>
          <w:szCs w:val="22"/>
          <w:highlight w:val="yellow"/>
        </w:rPr>
        <w:t xml:space="preserve"> </w:t>
      </w:r>
      <w:commentRangeEnd w:id="396"/>
      <w:r w:rsidR="009172B5">
        <w:rPr>
          <w:rStyle w:val="CommentReference"/>
        </w:rPr>
        <w:commentReference w:id="396"/>
      </w:r>
      <w:r w:rsidR="00EF11F4">
        <w:rPr>
          <w:rFonts w:ascii="Times" w:eastAsia="Times New Roman" w:hAnsi="Times"/>
          <w:b/>
          <w:bCs/>
          <w:color w:val="000000" w:themeColor="text1"/>
          <w:sz w:val="22"/>
          <w:szCs w:val="22"/>
          <w:highlight w:val="yellow"/>
        </w:rPr>
        <w:t xml:space="preserve">and also </w:t>
      </w:r>
      <w:r w:rsidRPr="00AA49F3">
        <w:rPr>
          <w:rFonts w:ascii="Times" w:eastAsia="Times New Roman" w:hAnsi="Times"/>
          <w:b/>
          <w:bCs/>
          <w:color w:val="000000" w:themeColor="text1"/>
          <w:sz w:val="22"/>
          <w:szCs w:val="22"/>
          <w:highlight w:val="yellow"/>
        </w:rPr>
        <w:t xml:space="preserve">return to this point </w:t>
      </w:r>
      <w:r w:rsidR="00EF11F4">
        <w:rPr>
          <w:rFonts w:ascii="Times" w:eastAsia="Times New Roman" w:hAnsi="Times"/>
          <w:b/>
          <w:bCs/>
          <w:color w:val="000000" w:themeColor="text1"/>
          <w:sz w:val="22"/>
          <w:szCs w:val="22"/>
        </w:rPr>
        <w:t xml:space="preserve">in the discussion </w:t>
      </w:r>
      <w:r w:rsidRPr="00D84D25">
        <w:rPr>
          <w:rFonts w:ascii="Times" w:eastAsia="Times New Roman" w:hAnsi="Times"/>
          <w:color w:val="000000" w:themeColor="text1"/>
          <w:sz w:val="22"/>
          <w:szCs w:val="22"/>
          <w:rPrChange w:id="400" w:author="Kurumada, Chigusa" w:date="2023-04-06T13:43:00Z">
            <w:rPr>
              <w:rFonts w:ascii="Times" w:eastAsia="Times New Roman" w:hAnsi="Times"/>
              <w:b/>
              <w:bCs/>
              <w:color w:val="000000" w:themeColor="text1"/>
              <w:sz w:val="22"/>
              <w:szCs w:val="22"/>
            </w:rPr>
          </w:rPrChange>
        </w:rPr>
        <w:t>(</w:t>
      </w:r>
      <w:ins w:id="401" w:author="Kurumada, Chigusa" w:date="2023-04-06T13:42:00Z">
        <w:r w:rsidR="00381AAB" w:rsidRPr="00D84D25">
          <w:rPr>
            <w:rFonts w:ascii="Times" w:eastAsia="Times New Roman" w:hAnsi="Times"/>
            <w:color w:val="000000" w:themeColor="text1"/>
            <w:sz w:val="22"/>
            <w:szCs w:val="22"/>
            <w:rPrChange w:id="402" w:author="Kurumada, Chigusa" w:date="2023-04-06T13:43:00Z">
              <w:rPr>
                <w:rFonts w:ascii="Times" w:eastAsia="Times New Roman" w:hAnsi="Times"/>
                <w:b/>
                <w:bCs/>
                <w:color w:val="000000" w:themeColor="text1"/>
                <w:sz w:val="22"/>
                <w:szCs w:val="22"/>
              </w:rPr>
            </w:rPrChange>
          </w:rPr>
          <w:t xml:space="preserve">Section 6.2.5, </w:t>
        </w:r>
      </w:ins>
      <w:r w:rsidRPr="00D84D25">
        <w:rPr>
          <w:rFonts w:ascii="Times" w:eastAsia="Times New Roman" w:hAnsi="Times"/>
          <w:color w:val="000000" w:themeColor="text1"/>
          <w:sz w:val="22"/>
          <w:szCs w:val="22"/>
          <w:rPrChange w:id="403" w:author="Kurumada, Chigusa" w:date="2023-04-06T13:43:00Z">
            <w:rPr>
              <w:rFonts w:ascii="Times" w:eastAsia="Times New Roman" w:hAnsi="Times"/>
              <w:b/>
              <w:bCs/>
              <w:color w:val="000000" w:themeColor="text1"/>
              <w:sz w:val="22"/>
              <w:szCs w:val="22"/>
            </w:rPr>
          </w:rPrChange>
        </w:rPr>
        <w:t xml:space="preserve">p. </w:t>
      </w:r>
      <w:commentRangeStart w:id="404"/>
      <w:commentRangeStart w:id="405"/>
      <w:del w:id="406" w:author="Kurumada, Chigusa" w:date="2023-04-06T13:43:00Z">
        <w:r w:rsidRPr="00D84D25" w:rsidDel="00381AAB">
          <w:rPr>
            <w:rFonts w:ascii="Times" w:eastAsia="Times New Roman" w:hAnsi="Times"/>
            <w:color w:val="000000" w:themeColor="text1"/>
            <w:sz w:val="22"/>
            <w:szCs w:val="22"/>
            <w:rPrChange w:id="407" w:author="Kurumada, Chigusa" w:date="2023-04-06T13:43:00Z">
              <w:rPr>
                <w:rFonts w:ascii="Times" w:eastAsia="Times New Roman" w:hAnsi="Times"/>
                <w:b/>
                <w:bCs/>
                <w:color w:val="000000" w:themeColor="text1"/>
                <w:sz w:val="22"/>
                <w:szCs w:val="22"/>
              </w:rPr>
            </w:rPrChange>
          </w:rPr>
          <w:delText>XXX</w:delText>
        </w:r>
        <w:commentRangeEnd w:id="404"/>
        <w:r w:rsidRPr="00D84D25" w:rsidDel="00381AAB">
          <w:rPr>
            <w:rStyle w:val="CommentReference"/>
          </w:rPr>
          <w:commentReference w:id="404"/>
        </w:r>
        <w:commentRangeEnd w:id="405"/>
        <w:r w:rsidR="009172B5" w:rsidRPr="00D84D25" w:rsidDel="00381AAB">
          <w:rPr>
            <w:rStyle w:val="CommentReference"/>
          </w:rPr>
          <w:commentReference w:id="405"/>
        </w:r>
      </w:del>
      <w:ins w:id="408" w:author="Kurumada, Chigusa" w:date="2023-04-06T13:43:00Z">
        <w:r w:rsidR="00381AAB" w:rsidRPr="00D84D25">
          <w:rPr>
            <w:rFonts w:ascii="Times" w:eastAsia="Times New Roman" w:hAnsi="Times"/>
            <w:color w:val="000000" w:themeColor="text1"/>
            <w:sz w:val="22"/>
            <w:szCs w:val="22"/>
            <w:rPrChange w:id="409" w:author="Kurumada, Chigusa" w:date="2023-04-06T13:43:00Z">
              <w:rPr>
                <w:rFonts w:ascii="Times" w:eastAsia="Times New Roman" w:hAnsi="Times"/>
                <w:b/>
                <w:bCs/>
                <w:color w:val="000000" w:themeColor="text1"/>
                <w:sz w:val="22"/>
                <w:szCs w:val="22"/>
              </w:rPr>
            </w:rPrChange>
          </w:rPr>
          <w:t>76</w:t>
        </w:r>
      </w:ins>
      <w:r w:rsidRPr="00D84D25">
        <w:rPr>
          <w:rFonts w:ascii="Times" w:eastAsia="Times New Roman" w:hAnsi="Times"/>
          <w:color w:val="000000" w:themeColor="text1"/>
          <w:sz w:val="22"/>
          <w:szCs w:val="22"/>
          <w:rPrChange w:id="410" w:author="Kurumada, Chigusa" w:date="2023-04-06T13:43:00Z">
            <w:rPr>
              <w:rFonts w:ascii="Times" w:eastAsia="Times New Roman" w:hAnsi="Times"/>
              <w:b/>
              <w:bCs/>
              <w:color w:val="000000" w:themeColor="text1"/>
              <w:sz w:val="22"/>
              <w:szCs w:val="22"/>
            </w:rPr>
          </w:rPrChange>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We actually have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w:t>
      </w:r>
      <w:r w:rsidRPr="009A5273">
        <w:rPr>
          <w:rFonts w:ascii="Times" w:eastAsia="Times New Roman" w:hAnsi="Times"/>
          <w:color w:val="0031E6"/>
          <w:sz w:val="22"/>
          <w:szCs w:val="22"/>
        </w:rPr>
        <w:lastRenderedPageBreak/>
        <w:t xml:space="preserve">consider citing </w:t>
      </w:r>
      <w:commentRangeStart w:id="411"/>
      <w:commentRangeStart w:id="412"/>
      <w:commentRangeStart w:id="413"/>
      <w:commentRangeStart w:id="414"/>
      <w:r w:rsidRPr="009A5273">
        <w:rPr>
          <w:rFonts w:ascii="Times" w:eastAsia="Times New Roman" w:hAnsi="Times"/>
          <w:color w:val="0031E6"/>
          <w:sz w:val="22"/>
          <w:szCs w:val="22"/>
        </w:rPr>
        <w:t>Billig et al. (2013), Leonard et al. (2016), and/or Schuerman et al. (2022).</w:t>
      </w:r>
      <w:r w:rsidRPr="009A5273">
        <w:rPr>
          <w:rFonts w:ascii="Times" w:eastAsia="Times New Roman" w:hAnsi="Times"/>
          <w:color w:val="0031E6"/>
          <w:sz w:val="22"/>
          <w:szCs w:val="22"/>
        </w:rPr>
        <w:br/>
      </w:r>
      <w:commentRangeEnd w:id="411"/>
      <w:r w:rsidR="00D047DD">
        <w:rPr>
          <w:rStyle w:val="CommentReference"/>
        </w:rPr>
        <w:commentReference w:id="411"/>
      </w:r>
      <w:commentRangeEnd w:id="412"/>
      <w:r w:rsidR="00D06AB7">
        <w:rPr>
          <w:rStyle w:val="CommentReference"/>
        </w:rPr>
        <w:commentReference w:id="412"/>
      </w:r>
      <w:commentRangeEnd w:id="413"/>
      <w:r w:rsidR="001F07FC">
        <w:rPr>
          <w:rStyle w:val="CommentReference"/>
        </w:rPr>
        <w:commentReference w:id="413"/>
      </w:r>
      <w:commentRangeEnd w:id="414"/>
      <w:r w:rsidR="001F07FC">
        <w:rPr>
          <w:rStyle w:val="CommentReference"/>
        </w:rPr>
        <w:commentReference w:id="414"/>
      </w:r>
    </w:p>
    <w:p w14:paraId="218CE20C" w14:textId="6D338EE3"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Thank you for suggesting these papers. We have now added Leonard et al. (2016) and Schuerman et al. (2022) to this discussion</w:t>
      </w:r>
      <w:ins w:id="415" w:author="Kurumada, Chigusa" w:date="2023-04-06T13:43:00Z">
        <w:r w:rsidR="00D84D25">
          <w:rPr>
            <w:rFonts w:ascii="Times" w:eastAsia="Times New Roman" w:hAnsi="Times"/>
            <w:color w:val="000000" w:themeColor="text1"/>
            <w:sz w:val="22"/>
            <w:szCs w:val="22"/>
          </w:rPr>
          <w:t xml:space="preserve"> (Section 2.1.1, p.15)</w:t>
        </w:r>
      </w:ins>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416"/>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416"/>
      <w:r w:rsidR="00125E8E">
        <w:rPr>
          <w:rStyle w:val="CommentReference"/>
        </w:rPr>
        <w:commentReference w:id="416"/>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417"/>
      <w:commentRangeStart w:id="418"/>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417"/>
      <w:r w:rsidRPr="009961A1">
        <w:rPr>
          <w:rStyle w:val="CommentReference"/>
          <w:highlight w:val="yellow"/>
        </w:rPr>
        <w:commentReference w:id="417"/>
      </w:r>
      <w:commentRangeEnd w:id="418"/>
      <w:r w:rsidRPr="009961A1">
        <w:rPr>
          <w:rStyle w:val="CommentReference"/>
          <w:highlight w:val="yellow"/>
        </w:rPr>
        <w:commentReference w:id="418"/>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Gothic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419"/>
      <w:commentRangeStart w:id="420"/>
      <w:r w:rsidRPr="009A5273">
        <w:rPr>
          <w:rFonts w:ascii="Times" w:eastAsia="Times New Roman" w:hAnsi="Times"/>
          <w:color w:val="0031E6"/>
          <w:sz w:val="22"/>
          <w:szCs w:val="22"/>
        </w:rPr>
        <w:t>p. 28 — This section appeals to studies of adaptation to accented L2 speech (e.g., Xie et al., 2017) to explain why results might emerge through a change in bias for the labeled category. Given that a major point of Xie et al. (2017) is that adaptation to Mandarin-accented English involves "more than a boundary shift," it might be helpful to foreshadow here that changes in response biases can capture these effects if the lapse rate is greater than 0 (Figure 15).</w:t>
      </w:r>
      <w:commentRangeEnd w:id="419"/>
      <w:r w:rsidR="00B140A6">
        <w:rPr>
          <w:rStyle w:val="CommentReference"/>
        </w:rPr>
        <w:commentReference w:id="419"/>
      </w:r>
      <w:commentRangeEnd w:id="420"/>
      <w:r w:rsidR="00812E51">
        <w:rPr>
          <w:rStyle w:val="CommentReference"/>
        </w:rPr>
        <w:commentReference w:id="420"/>
      </w:r>
    </w:p>
    <w:p w14:paraId="00FEF4AE" w14:textId="77777777" w:rsidR="006F7F54" w:rsidRDefault="006F7F54" w:rsidP="009D6F9F">
      <w:pPr>
        <w:ind w:firstLine="0"/>
        <w:rPr>
          <w:rFonts w:ascii="Times" w:eastAsia="Times New Roman" w:hAnsi="Times"/>
          <w:color w:val="0031E6"/>
          <w:sz w:val="22"/>
          <w:szCs w:val="22"/>
        </w:rPr>
      </w:pPr>
    </w:p>
    <w:p w14:paraId="351F7444" w14:textId="6AE4CA52"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Xie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34 — While it's certainly the case that most phonetic recalibration studies have manipulated lexical bias between participants (e.g., whether participants hear ambiguous sounds in /s/- or /∫/-biased contexts), it's noteworthy that a number of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 xml:space="preserve">p. 35, lines 693-697 — It might be more straightforward to list all the locations implicated and then provide the citations at the end — that is, something like "which range from primary auditory cortex and superior temporal cortices to more frontal and parietal areas (Bonte et al., 2017; Kilian-Hütten et al., 2011; Luthra et al., 2020; Myers &amp; Mesite, 2014; Ullas, 2020; for review, see Guediche et al., 2014)." I suggest this because many of the studies referenced here don't simply implicate one set of regions (i.e., just frontoparietal or just temporal). Additionally, while it is true that the Killian-Hütten et al. paper referenced here did implicate temporal regions, </w:t>
      </w:r>
      <w:commentRangeStart w:id="421"/>
      <w:commentRangeStart w:id="422"/>
      <w:commentRangeStart w:id="423"/>
      <w:r w:rsidR="009A5273" w:rsidRPr="009A5273">
        <w:rPr>
          <w:rFonts w:ascii="Times" w:eastAsia="Times New Roman" w:hAnsi="Times"/>
          <w:color w:val="0031E6"/>
          <w:sz w:val="22"/>
          <w:szCs w:val="22"/>
        </w:rPr>
        <w:t xml:space="preserve">those authors also published a paper that same year in Neuroimage, </w:t>
      </w:r>
      <w:commentRangeEnd w:id="421"/>
      <w:r>
        <w:rPr>
          <w:rStyle w:val="CommentReference"/>
        </w:rPr>
        <w:commentReference w:id="421"/>
      </w:r>
      <w:commentRangeEnd w:id="422"/>
      <w:r w:rsidR="002C1C0C">
        <w:rPr>
          <w:rStyle w:val="CommentReference"/>
        </w:rPr>
        <w:commentReference w:id="422"/>
      </w:r>
      <w:commentRangeEnd w:id="423"/>
      <w:r w:rsidR="00794A13">
        <w:rPr>
          <w:rStyle w:val="CommentReference"/>
        </w:rPr>
        <w:commentReference w:id="423"/>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424"/>
      <w:r>
        <w:rPr>
          <w:rFonts w:ascii="Times" w:eastAsia="Times New Roman" w:hAnsi="Times"/>
          <w:b/>
          <w:bCs/>
          <w:color w:val="000000" w:themeColor="text1"/>
          <w:sz w:val="22"/>
          <w:szCs w:val="22"/>
        </w:rPr>
        <w:t xml:space="preserve">We have removed this point, </w:t>
      </w:r>
      <w:commentRangeEnd w:id="424"/>
      <w:r w:rsidR="00AE0DD2">
        <w:rPr>
          <w:rStyle w:val="CommentReference"/>
        </w:rPr>
        <w:commentReference w:id="424"/>
      </w:r>
      <w:r>
        <w:rPr>
          <w:rFonts w:ascii="Times" w:eastAsia="Times New Roman" w:hAnsi="Times"/>
          <w:b/>
          <w:bCs/>
          <w:color w:val="000000" w:themeColor="text1"/>
          <w:sz w:val="22"/>
          <w:szCs w:val="22"/>
        </w:rPr>
        <w:t>as it was an aside and one of the few place</w:t>
      </w:r>
      <w:r w:rsidR="009C06C9">
        <w:rPr>
          <w:rFonts w:ascii="Times" w:eastAsia="Times New Roman" w:hAnsi="Times"/>
          <w:b/>
          <w:bCs/>
          <w:color w:val="000000" w:themeColor="text1"/>
          <w:sz w:val="22"/>
          <w:szCs w:val="22"/>
        </w:rPr>
        <w:t>s</w:t>
      </w:r>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really nice paper. Thank you (and </w:t>
      </w:r>
      <w:commentRangeStart w:id="425"/>
      <w:commentRangeStart w:id="426"/>
      <w:r w:rsidRPr="00561C03">
        <w:rPr>
          <w:rFonts w:ascii="Times" w:eastAsia="Times New Roman" w:hAnsi="Times"/>
          <w:color w:val="000000" w:themeColor="text1"/>
          <w:sz w:val="22"/>
          <w:szCs w:val="22"/>
        </w:rPr>
        <w:t>added</w:t>
      </w:r>
      <w:commentRangeEnd w:id="425"/>
      <w:r>
        <w:rPr>
          <w:rStyle w:val="CommentReference"/>
        </w:rPr>
        <w:commentReference w:id="425"/>
      </w:r>
      <w:commentRangeEnd w:id="426"/>
      <w:r w:rsidR="00F87402">
        <w:rPr>
          <w:rStyle w:val="CommentReference"/>
        </w:rPr>
        <w:commentReference w:id="426"/>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6" w:author="Jaeger, Florian" w:date="2023-02-18T16:41:00Z" w:initials="JF">
    <w:p w14:paraId="6305BD1D" w14:textId="77777777" w:rsidR="00BD35FF" w:rsidRDefault="00BD35FF" w:rsidP="00BD35FF">
      <w:pPr>
        <w:pStyle w:val="CommentText"/>
      </w:pPr>
      <w:r>
        <w:rPr>
          <w:rStyle w:val="CommentReference"/>
        </w:rPr>
        <w:annotationRef/>
      </w:r>
      <w:r>
        <w:t>There’s one comment in the editorial letter that confused me:</w:t>
      </w:r>
    </w:p>
    <w:p w14:paraId="6E34DEF8" w14:textId="77777777" w:rsidR="00BD35FF" w:rsidRDefault="00BD35FF" w:rsidP="00BD35FF">
      <w:pPr>
        <w:pStyle w:val="CommentText"/>
      </w:pPr>
    </w:p>
    <w:p w14:paraId="7D5ABD56" w14:textId="77777777" w:rsidR="00BD35FF" w:rsidRDefault="00BD35FF" w:rsidP="00BD35FF">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1D1E8627" w14:textId="77777777" w:rsidR="00BD35FF" w:rsidRDefault="00BD35FF" w:rsidP="00BD35FF">
      <w:pPr>
        <w:pStyle w:val="CommentText"/>
        <w:rPr>
          <w:rFonts w:ascii="Segoe UI" w:hAnsi="Segoe UI" w:cs="Segoe UI"/>
          <w:color w:val="424242"/>
          <w:sz w:val="23"/>
          <w:szCs w:val="23"/>
          <w:shd w:val="clear" w:color="auto" w:fill="FFFFFF"/>
        </w:rPr>
      </w:pPr>
    </w:p>
    <w:p w14:paraId="370D4E06" w14:textId="77777777" w:rsidR="00BD35FF" w:rsidRDefault="00BD35FF" w:rsidP="00BD35FF">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7" w:author="Kurumada, Chigusa" w:date="2023-03-19T15:45:00Z" w:initials="CK">
    <w:p w14:paraId="14771D71" w14:textId="77777777" w:rsidR="00BD35FF" w:rsidRDefault="00BD35FF" w:rsidP="00BD35FF">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15" w:author="Kurumada, Chigusa" w:date="2023-03-30T19:16:00Z" w:initials="CK">
    <w:p w14:paraId="5FA45326" w14:textId="77777777" w:rsidR="001D6973" w:rsidRDefault="001D6973" w:rsidP="00173FF5">
      <w:pPr>
        <w:jc w:val="left"/>
      </w:pPr>
      <w:r>
        <w:rPr>
          <w:rStyle w:val="CommentReference"/>
        </w:rPr>
        <w:annotationRef/>
      </w:r>
      <w:r>
        <w:rPr>
          <w:color w:val="000000"/>
          <w:sz w:val="20"/>
          <w:szCs w:val="20"/>
        </w:rPr>
        <w:t>I confirmed with my proofreader. It needs to be “like with like” or “like for like”.</w:t>
      </w:r>
    </w:p>
  </w:comment>
  <w:comment w:id="16"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7"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177" w:author="Kurumada, Chigusa" w:date="2023-03-30T20:28:00Z" w:initials="CK">
    <w:p w14:paraId="1676AE32" w14:textId="1E3ABF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198"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219"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297"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302"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321"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324"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326"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327"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350"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351"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353"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354"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352" w:author="Jaeger, Florian" w:date="2023-02-18T15:24:00Z" w:initials="JF">
    <w:p w14:paraId="7D422B17" w14:textId="350B9650" w:rsidR="0079619B" w:rsidRDefault="0079619B">
      <w:pPr>
        <w:pStyle w:val="CommentText"/>
      </w:pPr>
      <w:r>
        <w:rPr>
          <w:rStyle w:val="CommentReference"/>
        </w:rPr>
        <w:annotationRef/>
      </w:r>
      <w:r>
        <w:t>To do.</w:t>
      </w:r>
    </w:p>
  </w:comment>
  <w:comment w:id="355" w:author="Jaeger, Florian" w:date="2023-02-18T15:32:00Z" w:initials="JF">
    <w:p w14:paraId="3D26D404" w14:textId="1D07F9DC" w:rsidR="00DD14F8" w:rsidRDefault="00DD14F8">
      <w:pPr>
        <w:pStyle w:val="CommentText"/>
      </w:pPr>
      <w:r>
        <w:rPr>
          <w:rStyle w:val="CommentReference"/>
        </w:rPr>
        <w:annotationRef/>
      </w:r>
      <w:r>
        <w:t>To do!</w:t>
      </w:r>
    </w:p>
  </w:comment>
  <w:comment w:id="366"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369" w:author="Jaeger, Florian" w:date="2023-02-18T15:38:00Z" w:initials="JF">
    <w:p w14:paraId="6EEA2209" w14:textId="77382551" w:rsidR="00AA49F3" w:rsidRDefault="00AA49F3">
      <w:pPr>
        <w:pStyle w:val="CommentText"/>
      </w:pPr>
      <w:r>
        <w:rPr>
          <w:rStyle w:val="CommentReference"/>
        </w:rPr>
        <w:annotationRef/>
      </w:r>
      <w:r>
        <w:t>Check.</w:t>
      </w:r>
    </w:p>
  </w:comment>
  <w:comment w:id="370"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378"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379"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380"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381"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384"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385"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386"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394"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396"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404" w:author="Jaeger, Florian" w:date="2023-02-18T15:46:00Z" w:initials="JF">
    <w:p w14:paraId="4AF271D8" w14:textId="3C1F728F" w:rsidR="00AA49F3" w:rsidRDefault="00AA49F3">
      <w:pPr>
        <w:pStyle w:val="CommentText"/>
      </w:pPr>
      <w:r>
        <w:rPr>
          <w:rStyle w:val="CommentReference"/>
        </w:rPr>
        <w:annotationRef/>
      </w:r>
      <w:r>
        <w:t>To do.</w:t>
      </w:r>
    </w:p>
  </w:comment>
  <w:comment w:id="405"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411"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412"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413"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414"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416"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417"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418"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419"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420"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421"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422"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423"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424"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425"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426"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4F45" w15:done="0"/>
  <w15:commentEx w15:paraId="370D4E06" w15:done="0"/>
  <w15:commentEx w15:paraId="14771D71" w15:paraIdParent="370D4E06" w15:done="0"/>
  <w15:commentEx w15:paraId="5FA45326" w15:done="0"/>
  <w15:commentEx w15:paraId="1EC4ED9F" w15:done="0"/>
  <w15:commentEx w15:paraId="5E313C84" w15:paraIdParent="1EC4ED9F" w15:done="0"/>
  <w15:commentEx w15:paraId="1676AE32" w15:done="1"/>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1"/>
  <w15:commentEx w15:paraId="04F9F7BC" w15:paraIdParent="670C93E4" w15:done="1"/>
  <w15:commentEx w15:paraId="5304034A" w15:done="0"/>
  <w15:commentEx w15:paraId="53DAF8FB" w15:paraIdParent="5304034A" w15:done="0"/>
  <w15:commentEx w15:paraId="7D422B17" w15:done="1"/>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0"/>
  <w15:commentEx w15:paraId="4296357A" w15:paraIdParent="042608DC"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30B5F" w16cex:dateUtc="2023-03-20T19:42:00Z"/>
  <w16cex:commentExtensible w16cex:durableId="27CA870C" w16cex:dateUtc="2023-02-18T23:41:00Z"/>
  <w16cex:commentExtensible w16cex:durableId="27CA870B" w16cex:dateUtc="2023-03-19T18:45:00Z"/>
  <w16cex:commentExtensible w16cex:durableId="27D05E93" w16cex:dateUtc="2023-03-30T22:16:00Z"/>
  <w16cex:commentExtensible w16cex:durableId="279B6054" w16cex:dateUtc="2023-02-18T21:33:00Z"/>
  <w16cex:commentExtensible w16cex:durableId="27C1B55E" w16cex:dateUtc="2023-03-19T19:22: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4F45" w16cid:durableId="27C30B5F"/>
  <w16cid:commentId w16cid:paraId="370D4E06" w16cid:durableId="27CA870C"/>
  <w16cid:commentId w16cid:paraId="14771D71" w16cid:durableId="27CA870B"/>
  <w16cid:commentId w16cid:paraId="5FA45326" w16cid:durableId="27D05E93"/>
  <w16cid:commentId w16cid:paraId="1EC4ED9F" w16cid:durableId="279B6054"/>
  <w16cid:commentId w16cid:paraId="5E313C84" w16cid:durableId="27C1B55E"/>
  <w16cid:commentId w16cid:paraId="1676AE32" w16cid:durableId="27D06F79"/>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E606" w14:textId="77777777" w:rsidR="00B93935" w:rsidRDefault="00B93935" w:rsidP="00A70529">
      <w:r>
        <w:separator/>
      </w:r>
    </w:p>
  </w:endnote>
  <w:endnote w:type="continuationSeparator" w:id="0">
    <w:p w14:paraId="2181AC59" w14:textId="77777777" w:rsidR="00B93935" w:rsidRDefault="00B93935"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69407" w14:textId="77777777" w:rsidR="00B93935" w:rsidRDefault="00B93935" w:rsidP="00A70529">
      <w:r>
        <w:separator/>
      </w:r>
    </w:p>
  </w:footnote>
  <w:footnote w:type="continuationSeparator" w:id="0">
    <w:p w14:paraId="323954EB" w14:textId="77777777" w:rsidR="00B93935" w:rsidRDefault="00B93935"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urumada, Chigusa">
    <w15:presenceInfo w15:providerId="AD" w15:userId="S::ckuruma2@ur.rochester.edu::7075625c-9047-49ce-9ce0-00900efaad3c"/>
  </w15:person>
  <w15:person w15:author="Xin Xie">
    <w15:presenceInfo w15:providerId="AD" w15:userId="S::xxie14@ad.uci.edu::b7c9cdd3-43b4-4a4e-8475-f30dfc6fb827"/>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7781"/>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F48"/>
    <w:rsid w:val="0019139A"/>
    <w:rsid w:val="001A23AA"/>
    <w:rsid w:val="001A4E8A"/>
    <w:rsid w:val="001B2B9F"/>
    <w:rsid w:val="001B7210"/>
    <w:rsid w:val="001C2A8F"/>
    <w:rsid w:val="001C53CA"/>
    <w:rsid w:val="001C673F"/>
    <w:rsid w:val="001D0DDA"/>
    <w:rsid w:val="001D6973"/>
    <w:rsid w:val="001E6E05"/>
    <w:rsid w:val="001F07FC"/>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261D"/>
    <w:rsid w:val="00327634"/>
    <w:rsid w:val="00333DA0"/>
    <w:rsid w:val="00340DD0"/>
    <w:rsid w:val="00343EB9"/>
    <w:rsid w:val="00355E29"/>
    <w:rsid w:val="0037236A"/>
    <w:rsid w:val="003745AF"/>
    <w:rsid w:val="0037655D"/>
    <w:rsid w:val="00381AAB"/>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3641"/>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228E"/>
    <w:rsid w:val="00812E51"/>
    <w:rsid w:val="008168A9"/>
    <w:rsid w:val="008260CD"/>
    <w:rsid w:val="0082687C"/>
    <w:rsid w:val="0082799B"/>
    <w:rsid w:val="00830026"/>
    <w:rsid w:val="00831E24"/>
    <w:rsid w:val="00832C64"/>
    <w:rsid w:val="00842A9A"/>
    <w:rsid w:val="008510F5"/>
    <w:rsid w:val="00866ABB"/>
    <w:rsid w:val="00874761"/>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54710"/>
    <w:rsid w:val="009547F2"/>
    <w:rsid w:val="00955AD1"/>
    <w:rsid w:val="00964419"/>
    <w:rsid w:val="00976C8E"/>
    <w:rsid w:val="009901EA"/>
    <w:rsid w:val="00994636"/>
    <w:rsid w:val="009961A1"/>
    <w:rsid w:val="009A5273"/>
    <w:rsid w:val="009B27BE"/>
    <w:rsid w:val="009B50B9"/>
    <w:rsid w:val="009B520D"/>
    <w:rsid w:val="009C06C9"/>
    <w:rsid w:val="009C2416"/>
    <w:rsid w:val="009D18BB"/>
    <w:rsid w:val="009D36B9"/>
    <w:rsid w:val="009D6F9F"/>
    <w:rsid w:val="009E3123"/>
    <w:rsid w:val="009E3593"/>
    <w:rsid w:val="009E63F6"/>
    <w:rsid w:val="009F135E"/>
    <w:rsid w:val="009F7E28"/>
    <w:rsid w:val="00A04502"/>
    <w:rsid w:val="00A072B4"/>
    <w:rsid w:val="00A12871"/>
    <w:rsid w:val="00A139DE"/>
    <w:rsid w:val="00A17F0D"/>
    <w:rsid w:val="00A2262B"/>
    <w:rsid w:val="00A251F1"/>
    <w:rsid w:val="00A31E1F"/>
    <w:rsid w:val="00A35173"/>
    <w:rsid w:val="00A426E9"/>
    <w:rsid w:val="00A45217"/>
    <w:rsid w:val="00A5075D"/>
    <w:rsid w:val="00A50F5E"/>
    <w:rsid w:val="00A523F4"/>
    <w:rsid w:val="00A61BD8"/>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55F3D"/>
    <w:rsid w:val="00B71EFA"/>
    <w:rsid w:val="00B76446"/>
    <w:rsid w:val="00B92C59"/>
    <w:rsid w:val="00B93935"/>
    <w:rsid w:val="00BA3D4E"/>
    <w:rsid w:val="00BC384B"/>
    <w:rsid w:val="00BC3CC7"/>
    <w:rsid w:val="00BC5B15"/>
    <w:rsid w:val="00BC6AFA"/>
    <w:rsid w:val="00BD298C"/>
    <w:rsid w:val="00BD35FF"/>
    <w:rsid w:val="00BD5785"/>
    <w:rsid w:val="00BD5ECD"/>
    <w:rsid w:val="00BE0D3B"/>
    <w:rsid w:val="00BE0F6E"/>
    <w:rsid w:val="00BE165B"/>
    <w:rsid w:val="00BF5637"/>
    <w:rsid w:val="00BF7568"/>
    <w:rsid w:val="00C03223"/>
    <w:rsid w:val="00C07A33"/>
    <w:rsid w:val="00C23EAD"/>
    <w:rsid w:val="00C248D3"/>
    <w:rsid w:val="00C24D21"/>
    <w:rsid w:val="00C26CC1"/>
    <w:rsid w:val="00C26D0F"/>
    <w:rsid w:val="00C36217"/>
    <w:rsid w:val="00C445E8"/>
    <w:rsid w:val="00C4475F"/>
    <w:rsid w:val="00C65000"/>
    <w:rsid w:val="00C65BC8"/>
    <w:rsid w:val="00C72224"/>
    <w:rsid w:val="00C75E59"/>
    <w:rsid w:val="00C84E65"/>
    <w:rsid w:val="00C85F60"/>
    <w:rsid w:val="00C86AF5"/>
    <w:rsid w:val="00C86F71"/>
    <w:rsid w:val="00C93CD6"/>
    <w:rsid w:val="00C9630E"/>
    <w:rsid w:val="00CA035F"/>
    <w:rsid w:val="00CA196C"/>
    <w:rsid w:val="00CA5F70"/>
    <w:rsid w:val="00CA70F9"/>
    <w:rsid w:val="00CB3AF6"/>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60AEB"/>
    <w:rsid w:val="00D626F0"/>
    <w:rsid w:val="00D62711"/>
    <w:rsid w:val="00D66AE0"/>
    <w:rsid w:val="00D72FC1"/>
    <w:rsid w:val="00D7593C"/>
    <w:rsid w:val="00D80658"/>
    <w:rsid w:val="00D82DBE"/>
    <w:rsid w:val="00D835D5"/>
    <w:rsid w:val="00D84D25"/>
    <w:rsid w:val="00D85BE9"/>
    <w:rsid w:val="00D85E1F"/>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E69D6"/>
    <w:rsid w:val="00DE7A7A"/>
    <w:rsid w:val="00DF09FC"/>
    <w:rsid w:val="00DF1E86"/>
    <w:rsid w:val="00DF6D9B"/>
    <w:rsid w:val="00DF73EF"/>
    <w:rsid w:val="00E22B8E"/>
    <w:rsid w:val="00E23C3F"/>
    <w:rsid w:val="00E25B0F"/>
    <w:rsid w:val="00E324D4"/>
    <w:rsid w:val="00E51E5E"/>
    <w:rsid w:val="00E54495"/>
    <w:rsid w:val="00E5459C"/>
    <w:rsid w:val="00E56BE6"/>
    <w:rsid w:val="00E63C18"/>
    <w:rsid w:val="00E76058"/>
    <w:rsid w:val="00E86587"/>
    <w:rsid w:val="00E94731"/>
    <w:rsid w:val="00EA3043"/>
    <w:rsid w:val="00EB308A"/>
    <w:rsid w:val="00EB6870"/>
    <w:rsid w:val="00EC194B"/>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E3EF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11</Pages>
  <Words>5980</Words>
  <Characters>34089</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39990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26</cp:revision>
  <cp:lastPrinted>2013-09-27T05:05:00Z</cp:lastPrinted>
  <dcterms:created xsi:type="dcterms:W3CDTF">2023-04-05T22:57:00Z</dcterms:created>
  <dcterms:modified xsi:type="dcterms:W3CDTF">2023-04-06T17:43:00Z</dcterms:modified>
</cp:coreProperties>
</file>