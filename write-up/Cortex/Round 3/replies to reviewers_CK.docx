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2AEB5" w14:textId="7C81EAC2" w:rsidR="008874D6" w:rsidRDefault="00174B73" w:rsidP="00E23C3F">
      <w:pPr>
        <w:ind w:firstLine="0"/>
        <w:jc w:val="left"/>
        <w:rPr>
          <w:rFonts w:ascii="Times New Roman" w:hAnsi="Times New Roman"/>
          <w:b/>
          <w:bCs/>
          <w:sz w:val="22"/>
          <w:szCs w:val="22"/>
        </w:rPr>
      </w:pPr>
      <w:commentRangeStart w:id="0"/>
      <w:r>
        <w:rPr>
          <w:rFonts w:ascii="Times New Roman" w:hAnsi="Times New Roman"/>
          <w:b/>
          <w:bCs/>
          <w:sz w:val="22"/>
          <w:szCs w:val="22"/>
        </w:rPr>
        <w:t>Main points:</w:t>
      </w:r>
      <w:commentRangeEnd w:id="0"/>
      <w:r w:rsidR="00C26CC1">
        <w:rPr>
          <w:rStyle w:val="CommentReference"/>
        </w:rPr>
        <w:commentReference w:id="0"/>
      </w:r>
    </w:p>
    <w:p w14:paraId="4D720AF5" w14:textId="52277BF1" w:rsidR="008874D6" w:rsidRDefault="008874D6" w:rsidP="008874D6">
      <w:pPr>
        <w:pStyle w:val="ListParagraph"/>
        <w:numPr>
          <w:ilvl w:val="0"/>
          <w:numId w:val="14"/>
        </w:numPr>
        <w:rPr>
          <w:rFonts w:ascii="Times" w:eastAsia="Times New Roman" w:hAnsi="Times"/>
          <w:color w:val="0031E6"/>
          <w:sz w:val="22"/>
          <w:szCs w:val="22"/>
        </w:rPr>
      </w:pPr>
      <w:r>
        <w:rPr>
          <w:rFonts w:ascii="Times" w:eastAsia="Times New Roman" w:hAnsi="Times"/>
          <w:b/>
          <w:bCs/>
          <w:color w:val="0031E6"/>
          <w:sz w:val="22"/>
          <w:szCs w:val="22"/>
        </w:rPr>
        <w:t xml:space="preserve">Length of manuscript. </w:t>
      </w:r>
      <w:r w:rsidRPr="008874D6">
        <w:rPr>
          <w:rFonts w:ascii="Times" w:eastAsia="Times New Roman" w:hAnsi="Times"/>
          <w:color w:val="0031E6"/>
          <w:sz w:val="22"/>
          <w:szCs w:val="22"/>
        </w:rPr>
        <w:t xml:space="preserve">We share the impression that that the manuscript is long, and that this will have a somewhat limiting effect on its impact. At the same time, like the reviewer, we don’t see any major ways to further cut the content. </w:t>
      </w:r>
      <w:r w:rsidR="00F76126">
        <w:rPr>
          <w:rFonts w:ascii="Times" w:eastAsia="Times New Roman" w:hAnsi="Times"/>
          <w:color w:val="0031E6"/>
          <w:sz w:val="22"/>
          <w:szCs w:val="22"/>
        </w:rPr>
        <w:t>(We found one paragraph in the method part of Section 4 that seemed an unnecessary aside and we have removed it.</w:t>
      </w:r>
      <w:ins w:id="1" w:author="Kurumada, Chigusa" w:date="2023-02-19T13:23:00Z">
        <w:r w:rsidR="007113EA">
          <w:rPr>
            <w:rFonts w:ascii="Times" w:eastAsia="Times New Roman" w:hAnsi="Times"/>
            <w:color w:val="0031E6"/>
            <w:sz w:val="22"/>
            <w:szCs w:val="22"/>
          </w:rPr>
          <w:t xml:space="preserve"> We have also edited it through to minimize redundancies</w:t>
        </w:r>
      </w:ins>
      <w:ins w:id="2" w:author="Kurumada, Chigusa" w:date="2023-02-19T13:24:00Z">
        <w:r w:rsidR="007113EA">
          <w:rPr>
            <w:rFonts w:ascii="Times" w:eastAsia="Times New Roman" w:hAnsi="Times"/>
            <w:color w:val="0031E6"/>
            <w:sz w:val="22"/>
            <w:szCs w:val="22"/>
          </w:rPr>
          <w:t xml:space="preserve"> and to increase readability.</w:t>
        </w:r>
      </w:ins>
      <w:r w:rsidR="00F76126">
        <w:rPr>
          <w:rFonts w:ascii="Times" w:eastAsia="Times New Roman" w:hAnsi="Times"/>
          <w:color w:val="0031E6"/>
          <w:sz w:val="22"/>
          <w:szCs w:val="22"/>
        </w:rPr>
        <w:t xml:space="preserve">) </w:t>
      </w:r>
      <w:r w:rsidRPr="008874D6">
        <w:rPr>
          <w:rFonts w:ascii="Times" w:eastAsia="Times New Roman" w:hAnsi="Times"/>
          <w:color w:val="0031E6"/>
          <w:sz w:val="22"/>
          <w:szCs w:val="22"/>
        </w:rPr>
        <w:t xml:space="preserve">We had the manuscript read by </w:t>
      </w:r>
      <w:r w:rsidR="00F76126">
        <w:rPr>
          <w:rFonts w:ascii="Times" w:eastAsia="Times New Roman" w:hAnsi="Times"/>
          <w:color w:val="0031E6"/>
          <w:sz w:val="22"/>
          <w:szCs w:val="22"/>
        </w:rPr>
        <w:t>about</w:t>
      </w:r>
      <w:r w:rsidRPr="008874D6">
        <w:rPr>
          <w:rFonts w:ascii="Times" w:eastAsia="Times New Roman" w:hAnsi="Times"/>
          <w:color w:val="0031E6"/>
          <w:sz w:val="22"/>
          <w:szCs w:val="22"/>
        </w:rPr>
        <w:t xml:space="preserve"> 20 people at this point. Our general impression </w:t>
      </w:r>
      <w:del w:id="3" w:author="Kurumada, Chigusa" w:date="2023-02-19T13:22:00Z">
        <w:r w:rsidRPr="008874D6" w:rsidDel="00061253">
          <w:rPr>
            <w:rFonts w:ascii="Times" w:eastAsia="Times New Roman" w:hAnsi="Times"/>
            <w:color w:val="0031E6"/>
            <w:sz w:val="22"/>
            <w:szCs w:val="22"/>
          </w:rPr>
          <w:delText xml:space="preserve">at this point </w:delText>
        </w:r>
      </w:del>
      <w:r w:rsidRPr="008874D6">
        <w:rPr>
          <w:rFonts w:ascii="Times" w:eastAsia="Times New Roman" w:hAnsi="Times"/>
          <w:color w:val="0031E6"/>
          <w:sz w:val="22"/>
          <w:szCs w:val="22"/>
        </w:rPr>
        <w:t>is that anything that can be cut from the perspective of one reader, causes misunderstandings for another reader with a different background. We thus have not made any major cuts. Instead, we hope to give this manuscript its due impact through a series of follow-up studies (several of which are already in preparation) that demonstrate the advantages of the ASP framework.</w:t>
      </w:r>
    </w:p>
    <w:p w14:paraId="7A838EB4" w14:textId="65196101" w:rsidR="0079619B" w:rsidRPr="0079619B" w:rsidRDefault="0079619B" w:rsidP="008874D6">
      <w:pPr>
        <w:pStyle w:val="ListParagraph"/>
        <w:numPr>
          <w:ilvl w:val="0"/>
          <w:numId w:val="14"/>
        </w:numPr>
        <w:rPr>
          <w:rFonts w:ascii="Times" w:eastAsia="Times New Roman" w:hAnsi="Times"/>
          <w:b/>
          <w:bCs/>
          <w:color w:val="0031E6"/>
          <w:sz w:val="22"/>
          <w:szCs w:val="22"/>
        </w:rPr>
      </w:pPr>
      <w:r w:rsidRPr="0079619B">
        <w:rPr>
          <w:rFonts w:ascii="Times" w:eastAsia="Times New Roman" w:hAnsi="Times"/>
          <w:b/>
          <w:bCs/>
          <w:color w:val="0031E6"/>
          <w:sz w:val="22"/>
          <w:szCs w:val="22"/>
        </w:rPr>
        <w:t xml:space="preserve">Removal of animations from journal article. </w:t>
      </w:r>
      <w:r w:rsidRPr="0079619B">
        <w:rPr>
          <w:rFonts w:ascii="Times" w:eastAsia="Times New Roman" w:hAnsi="Times"/>
          <w:color w:val="0031E6"/>
          <w:sz w:val="22"/>
          <w:szCs w:val="22"/>
        </w:rPr>
        <w:t>Both reviewers asked for this</w:t>
      </w:r>
      <w:r w:rsidR="00FA674B">
        <w:rPr>
          <w:rFonts w:ascii="Times" w:eastAsia="Times New Roman" w:hAnsi="Times"/>
          <w:color w:val="0031E6"/>
          <w:sz w:val="22"/>
          <w:szCs w:val="22"/>
        </w:rPr>
        <w:t xml:space="preserve">. </w:t>
      </w:r>
      <w:commentRangeStart w:id="4"/>
      <w:r w:rsidR="00FA674B">
        <w:rPr>
          <w:rFonts w:ascii="Times" w:eastAsia="Times New Roman" w:hAnsi="Times"/>
          <w:color w:val="0031E6"/>
          <w:sz w:val="22"/>
          <w:szCs w:val="22"/>
        </w:rPr>
        <w:t>Additionally we have set the animations to stop at the end of each loop, as suggested by R3.</w:t>
      </w:r>
      <w:commentRangeEnd w:id="4"/>
      <w:r w:rsidR="00FA674B">
        <w:rPr>
          <w:rStyle w:val="CommentReference"/>
        </w:rPr>
        <w:commentReference w:id="4"/>
      </w:r>
    </w:p>
    <w:p w14:paraId="25D3E7D8" w14:textId="7635131D" w:rsidR="008874D6" w:rsidRDefault="008874D6" w:rsidP="00E23C3F">
      <w:pPr>
        <w:ind w:firstLine="0"/>
        <w:jc w:val="left"/>
        <w:rPr>
          <w:rFonts w:ascii="Times New Roman" w:hAnsi="Times New Roman"/>
          <w:b/>
          <w:bCs/>
          <w:sz w:val="22"/>
          <w:szCs w:val="22"/>
        </w:rPr>
      </w:pPr>
    </w:p>
    <w:p w14:paraId="6D2B4701" w14:textId="304FDACA" w:rsidR="00174B73" w:rsidRDefault="00174B73" w:rsidP="00E23C3F">
      <w:pPr>
        <w:ind w:firstLine="0"/>
        <w:jc w:val="left"/>
        <w:rPr>
          <w:rFonts w:ascii="Times New Roman" w:hAnsi="Times New Roman"/>
          <w:b/>
          <w:bCs/>
          <w:sz w:val="22"/>
          <w:szCs w:val="22"/>
        </w:rPr>
      </w:pPr>
    </w:p>
    <w:p w14:paraId="028940BE" w14:textId="5EF6F059" w:rsidR="00174B73" w:rsidRDefault="00174B73" w:rsidP="00E23C3F">
      <w:pPr>
        <w:ind w:firstLine="0"/>
        <w:jc w:val="left"/>
        <w:rPr>
          <w:rFonts w:ascii="Times New Roman" w:hAnsi="Times New Roman"/>
          <w:b/>
          <w:bCs/>
          <w:sz w:val="22"/>
          <w:szCs w:val="22"/>
        </w:rPr>
      </w:pPr>
      <w:commentRangeStart w:id="5"/>
      <w:commentRangeStart w:id="6"/>
      <w:commentRangeEnd w:id="5"/>
      <w:r>
        <w:rPr>
          <w:rStyle w:val="CommentReference"/>
        </w:rPr>
        <w:commentReference w:id="5"/>
      </w:r>
      <w:commentRangeEnd w:id="6"/>
      <w:r w:rsidR="00DF73EF">
        <w:rPr>
          <w:rStyle w:val="CommentReference"/>
        </w:rPr>
        <w:commentReference w:id="6"/>
      </w:r>
    </w:p>
    <w:p w14:paraId="26A067B0" w14:textId="77777777" w:rsidR="00174B73" w:rsidRDefault="00174B73" w:rsidP="00E23C3F">
      <w:pPr>
        <w:ind w:firstLine="0"/>
        <w:jc w:val="left"/>
        <w:rPr>
          <w:rFonts w:ascii="Times New Roman" w:hAnsi="Times New Roman"/>
          <w:b/>
          <w:bCs/>
          <w:sz w:val="22"/>
          <w:szCs w:val="22"/>
        </w:rPr>
      </w:pPr>
    </w:p>
    <w:p w14:paraId="07BBC11E" w14:textId="1E14FA52" w:rsidR="001B2B9F" w:rsidRPr="00E23C3F" w:rsidRDefault="00E23C3F" w:rsidP="00E23C3F">
      <w:pPr>
        <w:ind w:firstLine="0"/>
        <w:jc w:val="left"/>
        <w:rPr>
          <w:rFonts w:ascii="Times New Roman" w:hAnsi="Times New Roman"/>
          <w:b/>
          <w:bCs/>
          <w:sz w:val="22"/>
          <w:szCs w:val="22"/>
        </w:rPr>
      </w:pPr>
      <w:r>
        <w:rPr>
          <w:rFonts w:ascii="Times New Roman" w:hAnsi="Times New Roman"/>
          <w:b/>
          <w:bCs/>
          <w:sz w:val="22"/>
          <w:szCs w:val="22"/>
        </w:rPr>
        <w:t>O</w:t>
      </w:r>
      <w:r w:rsidR="00656C7A" w:rsidRPr="00E23C3F">
        <w:rPr>
          <w:rFonts w:ascii="Times New Roman" w:hAnsi="Times New Roman"/>
          <w:b/>
          <w:bCs/>
          <w:sz w:val="22"/>
          <w:szCs w:val="22"/>
        </w:rPr>
        <w:t>verview</w:t>
      </w:r>
      <w:r>
        <w:rPr>
          <w:rFonts w:ascii="Times New Roman" w:hAnsi="Times New Roman"/>
          <w:b/>
          <w:bCs/>
          <w:sz w:val="22"/>
          <w:szCs w:val="22"/>
        </w:rPr>
        <w:t xml:space="preserve"> of revisions</w:t>
      </w:r>
    </w:p>
    <w:p w14:paraId="59A6552C" w14:textId="1F17FC41" w:rsidR="006216F9" w:rsidRPr="00E23C3F" w:rsidRDefault="003C3C0F" w:rsidP="00174B73">
      <w:pPr>
        <w:spacing w:after="80"/>
        <w:rPr>
          <w:rFonts w:ascii="Times New Roman" w:hAnsi="Times New Roman"/>
          <w:sz w:val="22"/>
          <w:szCs w:val="22"/>
          <w:u w:val="single"/>
        </w:rPr>
      </w:pPr>
      <w:r w:rsidRPr="000954BC">
        <w:rPr>
          <w:rFonts w:ascii="Times New Roman" w:hAnsi="Times New Roman"/>
          <w:sz w:val="22"/>
          <w:szCs w:val="22"/>
        </w:rPr>
        <w:t xml:space="preserve">The main message of the reviewers’ comments, as we understood, was two-fold. First, the </w:t>
      </w:r>
    </w:p>
    <w:p w14:paraId="48FF0050" w14:textId="77777777" w:rsidR="00F1336B" w:rsidRDefault="00F1336B" w:rsidP="00F1336B">
      <w:pPr>
        <w:ind w:left="360" w:firstLine="0"/>
        <w:rPr>
          <w:rFonts w:ascii="Times New Roman" w:hAnsi="Times New Roman"/>
          <w:sz w:val="22"/>
          <w:szCs w:val="22"/>
        </w:rPr>
      </w:pPr>
    </w:p>
    <w:p w14:paraId="65C46E66" w14:textId="77777777" w:rsidR="00F76126" w:rsidRDefault="00F76126" w:rsidP="00B0342E">
      <w:pPr>
        <w:rPr>
          <w:rFonts w:ascii="Times New Roman" w:hAnsi="Times New Roman"/>
          <w:sz w:val="22"/>
          <w:szCs w:val="22"/>
        </w:rPr>
      </w:pPr>
    </w:p>
    <w:p w14:paraId="70DCE1BB" w14:textId="7DDCD4C9" w:rsidR="00E23C3F" w:rsidRPr="00780EE1" w:rsidRDefault="00E23C3F" w:rsidP="00F76126">
      <w:pPr>
        <w:rPr>
          <w:rFonts w:ascii="Times New Roman" w:hAnsi="Times New Roman"/>
          <w:sz w:val="22"/>
          <w:szCs w:val="22"/>
        </w:rPr>
      </w:pPr>
      <w:r>
        <w:rPr>
          <w:rFonts w:ascii="Times New Roman" w:hAnsi="Times New Roman"/>
          <w:sz w:val="22"/>
          <w:szCs w:val="22"/>
        </w:rPr>
        <w:t xml:space="preserve">Finally, we made </w:t>
      </w:r>
      <w:r w:rsidR="00F76126">
        <w:rPr>
          <w:rFonts w:ascii="Times New Roman" w:hAnsi="Times New Roman"/>
          <w:sz w:val="22"/>
          <w:szCs w:val="22"/>
        </w:rPr>
        <w:t xml:space="preserve">minor edits </w:t>
      </w:r>
      <w:r>
        <w:rPr>
          <w:rFonts w:ascii="Times New Roman" w:hAnsi="Times New Roman"/>
          <w:sz w:val="22"/>
          <w:szCs w:val="22"/>
        </w:rPr>
        <w:t xml:space="preserve">to improve accessibility </w:t>
      </w:r>
      <w:r w:rsidR="00F76126">
        <w:rPr>
          <w:rFonts w:ascii="Times New Roman" w:hAnsi="Times New Roman"/>
          <w:sz w:val="22"/>
          <w:szCs w:val="22"/>
        </w:rPr>
        <w:t>of the text</w:t>
      </w:r>
      <w:r>
        <w:rPr>
          <w:rFonts w:ascii="Times New Roman" w:hAnsi="Times New Roman"/>
          <w:sz w:val="22"/>
          <w:szCs w:val="22"/>
        </w:rPr>
        <w:t xml:space="preserve">. </w:t>
      </w:r>
      <w:r w:rsidR="006732D4">
        <w:rPr>
          <w:rFonts w:ascii="Times New Roman" w:hAnsi="Times New Roman"/>
          <w:sz w:val="22"/>
          <w:szCs w:val="22"/>
        </w:rPr>
        <w:t>Detailed responses to the</w:t>
      </w:r>
      <w:r w:rsidRPr="00780EE1">
        <w:rPr>
          <w:rFonts w:ascii="Times New Roman" w:hAnsi="Times New Roman"/>
          <w:sz w:val="22"/>
          <w:szCs w:val="22"/>
        </w:rPr>
        <w:t xml:space="preserve"> remaining points of the reviewers</w:t>
      </w:r>
      <w:r w:rsidR="006732D4">
        <w:rPr>
          <w:rFonts w:ascii="Times New Roman" w:hAnsi="Times New Roman"/>
          <w:sz w:val="22"/>
          <w:szCs w:val="22"/>
        </w:rPr>
        <w:t xml:space="preserve"> are presented </w:t>
      </w:r>
      <w:r w:rsidR="00B0342E">
        <w:rPr>
          <w:rFonts w:ascii="Times New Roman" w:hAnsi="Times New Roman"/>
          <w:sz w:val="22"/>
          <w:szCs w:val="22"/>
        </w:rPr>
        <w:t>below.</w:t>
      </w:r>
    </w:p>
    <w:p w14:paraId="610A8624" w14:textId="77777777" w:rsidR="00795997" w:rsidRDefault="00795997" w:rsidP="00780EE1">
      <w:pPr>
        <w:rPr>
          <w:ins w:id="7" w:author="Kurumada, Chigusa" w:date="2023-03-20T12:32:00Z"/>
          <w:rFonts w:ascii="Times New Roman" w:hAnsi="Times New Roman"/>
          <w:sz w:val="22"/>
          <w:szCs w:val="22"/>
        </w:rPr>
      </w:pPr>
    </w:p>
    <w:p w14:paraId="1780562C" w14:textId="77777777" w:rsidR="00795997" w:rsidRDefault="00795997" w:rsidP="00780EE1">
      <w:pPr>
        <w:rPr>
          <w:ins w:id="8" w:author="Kurumada, Chigusa" w:date="2023-03-20T12:32:00Z"/>
          <w:rFonts w:ascii="Times New Roman" w:hAnsi="Times New Roman"/>
          <w:sz w:val="22"/>
          <w:szCs w:val="22"/>
        </w:rPr>
      </w:pPr>
    </w:p>
    <w:p w14:paraId="2F2D5B61" w14:textId="77777777" w:rsidR="00795997" w:rsidRDefault="00795997" w:rsidP="00780EE1">
      <w:pPr>
        <w:rPr>
          <w:ins w:id="9" w:author="Kurumada, Chigusa" w:date="2023-03-20T12:32:00Z"/>
          <w:rFonts w:ascii="Times New Roman" w:hAnsi="Times New Roman"/>
          <w:sz w:val="22"/>
          <w:szCs w:val="22"/>
        </w:rPr>
      </w:pPr>
    </w:p>
    <w:p w14:paraId="70523D01" w14:textId="77777777" w:rsidR="00795997" w:rsidRDefault="00795997" w:rsidP="00780EE1">
      <w:pPr>
        <w:rPr>
          <w:ins w:id="10" w:author="Kurumada, Chigusa" w:date="2023-03-20T12:32:00Z"/>
          <w:rFonts w:ascii="Times New Roman" w:hAnsi="Times New Roman"/>
          <w:sz w:val="22"/>
          <w:szCs w:val="22"/>
        </w:rPr>
      </w:pPr>
    </w:p>
    <w:p w14:paraId="4B7ED290" w14:textId="77777777" w:rsidR="00795997" w:rsidRDefault="00795997" w:rsidP="00780EE1">
      <w:pPr>
        <w:rPr>
          <w:ins w:id="11" w:author="Kurumada, Chigusa" w:date="2023-03-20T12:32:00Z"/>
          <w:rFonts w:ascii="Times New Roman" w:hAnsi="Times New Roman"/>
          <w:sz w:val="22"/>
          <w:szCs w:val="22"/>
        </w:rPr>
      </w:pPr>
    </w:p>
    <w:p w14:paraId="35085EE6" w14:textId="77777777" w:rsidR="00795997" w:rsidRDefault="00795997" w:rsidP="00780EE1">
      <w:pPr>
        <w:rPr>
          <w:ins w:id="12" w:author="Kurumada, Chigusa" w:date="2023-03-20T12:32:00Z"/>
          <w:rFonts w:ascii="Times New Roman" w:hAnsi="Times New Roman"/>
          <w:sz w:val="22"/>
          <w:szCs w:val="22"/>
        </w:rPr>
      </w:pPr>
    </w:p>
    <w:p w14:paraId="74BA4A51" w14:textId="77777777" w:rsidR="00795997" w:rsidRDefault="00795997" w:rsidP="00780EE1">
      <w:pPr>
        <w:rPr>
          <w:ins w:id="13" w:author="Kurumada, Chigusa" w:date="2023-03-20T12:32:00Z"/>
          <w:rFonts w:ascii="Times New Roman" w:hAnsi="Times New Roman"/>
          <w:sz w:val="22"/>
          <w:szCs w:val="22"/>
        </w:rPr>
      </w:pPr>
    </w:p>
    <w:p w14:paraId="1236B07C" w14:textId="77777777" w:rsidR="00795997" w:rsidRDefault="00795997" w:rsidP="00780EE1">
      <w:pPr>
        <w:rPr>
          <w:ins w:id="14" w:author="Kurumada, Chigusa" w:date="2023-03-20T12:32:00Z"/>
          <w:rFonts w:ascii="Times New Roman" w:hAnsi="Times New Roman"/>
          <w:sz w:val="22"/>
          <w:szCs w:val="22"/>
        </w:rPr>
      </w:pPr>
    </w:p>
    <w:p w14:paraId="175BDADD" w14:textId="77777777" w:rsidR="00795997" w:rsidRDefault="00795997" w:rsidP="00780EE1">
      <w:pPr>
        <w:rPr>
          <w:ins w:id="15" w:author="Kurumada, Chigusa" w:date="2023-03-20T12:32:00Z"/>
          <w:rFonts w:ascii="Times New Roman" w:hAnsi="Times New Roman"/>
          <w:sz w:val="22"/>
          <w:szCs w:val="22"/>
        </w:rPr>
      </w:pPr>
    </w:p>
    <w:p w14:paraId="15667BB2" w14:textId="77777777" w:rsidR="00795997" w:rsidRDefault="00795997" w:rsidP="00780EE1">
      <w:pPr>
        <w:rPr>
          <w:ins w:id="16" w:author="Kurumada, Chigusa" w:date="2023-03-20T12:32:00Z"/>
          <w:rFonts w:ascii="Times New Roman" w:hAnsi="Times New Roman"/>
          <w:sz w:val="22"/>
          <w:szCs w:val="22"/>
        </w:rPr>
      </w:pPr>
    </w:p>
    <w:p w14:paraId="0CC8BF89" w14:textId="77777777" w:rsidR="00795997" w:rsidRDefault="00795997" w:rsidP="00780EE1">
      <w:pPr>
        <w:rPr>
          <w:ins w:id="17" w:author="Kurumada, Chigusa" w:date="2023-03-20T12:32:00Z"/>
          <w:rFonts w:ascii="Times New Roman" w:hAnsi="Times New Roman"/>
          <w:sz w:val="22"/>
          <w:szCs w:val="22"/>
        </w:rPr>
      </w:pPr>
    </w:p>
    <w:p w14:paraId="276E6753" w14:textId="77777777" w:rsidR="00795997" w:rsidRDefault="00795997" w:rsidP="00780EE1">
      <w:pPr>
        <w:rPr>
          <w:ins w:id="18" w:author="Kurumada, Chigusa" w:date="2023-03-20T12:32:00Z"/>
          <w:rFonts w:ascii="Times New Roman" w:hAnsi="Times New Roman"/>
          <w:sz w:val="22"/>
          <w:szCs w:val="22"/>
        </w:rPr>
      </w:pPr>
    </w:p>
    <w:p w14:paraId="01630EF2" w14:textId="77777777" w:rsidR="00795997" w:rsidRDefault="00795997" w:rsidP="00780EE1">
      <w:pPr>
        <w:rPr>
          <w:ins w:id="19" w:author="Kurumada, Chigusa" w:date="2023-03-20T12:32:00Z"/>
          <w:rFonts w:ascii="Times New Roman" w:hAnsi="Times New Roman"/>
          <w:sz w:val="22"/>
          <w:szCs w:val="22"/>
        </w:rPr>
      </w:pPr>
    </w:p>
    <w:p w14:paraId="6AE7E448" w14:textId="77777777" w:rsidR="00795997" w:rsidRDefault="00795997" w:rsidP="00780EE1">
      <w:pPr>
        <w:rPr>
          <w:ins w:id="20" w:author="Kurumada, Chigusa" w:date="2023-03-20T12:32:00Z"/>
          <w:rFonts w:ascii="Times New Roman" w:hAnsi="Times New Roman"/>
          <w:sz w:val="22"/>
          <w:szCs w:val="22"/>
        </w:rPr>
      </w:pPr>
    </w:p>
    <w:p w14:paraId="3A4EFF1A" w14:textId="77777777" w:rsidR="00795997" w:rsidRDefault="00795997" w:rsidP="00780EE1">
      <w:pPr>
        <w:rPr>
          <w:ins w:id="21" w:author="Kurumada, Chigusa" w:date="2023-03-20T12:32:00Z"/>
          <w:rFonts w:ascii="Times New Roman" w:hAnsi="Times New Roman"/>
          <w:sz w:val="22"/>
          <w:szCs w:val="22"/>
        </w:rPr>
      </w:pPr>
    </w:p>
    <w:p w14:paraId="44A8A088" w14:textId="77777777" w:rsidR="00795997" w:rsidRDefault="00795997" w:rsidP="00780EE1">
      <w:pPr>
        <w:rPr>
          <w:ins w:id="22" w:author="Kurumada, Chigusa" w:date="2023-03-20T12:32:00Z"/>
          <w:rFonts w:ascii="Times New Roman" w:hAnsi="Times New Roman"/>
          <w:sz w:val="22"/>
          <w:szCs w:val="22"/>
        </w:rPr>
      </w:pPr>
    </w:p>
    <w:p w14:paraId="5FE5BA8F" w14:textId="77777777" w:rsidR="00795997" w:rsidRDefault="00795997" w:rsidP="00780EE1">
      <w:pPr>
        <w:rPr>
          <w:ins w:id="23" w:author="Kurumada, Chigusa" w:date="2023-03-20T12:32:00Z"/>
          <w:rFonts w:ascii="Times New Roman" w:hAnsi="Times New Roman"/>
          <w:sz w:val="22"/>
          <w:szCs w:val="22"/>
        </w:rPr>
      </w:pPr>
    </w:p>
    <w:p w14:paraId="3AEDB421" w14:textId="77777777" w:rsidR="00795997" w:rsidRDefault="00795997" w:rsidP="00780EE1">
      <w:pPr>
        <w:rPr>
          <w:ins w:id="24" w:author="Kurumada, Chigusa" w:date="2023-03-20T12:32:00Z"/>
          <w:rFonts w:ascii="Times New Roman" w:hAnsi="Times New Roman"/>
          <w:sz w:val="22"/>
          <w:szCs w:val="22"/>
        </w:rPr>
      </w:pPr>
    </w:p>
    <w:p w14:paraId="23F5420F" w14:textId="77777777" w:rsidR="00795997" w:rsidRDefault="00795997" w:rsidP="00780EE1">
      <w:pPr>
        <w:rPr>
          <w:ins w:id="25" w:author="Kurumada, Chigusa" w:date="2023-03-20T12:32:00Z"/>
          <w:rFonts w:ascii="Times New Roman" w:hAnsi="Times New Roman"/>
          <w:sz w:val="22"/>
          <w:szCs w:val="22"/>
        </w:rPr>
      </w:pPr>
    </w:p>
    <w:p w14:paraId="58F610BE" w14:textId="77777777" w:rsidR="00795997" w:rsidRDefault="00795997" w:rsidP="00780EE1">
      <w:pPr>
        <w:rPr>
          <w:ins w:id="26" w:author="Kurumada, Chigusa" w:date="2023-03-20T12:32:00Z"/>
          <w:rFonts w:ascii="Times New Roman" w:hAnsi="Times New Roman"/>
          <w:sz w:val="22"/>
          <w:szCs w:val="22"/>
        </w:rPr>
      </w:pPr>
    </w:p>
    <w:p w14:paraId="10CC2E07" w14:textId="77777777" w:rsidR="00795997" w:rsidRDefault="00795997" w:rsidP="00780EE1">
      <w:pPr>
        <w:rPr>
          <w:ins w:id="27" w:author="Kurumada, Chigusa" w:date="2023-03-20T12:32:00Z"/>
          <w:rFonts w:ascii="Times New Roman" w:hAnsi="Times New Roman"/>
          <w:sz w:val="22"/>
          <w:szCs w:val="22"/>
        </w:rPr>
      </w:pPr>
    </w:p>
    <w:p w14:paraId="389BFD75" w14:textId="77777777" w:rsidR="00795997" w:rsidRDefault="00795997" w:rsidP="00780EE1">
      <w:pPr>
        <w:rPr>
          <w:ins w:id="28" w:author="Kurumada, Chigusa" w:date="2023-03-20T12:32:00Z"/>
          <w:rFonts w:ascii="Times New Roman" w:hAnsi="Times New Roman"/>
          <w:sz w:val="22"/>
          <w:szCs w:val="22"/>
        </w:rPr>
      </w:pPr>
    </w:p>
    <w:p w14:paraId="1610BFA8" w14:textId="2FEBA035" w:rsidR="00795997" w:rsidRPr="00FF1FA2" w:rsidRDefault="00795997" w:rsidP="00795997">
      <w:pPr>
        <w:ind w:firstLine="0"/>
        <w:rPr>
          <w:ins w:id="29" w:author="Kurumada, Chigusa" w:date="2023-03-20T12:32:00Z"/>
          <w:rFonts w:ascii="Times New Roman" w:hAnsi="Times New Roman"/>
          <w:sz w:val="22"/>
          <w:szCs w:val="22"/>
        </w:rPr>
      </w:pPr>
      <w:ins w:id="30" w:author="Kurumada, Chigusa" w:date="2023-03-20T12:32:00Z">
        <w:r>
          <w:rPr>
            <w:rFonts w:ascii="Times New Roman" w:hAnsi="Times New Roman"/>
            <w:sz w:val="22"/>
            <w:szCs w:val="22"/>
          </w:rPr>
          <w:t>March 30</w:t>
        </w:r>
        <w:r>
          <w:rPr>
            <w:rFonts w:ascii="Times New Roman" w:hAnsi="Times New Roman"/>
            <w:sz w:val="22"/>
            <w:szCs w:val="22"/>
            <w:vertAlign w:val="superscript"/>
          </w:rPr>
          <w:t>th</w:t>
        </w:r>
        <w:r w:rsidRPr="00FF1FA2">
          <w:rPr>
            <w:rFonts w:ascii="Times New Roman" w:hAnsi="Times New Roman"/>
            <w:sz w:val="22"/>
            <w:szCs w:val="22"/>
          </w:rPr>
          <w:t>, 202</w:t>
        </w:r>
        <w:r>
          <w:rPr>
            <w:rFonts w:ascii="Times New Roman" w:hAnsi="Times New Roman"/>
            <w:sz w:val="22"/>
            <w:szCs w:val="22"/>
          </w:rPr>
          <w:t>3</w:t>
        </w:r>
      </w:ins>
    </w:p>
    <w:p w14:paraId="1B9547EE" w14:textId="77777777" w:rsidR="00795997" w:rsidRPr="00FF1FA2" w:rsidRDefault="00795997" w:rsidP="00795997">
      <w:pPr>
        <w:ind w:firstLine="0"/>
        <w:rPr>
          <w:ins w:id="31" w:author="Kurumada, Chigusa" w:date="2023-03-20T12:32:00Z"/>
          <w:rFonts w:ascii="Times New Roman" w:hAnsi="Times New Roman"/>
          <w:sz w:val="22"/>
          <w:szCs w:val="22"/>
        </w:rPr>
      </w:pPr>
    </w:p>
    <w:p w14:paraId="48F53C45" w14:textId="77777777" w:rsidR="00795997" w:rsidRDefault="00795997" w:rsidP="00795997">
      <w:pPr>
        <w:ind w:firstLine="0"/>
        <w:rPr>
          <w:ins w:id="32" w:author="Kurumada, Chigusa" w:date="2023-03-20T12:32:00Z"/>
          <w:rFonts w:ascii="Times New Roman" w:hAnsi="Times New Roman"/>
          <w:sz w:val="22"/>
          <w:szCs w:val="22"/>
        </w:rPr>
      </w:pPr>
      <w:ins w:id="33" w:author="Kurumada, Chigusa" w:date="2023-03-20T12:32:00Z">
        <w:r w:rsidRPr="00FF1FA2">
          <w:rPr>
            <w:rFonts w:ascii="Times New Roman" w:hAnsi="Times New Roman"/>
            <w:sz w:val="22"/>
            <w:szCs w:val="22"/>
          </w:rPr>
          <w:t xml:space="preserve">To: Editorial Board of </w:t>
        </w:r>
        <w:r w:rsidRPr="00FF1FA2">
          <w:rPr>
            <w:rFonts w:ascii="Times New Roman" w:hAnsi="Times New Roman"/>
            <w:i/>
            <w:sz w:val="22"/>
            <w:szCs w:val="22"/>
          </w:rPr>
          <w:t>Cortex</w:t>
        </w:r>
      </w:ins>
    </w:p>
    <w:p w14:paraId="0315EF7F" w14:textId="77777777" w:rsidR="00795997" w:rsidRPr="00FF1FA2" w:rsidRDefault="00795997" w:rsidP="00795997">
      <w:pPr>
        <w:ind w:firstLine="0"/>
        <w:rPr>
          <w:ins w:id="34" w:author="Kurumada, Chigusa" w:date="2023-03-20T12:32:00Z"/>
          <w:rFonts w:ascii="Times New Roman" w:hAnsi="Times New Roman"/>
          <w:sz w:val="22"/>
          <w:szCs w:val="22"/>
        </w:rPr>
      </w:pPr>
      <w:ins w:id="35" w:author="Kurumada, Chigusa" w:date="2023-03-20T12:32:00Z">
        <w:r>
          <w:rPr>
            <w:rFonts w:ascii="Times New Roman" w:hAnsi="Times New Roman"/>
            <w:sz w:val="22"/>
            <w:szCs w:val="22"/>
          </w:rPr>
          <w:t xml:space="preserve">Dear Drs. Guediche and Caffarra, </w:t>
        </w:r>
      </w:ins>
    </w:p>
    <w:p w14:paraId="7B919919" w14:textId="77777777" w:rsidR="00795997" w:rsidRDefault="00795997" w:rsidP="00795997">
      <w:pPr>
        <w:spacing w:after="80"/>
        <w:ind w:firstLine="0"/>
        <w:rPr>
          <w:ins w:id="36" w:author="Kurumada, Chigusa" w:date="2023-03-20T12:32:00Z"/>
          <w:rFonts w:ascii="Times" w:eastAsia="Times New Roman" w:hAnsi="Times"/>
          <w:color w:val="000000" w:themeColor="text1"/>
          <w:sz w:val="22"/>
          <w:szCs w:val="22"/>
        </w:rPr>
      </w:pPr>
    </w:p>
    <w:p w14:paraId="7E0671FC" w14:textId="77777777" w:rsidR="00A17F0D" w:rsidRDefault="00795997" w:rsidP="00795997">
      <w:pPr>
        <w:spacing w:after="80"/>
        <w:ind w:firstLine="0"/>
        <w:rPr>
          <w:ins w:id="37" w:author="Kurumada, Chigusa" w:date="2023-03-20T16:39:00Z"/>
          <w:rFonts w:ascii="Times New Roman" w:hAnsi="Times New Roman"/>
          <w:sz w:val="22"/>
          <w:szCs w:val="22"/>
        </w:rPr>
      </w:pPr>
      <w:ins w:id="38" w:author="Kurumada, Chigusa" w:date="2023-03-20T12:32:00Z">
        <w:r>
          <w:rPr>
            <w:rFonts w:ascii="Times" w:eastAsia="Times New Roman" w:hAnsi="Times"/>
            <w:color w:val="000000" w:themeColor="text1"/>
            <w:sz w:val="22"/>
            <w:szCs w:val="22"/>
          </w:rPr>
          <w:t>We very much appreciate your</w:t>
        </w:r>
        <w:r>
          <w:rPr>
            <w:rFonts w:ascii="Times" w:eastAsia="Times New Roman" w:hAnsi="Times"/>
            <w:color w:val="000000" w:themeColor="text1"/>
            <w:sz w:val="22"/>
            <w:szCs w:val="22"/>
          </w:rPr>
          <w:t xml:space="preserve"> and the reviewers’ comments</w:t>
        </w:r>
      </w:ins>
      <w:ins w:id="39" w:author="Kurumada, Chigusa" w:date="2023-03-20T12:33:00Z">
        <w:r>
          <w:rPr>
            <w:rFonts w:ascii="Times" w:eastAsia="Times New Roman" w:hAnsi="Times"/>
            <w:color w:val="000000" w:themeColor="text1"/>
            <w:sz w:val="22"/>
            <w:szCs w:val="22"/>
          </w:rPr>
          <w:t xml:space="preserve"> on our revised manuscript</w:t>
        </w:r>
      </w:ins>
      <w:ins w:id="40" w:author="Kurumada, Chigusa" w:date="2023-03-20T12:32:00Z">
        <w:r w:rsidRPr="00FF1FA2">
          <w:rPr>
            <w:rFonts w:ascii="Times New Roman" w:hAnsi="Times New Roman"/>
            <w:sz w:val="22"/>
            <w:szCs w:val="22"/>
          </w:rPr>
          <w:t xml:space="preserve">, </w:t>
        </w:r>
        <w:r w:rsidRPr="003208E7">
          <w:rPr>
            <w:rFonts w:ascii="Times New Roman" w:hAnsi="Times New Roman"/>
            <w:sz w:val="22"/>
            <w:szCs w:val="22"/>
            <w:lang w:bidi="en-US"/>
          </w:rPr>
          <w:t>CORTEX-D-21-00884</w:t>
        </w:r>
        <w:r>
          <w:rPr>
            <w:rFonts w:ascii="Times New Roman" w:hAnsi="Times New Roman"/>
            <w:sz w:val="22"/>
            <w:szCs w:val="22"/>
            <w:lang w:bidi="en-US"/>
          </w:rPr>
          <w:t xml:space="preserve"> </w:t>
        </w:r>
        <w:r w:rsidRPr="00FF1FA2">
          <w:rPr>
            <w:rFonts w:ascii="Times New Roman" w:hAnsi="Times New Roman"/>
            <w:sz w:val="22"/>
            <w:szCs w:val="22"/>
          </w:rPr>
          <w:t>“</w:t>
        </w:r>
        <w:r w:rsidRPr="00E94731">
          <w:rPr>
            <w:rFonts w:ascii="Times New Roman" w:eastAsia="Times New Roman" w:hAnsi="Times New Roman"/>
            <w:sz w:val="22"/>
            <w:szCs w:val="22"/>
          </w:rPr>
          <w:t>What we do (not) know about the mechanisms underlying adaptive speech perception</w:t>
        </w:r>
        <w:r w:rsidRPr="00FF1FA2">
          <w:rPr>
            <w:rFonts w:ascii="Times New Roman" w:eastAsia="Times New Roman" w:hAnsi="Times New Roman"/>
            <w:sz w:val="22"/>
            <w:szCs w:val="22"/>
          </w:rPr>
          <w:t xml:space="preserve">: A computational </w:t>
        </w:r>
        <w:r>
          <w:rPr>
            <w:rFonts w:ascii="Times New Roman" w:eastAsia="Times New Roman" w:hAnsi="Times New Roman"/>
            <w:sz w:val="22"/>
            <w:szCs w:val="22"/>
          </w:rPr>
          <w:t xml:space="preserve">framework and </w:t>
        </w:r>
        <w:r w:rsidRPr="00FF1FA2">
          <w:rPr>
            <w:rFonts w:ascii="Times New Roman" w:eastAsia="Times New Roman" w:hAnsi="Times New Roman"/>
            <w:sz w:val="22"/>
            <w:szCs w:val="22"/>
          </w:rPr>
          <w:t>review</w:t>
        </w:r>
        <w:r w:rsidRPr="00FF1FA2">
          <w:rPr>
            <w:rFonts w:ascii="Times New Roman" w:hAnsi="Times New Roman"/>
            <w:sz w:val="22"/>
            <w:szCs w:val="22"/>
          </w:rPr>
          <w:t>”</w:t>
        </w:r>
      </w:ins>
      <w:ins w:id="41" w:author="Kurumada, Chigusa" w:date="2023-03-20T12:33:00Z">
        <w:r>
          <w:rPr>
            <w:rFonts w:ascii="Times New Roman" w:hAnsi="Times New Roman"/>
            <w:sz w:val="22"/>
            <w:szCs w:val="22"/>
          </w:rPr>
          <w:t>. The comments were extremely helpful as we finalize</w:t>
        </w:r>
      </w:ins>
      <w:ins w:id="42" w:author="Kurumada, Chigusa" w:date="2023-03-20T12:59:00Z">
        <w:r w:rsidR="00473023">
          <w:rPr>
            <w:rFonts w:ascii="Times New Roman" w:hAnsi="Times New Roman"/>
            <w:sz w:val="22"/>
            <w:szCs w:val="22"/>
          </w:rPr>
          <w:t>d</w:t>
        </w:r>
      </w:ins>
      <w:ins w:id="43" w:author="Kurumada, Chigusa" w:date="2023-03-20T12:33:00Z">
        <w:r>
          <w:rPr>
            <w:rFonts w:ascii="Times New Roman" w:hAnsi="Times New Roman"/>
            <w:sz w:val="22"/>
            <w:szCs w:val="22"/>
          </w:rPr>
          <w:t xml:space="preserve"> </w:t>
        </w:r>
      </w:ins>
      <w:ins w:id="44" w:author="Kurumada, Chigusa" w:date="2023-03-20T12:59:00Z">
        <w:r w:rsidR="00473023">
          <w:rPr>
            <w:rFonts w:ascii="Times New Roman" w:hAnsi="Times New Roman"/>
            <w:sz w:val="22"/>
            <w:szCs w:val="22"/>
          </w:rPr>
          <w:t>our</w:t>
        </w:r>
      </w:ins>
      <w:ins w:id="45" w:author="Kurumada, Chigusa" w:date="2023-03-20T12:33:00Z">
        <w:r>
          <w:rPr>
            <w:rFonts w:ascii="Times New Roman" w:hAnsi="Times New Roman"/>
            <w:sz w:val="22"/>
            <w:szCs w:val="22"/>
          </w:rPr>
          <w:t xml:space="preserve"> </w:t>
        </w:r>
      </w:ins>
      <w:ins w:id="46" w:author="Kurumada, Chigusa" w:date="2023-03-20T12:34:00Z">
        <w:r>
          <w:rPr>
            <w:rFonts w:ascii="Times New Roman" w:hAnsi="Times New Roman"/>
            <w:sz w:val="22"/>
            <w:szCs w:val="22"/>
          </w:rPr>
          <w:t>manuscript</w:t>
        </w:r>
      </w:ins>
      <w:ins w:id="47" w:author="Kurumada, Chigusa" w:date="2023-03-20T12:59:00Z">
        <w:r w:rsidR="00473023">
          <w:rPr>
            <w:rFonts w:ascii="Times New Roman" w:hAnsi="Times New Roman"/>
            <w:sz w:val="22"/>
            <w:szCs w:val="22"/>
          </w:rPr>
          <w:t xml:space="preserve"> for the final submission.</w:t>
        </w:r>
      </w:ins>
      <w:ins w:id="48" w:author="Kurumada, Chigusa" w:date="2023-03-20T12:34:00Z">
        <w:r>
          <w:rPr>
            <w:rFonts w:ascii="Times New Roman" w:hAnsi="Times New Roman"/>
            <w:sz w:val="22"/>
            <w:szCs w:val="22"/>
          </w:rPr>
          <w:t xml:space="preserve"> </w:t>
        </w:r>
      </w:ins>
      <w:ins w:id="49" w:author="Kurumada, Chigusa" w:date="2023-03-20T12:59:00Z">
        <w:r w:rsidR="00473023">
          <w:rPr>
            <w:rFonts w:ascii="Times New Roman" w:hAnsi="Times New Roman"/>
            <w:sz w:val="22"/>
            <w:szCs w:val="22"/>
          </w:rPr>
          <w:t>A</w:t>
        </w:r>
      </w:ins>
      <w:ins w:id="50" w:author="Kurumada, Chigusa" w:date="2023-03-20T12:34:00Z">
        <w:r>
          <w:rPr>
            <w:rFonts w:ascii="Times New Roman" w:hAnsi="Times New Roman"/>
            <w:sz w:val="22"/>
            <w:szCs w:val="22"/>
          </w:rPr>
          <w:t xml:space="preserve">s Dr. Guediche mentioned in </w:t>
        </w:r>
      </w:ins>
      <w:ins w:id="51" w:author="Kurumada, Chigusa" w:date="2023-03-20T12:35:00Z">
        <w:r>
          <w:rPr>
            <w:rFonts w:ascii="Times New Roman" w:hAnsi="Times New Roman"/>
            <w:sz w:val="22"/>
            <w:szCs w:val="22"/>
          </w:rPr>
          <w:t>the edit</w:t>
        </w:r>
      </w:ins>
      <w:ins w:id="52" w:author="Kurumada, Chigusa" w:date="2023-03-20T12:34:00Z">
        <w:r>
          <w:rPr>
            <w:rFonts w:ascii="Times New Roman" w:hAnsi="Times New Roman"/>
            <w:sz w:val="22"/>
            <w:szCs w:val="22"/>
          </w:rPr>
          <w:t xml:space="preserve">orial </w:t>
        </w:r>
      </w:ins>
      <w:ins w:id="53" w:author="Kurumada, Chigusa" w:date="2023-03-20T12:35:00Z">
        <w:r>
          <w:rPr>
            <w:rFonts w:ascii="Times New Roman" w:hAnsi="Times New Roman"/>
            <w:sz w:val="22"/>
            <w:szCs w:val="22"/>
          </w:rPr>
          <w:t xml:space="preserve">comment, </w:t>
        </w:r>
      </w:ins>
      <w:ins w:id="54" w:author="Kurumada, Chigusa" w:date="2023-03-20T13:00:00Z">
        <w:r w:rsidR="00473023">
          <w:rPr>
            <w:rFonts w:ascii="Times New Roman" w:hAnsi="Times New Roman"/>
            <w:sz w:val="22"/>
            <w:szCs w:val="22"/>
          </w:rPr>
          <w:t>t</w:t>
        </w:r>
        <w:r w:rsidR="00473023">
          <w:rPr>
            <w:rFonts w:ascii="Times New Roman" w:hAnsi="Times New Roman"/>
            <w:sz w:val="22"/>
            <w:szCs w:val="22"/>
          </w:rPr>
          <w:t>he suggestions</w:t>
        </w:r>
        <w:r w:rsidR="00473023">
          <w:rPr>
            <w:rFonts w:ascii="Times New Roman" w:hAnsi="Times New Roman"/>
            <w:sz w:val="22"/>
            <w:szCs w:val="22"/>
          </w:rPr>
          <w:t xml:space="preserve"> provided during this round</w:t>
        </w:r>
        <w:r w:rsidR="00473023">
          <w:rPr>
            <w:rFonts w:ascii="Times New Roman" w:hAnsi="Times New Roman"/>
            <w:sz w:val="22"/>
            <w:szCs w:val="22"/>
          </w:rPr>
          <w:t xml:space="preserve"> </w:t>
        </w:r>
        <w:r w:rsidR="00473023">
          <w:rPr>
            <w:rFonts w:ascii="Times New Roman" w:hAnsi="Times New Roman"/>
            <w:sz w:val="22"/>
            <w:szCs w:val="22"/>
          </w:rPr>
          <w:t xml:space="preserve">were </w:t>
        </w:r>
      </w:ins>
      <w:ins w:id="55" w:author="Kurumada, Chigusa" w:date="2023-03-20T12:35:00Z">
        <w:r>
          <w:rPr>
            <w:rFonts w:ascii="Times New Roman" w:hAnsi="Times New Roman"/>
            <w:sz w:val="22"/>
            <w:szCs w:val="22"/>
          </w:rPr>
          <w:t>mo</w:t>
        </w:r>
      </w:ins>
      <w:ins w:id="56" w:author="Kurumada, Chigusa" w:date="2023-03-20T16:39:00Z">
        <w:r w:rsidR="00A17F0D">
          <w:rPr>
            <w:rFonts w:ascii="Times New Roman" w:hAnsi="Times New Roman"/>
            <w:sz w:val="22"/>
            <w:szCs w:val="22"/>
          </w:rPr>
          <w:t>R</w:t>
        </w:r>
      </w:ins>
      <w:ins w:id="57" w:author="Kurumada, Chigusa" w:date="2023-03-20T12:35:00Z">
        <w:r>
          <w:rPr>
            <w:rFonts w:ascii="Times New Roman" w:hAnsi="Times New Roman"/>
            <w:sz w:val="22"/>
            <w:szCs w:val="22"/>
          </w:rPr>
          <w:t xml:space="preserve">stly requests for </w:t>
        </w:r>
      </w:ins>
      <w:ins w:id="58" w:author="Kurumada, Chigusa" w:date="2023-03-20T13:00:00Z">
        <w:r w:rsidR="00473023">
          <w:rPr>
            <w:rFonts w:ascii="Times New Roman" w:hAnsi="Times New Roman"/>
            <w:sz w:val="22"/>
            <w:szCs w:val="22"/>
          </w:rPr>
          <w:t xml:space="preserve">elaborations and </w:t>
        </w:r>
      </w:ins>
      <w:ins w:id="59" w:author="Kurumada, Chigusa" w:date="2023-03-20T12:35:00Z">
        <w:r>
          <w:rPr>
            <w:rFonts w:ascii="Times New Roman" w:hAnsi="Times New Roman"/>
            <w:sz w:val="22"/>
            <w:szCs w:val="22"/>
          </w:rPr>
          <w:t xml:space="preserve">clarifications. </w:t>
        </w:r>
      </w:ins>
      <w:ins w:id="60" w:author="Kurumada, Chigusa" w:date="2023-03-20T16:38:00Z">
        <w:r w:rsidR="00A17F0D">
          <w:rPr>
            <w:rFonts w:ascii="Times New Roman" w:hAnsi="Times New Roman"/>
            <w:sz w:val="22"/>
            <w:szCs w:val="22"/>
          </w:rPr>
          <w:t xml:space="preserve">In addition to </w:t>
        </w:r>
      </w:ins>
      <w:ins w:id="61" w:author="Kurumada, Chigusa" w:date="2023-03-20T12:35:00Z">
        <w:r>
          <w:rPr>
            <w:rFonts w:ascii="Times New Roman" w:hAnsi="Times New Roman"/>
            <w:sz w:val="22"/>
            <w:szCs w:val="22"/>
          </w:rPr>
          <w:t>address</w:t>
        </w:r>
      </w:ins>
      <w:ins w:id="62" w:author="Kurumada, Chigusa" w:date="2023-03-20T16:38:00Z">
        <w:r w:rsidR="00A17F0D">
          <w:rPr>
            <w:rFonts w:ascii="Times New Roman" w:hAnsi="Times New Roman"/>
            <w:sz w:val="22"/>
            <w:szCs w:val="22"/>
          </w:rPr>
          <w:t xml:space="preserve">ing all </w:t>
        </w:r>
      </w:ins>
      <w:ins w:id="63" w:author="Kurumada, Chigusa" w:date="2023-03-20T16:39:00Z">
        <w:r w:rsidR="00A17F0D">
          <w:rPr>
            <w:rFonts w:ascii="Times New Roman" w:hAnsi="Times New Roman"/>
            <w:sz w:val="22"/>
            <w:szCs w:val="22"/>
          </w:rPr>
          <w:t xml:space="preserve">of R1’s and R3’s comments and </w:t>
        </w:r>
      </w:ins>
      <w:ins w:id="64" w:author="Kurumada, Chigusa" w:date="2023-03-20T12:36:00Z">
        <w:r>
          <w:rPr>
            <w:rFonts w:ascii="Times New Roman" w:hAnsi="Times New Roman"/>
            <w:sz w:val="22"/>
            <w:szCs w:val="22"/>
          </w:rPr>
          <w:t>remov</w:t>
        </w:r>
      </w:ins>
      <w:ins w:id="65" w:author="Kurumada, Chigusa" w:date="2023-03-20T16:39:00Z">
        <w:r w:rsidR="00A17F0D">
          <w:rPr>
            <w:rFonts w:ascii="Times New Roman" w:hAnsi="Times New Roman"/>
            <w:sz w:val="22"/>
            <w:szCs w:val="22"/>
          </w:rPr>
          <w:t>ing</w:t>
        </w:r>
      </w:ins>
      <w:ins w:id="66" w:author="Kurumada, Chigusa" w:date="2023-03-20T12:36:00Z">
        <w:r>
          <w:rPr>
            <w:rFonts w:ascii="Times New Roman" w:hAnsi="Times New Roman"/>
            <w:sz w:val="22"/>
            <w:szCs w:val="22"/>
          </w:rPr>
          <w:t xml:space="preserve"> redundancies</w:t>
        </w:r>
      </w:ins>
      <w:ins w:id="67" w:author="Kurumada, Chigusa" w:date="2023-03-20T16:39:00Z">
        <w:r w:rsidR="00A17F0D">
          <w:rPr>
            <w:rFonts w:ascii="Times New Roman" w:hAnsi="Times New Roman"/>
            <w:sz w:val="22"/>
            <w:szCs w:val="22"/>
          </w:rPr>
          <w:t xml:space="preserve">, we have implemented the following: </w:t>
        </w:r>
      </w:ins>
    </w:p>
    <w:p w14:paraId="1C330CF8" w14:textId="191E6695" w:rsidR="00A17F0D" w:rsidRDefault="00A17F0D" w:rsidP="00A17F0D">
      <w:pPr>
        <w:pStyle w:val="ListParagraph"/>
        <w:numPr>
          <w:ilvl w:val="0"/>
          <w:numId w:val="17"/>
        </w:numPr>
        <w:spacing w:after="80"/>
        <w:rPr>
          <w:ins w:id="68" w:author="Kurumada, Chigusa" w:date="2023-03-20T16:40:00Z"/>
          <w:rFonts w:ascii="Times New Roman" w:hAnsi="Times New Roman"/>
          <w:sz w:val="22"/>
          <w:szCs w:val="22"/>
        </w:rPr>
      </w:pPr>
      <w:ins w:id="69" w:author="Kurumada, Chigusa" w:date="2023-03-20T16:39:00Z">
        <w:r>
          <w:rPr>
            <w:rFonts w:ascii="Times New Roman" w:hAnsi="Times New Roman"/>
            <w:sz w:val="22"/>
            <w:szCs w:val="22"/>
          </w:rPr>
          <w:t xml:space="preserve">To respond to Dr. Guediche’s request, we have added a brief </w:t>
        </w:r>
      </w:ins>
      <w:ins w:id="70" w:author="Kurumada, Chigusa" w:date="2023-03-20T16:40:00Z">
        <w:r>
          <w:rPr>
            <w:rFonts w:ascii="Times New Roman" w:hAnsi="Times New Roman"/>
            <w:sz w:val="22"/>
            <w:szCs w:val="22"/>
          </w:rPr>
          <w:t xml:space="preserve">comment about the possibility of combinatory engagement of the 3 </w:t>
        </w:r>
        <w:commentRangeStart w:id="71"/>
        <w:r>
          <w:rPr>
            <w:rFonts w:ascii="Times New Roman" w:hAnsi="Times New Roman"/>
            <w:sz w:val="22"/>
            <w:szCs w:val="22"/>
          </w:rPr>
          <w:t>mechanisms</w:t>
        </w:r>
      </w:ins>
      <w:commentRangeEnd w:id="71"/>
      <w:ins w:id="72" w:author="Kurumada, Chigusa" w:date="2023-03-20T16:42:00Z">
        <w:r>
          <w:rPr>
            <w:rStyle w:val="CommentReference"/>
          </w:rPr>
          <w:commentReference w:id="71"/>
        </w:r>
      </w:ins>
      <w:ins w:id="73" w:author="Kurumada, Chigusa" w:date="2023-03-20T16:40:00Z">
        <w:r>
          <w:rPr>
            <w:rFonts w:ascii="Times New Roman" w:hAnsi="Times New Roman"/>
            <w:sz w:val="22"/>
            <w:szCs w:val="22"/>
          </w:rPr>
          <w:t xml:space="preserve">. </w:t>
        </w:r>
      </w:ins>
    </w:p>
    <w:p w14:paraId="3E521288" w14:textId="35B5EEDF" w:rsidR="00A17F0D" w:rsidRPr="00A17F0D" w:rsidRDefault="00A17F0D" w:rsidP="00A17F0D">
      <w:pPr>
        <w:pStyle w:val="ListParagraph"/>
        <w:numPr>
          <w:ilvl w:val="0"/>
          <w:numId w:val="17"/>
        </w:numPr>
        <w:spacing w:after="80"/>
        <w:rPr>
          <w:ins w:id="74" w:author="Kurumada, Chigusa" w:date="2023-03-20T16:39:00Z"/>
          <w:rFonts w:ascii="Times New Roman" w:hAnsi="Times New Roman"/>
          <w:sz w:val="22"/>
          <w:szCs w:val="22"/>
          <w:rPrChange w:id="75" w:author="Kurumada, Chigusa" w:date="2023-03-20T16:39:00Z">
            <w:rPr>
              <w:ins w:id="76" w:author="Kurumada, Chigusa" w:date="2023-03-20T16:39:00Z"/>
            </w:rPr>
          </w:rPrChange>
        </w:rPr>
        <w:pPrChange w:id="77" w:author="Kurumada, Chigusa" w:date="2023-03-20T16:39:00Z">
          <w:pPr>
            <w:spacing w:after="80"/>
            <w:ind w:firstLine="0"/>
          </w:pPr>
        </w:pPrChange>
      </w:pPr>
      <w:ins w:id="78" w:author="Kurumada, Chigusa" w:date="2023-03-20T16:40:00Z">
        <w:r>
          <w:rPr>
            <w:rFonts w:ascii="Times New Roman" w:hAnsi="Times New Roman"/>
            <w:sz w:val="22"/>
            <w:szCs w:val="22"/>
          </w:rPr>
          <w:t xml:space="preserve">We have worked with the </w:t>
        </w:r>
      </w:ins>
      <w:ins w:id="79" w:author="Kurumada, Chigusa" w:date="2023-03-20T16:41:00Z">
        <w:r>
          <w:rPr>
            <w:rFonts w:ascii="Times New Roman" w:hAnsi="Times New Roman"/>
            <w:sz w:val="22"/>
            <w:szCs w:val="22"/>
          </w:rPr>
          <w:t>production office to improve the accessibility of the animated figures.</w:t>
        </w:r>
      </w:ins>
    </w:p>
    <w:p w14:paraId="1BAB5C9B" w14:textId="17E08AA1" w:rsidR="00795997" w:rsidRPr="00A17F0D" w:rsidRDefault="00795997" w:rsidP="00795997">
      <w:pPr>
        <w:spacing w:after="80"/>
        <w:ind w:firstLine="0"/>
        <w:rPr>
          <w:ins w:id="80" w:author="Kurumada, Chigusa" w:date="2023-03-20T12:32:00Z"/>
          <w:rFonts w:ascii="Times New Roman" w:hAnsi="Times New Roman"/>
          <w:sz w:val="22"/>
          <w:szCs w:val="22"/>
          <w:rPrChange w:id="81" w:author="Kurumada, Chigusa" w:date="2023-03-20T16:38:00Z">
            <w:rPr>
              <w:ins w:id="82" w:author="Kurumada, Chigusa" w:date="2023-03-20T12:32:00Z"/>
              <w:rFonts w:ascii="Times" w:eastAsia="Times New Roman" w:hAnsi="Times"/>
              <w:b/>
              <w:bCs/>
              <w:color w:val="000000" w:themeColor="text1"/>
              <w:sz w:val="22"/>
              <w:szCs w:val="22"/>
            </w:rPr>
          </w:rPrChange>
        </w:rPr>
      </w:pPr>
      <w:ins w:id="83" w:author="Kurumada, Chigusa" w:date="2023-03-20T12:36:00Z">
        <w:r>
          <w:rPr>
            <w:rFonts w:ascii="Times New Roman" w:hAnsi="Times New Roman"/>
            <w:sz w:val="22"/>
            <w:szCs w:val="22"/>
          </w:rPr>
          <w:t xml:space="preserve"> We are </w:t>
        </w:r>
      </w:ins>
      <w:ins w:id="84" w:author="Kurumada, Chigusa" w:date="2023-03-20T12:37:00Z">
        <w:r>
          <w:rPr>
            <w:rFonts w:ascii="Times New Roman" w:hAnsi="Times New Roman"/>
            <w:sz w:val="22"/>
            <w:szCs w:val="22"/>
          </w:rPr>
          <w:t xml:space="preserve">now </w:t>
        </w:r>
      </w:ins>
      <w:ins w:id="85" w:author="Kurumada, Chigusa" w:date="2023-03-20T12:36:00Z">
        <w:r>
          <w:rPr>
            <w:rFonts w:ascii="Times New Roman" w:hAnsi="Times New Roman"/>
            <w:sz w:val="22"/>
            <w:szCs w:val="22"/>
          </w:rPr>
          <w:t>happy to resubmit this manuscript</w:t>
        </w:r>
      </w:ins>
      <w:ins w:id="86" w:author="Kurumada, Chigusa" w:date="2023-03-20T12:32:00Z">
        <w:r>
          <w:rPr>
            <w:rFonts w:ascii="Times New Roman" w:hAnsi="Times New Roman"/>
            <w:sz w:val="22"/>
            <w:szCs w:val="22"/>
          </w:rPr>
          <w:t xml:space="preserve"> </w:t>
        </w:r>
        <w:r w:rsidRPr="00FF1FA2">
          <w:rPr>
            <w:rFonts w:ascii="Times New Roman" w:hAnsi="Times New Roman"/>
            <w:sz w:val="22"/>
            <w:szCs w:val="22"/>
          </w:rPr>
          <w:t xml:space="preserve">for consideration for the special </w:t>
        </w:r>
        <w:r w:rsidRPr="00FF1FA2">
          <w:rPr>
            <w:rFonts w:ascii="Times New Roman" w:hAnsi="Times New Roman"/>
            <w:color w:val="000000" w:themeColor="text1"/>
            <w:sz w:val="22"/>
            <w:szCs w:val="22"/>
          </w:rPr>
          <w:t xml:space="preserve">issue </w:t>
        </w:r>
        <w:r w:rsidRPr="00512BC5">
          <w:rPr>
            <w:rFonts w:ascii="Times New Roman" w:hAnsi="Times New Roman"/>
            <w:i/>
            <w:iCs/>
            <w:color w:val="000000" w:themeColor="text1"/>
            <w:sz w:val="22"/>
            <w:szCs w:val="22"/>
          </w:rPr>
          <w:t>Mapping sound to meaning under challenging conditions: converging findings and open questions across methods</w:t>
        </w:r>
        <w:r w:rsidRPr="0073703C">
          <w:rPr>
            <w:rFonts w:ascii="Times New Roman" w:hAnsi="Times New Roman"/>
            <w:color w:val="000000" w:themeColor="text1"/>
            <w:sz w:val="22"/>
            <w:szCs w:val="22"/>
          </w:rPr>
          <w:t xml:space="preserve">. The manuscript is original, not previously published, and not under concurrent consideration elsewhere. </w:t>
        </w:r>
      </w:ins>
    </w:p>
    <w:p w14:paraId="395815DC" w14:textId="44A00043" w:rsidR="00795997" w:rsidRDefault="00795997" w:rsidP="00795997">
      <w:pPr>
        <w:ind w:firstLine="0"/>
        <w:rPr>
          <w:ins w:id="87" w:author="Kurumada, Chigusa" w:date="2023-03-20T12:36:00Z"/>
          <w:rFonts w:ascii="Times New Roman" w:hAnsi="Times New Roman"/>
          <w:sz w:val="22"/>
          <w:szCs w:val="22"/>
        </w:rPr>
      </w:pPr>
    </w:p>
    <w:p w14:paraId="4936D784" w14:textId="7F92DA0A" w:rsidR="00795997" w:rsidRDefault="00795997" w:rsidP="00795997">
      <w:pPr>
        <w:ind w:firstLine="0"/>
        <w:rPr>
          <w:ins w:id="88" w:author="Kurumada, Chigusa" w:date="2023-03-20T12:37:00Z"/>
          <w:rFonts w:ascii="Times New Roman" w:hAnsi="Times New Roman"/>
          <w:sz w:val="22"/>
          <w:szCs w:val="22"/>
        </w:rPr>
      </w:pPr>
      <w:ins w:id="89" w:author="Kurumada, Chigusa" w:date="2023-03-20T12:36:00Z">
        <w:r>
          <w:rPr>
            <w:rFonts w:ascii="Times New Roman" w:hAnsi="Times New Roman"/>
            <w:sz w:val="22"/>
            <w:szCs w:val="22"/>
          </w:rPr>
          <w:t xml:space="preserve">We appreciated </w:t>
        </w:r>
      </w:ins>
      <w:ins w:id="90" w:author="Kurumada, Chigusa" w:date="2023-03-20T12:37:00Z">
        <w:r>
          <w:rPr>
            <w:rFonts w:ascii="Times New Roman" w:hAnsi="Times New Roman"/>
            <w:sz w:val="22"/>
            <w:szCs w:val="22"/>
          </w:rPr>
          <w:t xml:space="preserve">all </w:t>
        </w:r>
      </w:ins>
      <w:ins w:id="91" w:author="Kurumada, Chigusa" w:date="2023-03-20T12:36:00Z">
        <w:r>
          <w:rPr>
            <w:rFonts w:ascii="Times New Roman" w:hAnsi="Times New Roman"/>
            <w:sz w:val="22"/>
            <w:szCs w:val="22"/>
          </w:rPr>
          <w:t xml:space="preserve">the </w:t>
        </w:r>
      </w:ins>
      <w:ins w:id="92" w:author="Kurumada, Chigusa" w:date="2023-03-20T12:37:00Z">
        <w:r>
          <w:rPr>
            <w:rFonts w:ascii="Times New Roman" w:hAnsi="Times New Roman"/>
            <w:sz w:val="22"/>
            <w:szCs w:val="22"/>
          </w:rPr>
          <w:t>constructive and critical feedback we have re</w:t>
        </w:r>
      </w:ins>
      <w:ins w:id="93" w:author="Kurumada, Chigusa" w:date="2023-03-20T13:00:00Z">
        <w:r w:rsidR="00473023">
          <w:rPr>
            <w:rFonts w:ascii="Times New Roman" w:hAnsi="Times New Roman"/>
            <w:sz w:val="22"/>
            <w:szCs w:val="22"/>
          </w:rPr>
          <w:t xml:space="preserve">ceived from the editors and the </w:t>
        </w:r>
      </w:ins>
      <w:ins w:id="94" w:author="Kurumada, Chigusa" w:date="2023-03-20T13:01:00Z">
        <w:r w:rsidR="00473023">
          <w:rPr>
            <w:rFonts w:ascii="Times New Roman" w:hAnsi="Times New Roman"/>
            <w:sz w:val="22"/>
            <w:szCs w:val="22"/>
          </w:rPr>
          <w:t>three reviewers. Please do not hesitate to reach out to us if you have any questions.</w:t>
        </w:r>
      </w:ins>
    </w:p>
    <w:p w14:paraId="7B8BE90E" w14:textId="77777777" w:rsidR="00795997" w:rsidRPr="00FF1FA2" w:rsidRDefault="00795997" w:rsidP="00795997">
      <w:pPr>
        <w:ind w:firstLine="0"/>
        <w:rPr>
          <w:ins w:id="95" w:author="Kurumada, Chigusa" w:date="2023-03-20T12:32:00Z"/>
          <w:rFonts w:ascii="Times New Roman" w:hAnsi="Times New Roman"/>
          <w:sz w:val="22"/>
          <w:szCs w:val="22"/>
        </w:rPr>
      </w:pPr>
    </w:p>
    <w:p w14:paraId="034B5DB6" w14:textId="77777777" w:rsidR="00795997" w:rsidRPr="00FF1FA2" w:rsidRDefault="00795997" w:rsidP="00795997">
      <w:pPr>
        <w:rPr>
          <w:ins w:id="96" w:author="Kurumada, Chigusa" w:date="2023-03-20T12:32:00Z"/>
          <w:rFonts w:ascii="Times New Roman" w:hAnsi="Times New Roman"/>
          <w:sz w:val="22"/>
          <w:szCs w:val="22"/>
        </w:rPr>
      </w:pPr>
      <w:ins w:id="97" w:author="Kurumada, Chigusa" w:date="2023-03-20T12:32:00Z">
        <w:r w:rsidRPr="00FF1FA2">
          <w:rPr>
            <w:rFonts w:ascii="Times New Roman" w:hAnsi="Times New Roman"/>
            <w:sz w:val="22"/>
            <w:szCs w:val="22"/>
          </w:rPr>
          <w:t>Sincerely,</w:t>
        </w:r>
      </w:ins>
    </w:p>
    <w:p w14:paraId="7D56B8D9" w14:textId="77777777" w:rsidR="00795997" w:rsidRPr="00FF1FA2" w:rsidRDefault="00795997" w:rsidP="00795997">
      <w:pPr>
        <w:rPr>
          <w:ins w:id="98" w:author="Kurumada, Chigusa" w:date="2023-03-20T12:32:00Z"/>
          <w:rFonts w:ascii="Times New Roman" w:hAnsi="Times New Roman"/>
          <w:sz w:val="22"/>
          <w:szCs w:val="22"/>
        </w:rPr>
      </w:pPr>
    </w:p>
    <w:p w14:paraId="02FE63B6" w14:textId="77777777" w:rsidR="00795997" w:rsidRPr="00FF1FA2" w:rsidRDefault="00795997" w:rsidP="00795997">
      <w:pPr>
        <w:rPr>
          <w:ins w:id="99" w:author="Kurumada, Chigusa" w:date="2023-03-20T12:32:00Z"/>
          <w:rFonts w:ascii="Times New Roman" w:hAnsi="Times New Roman"/>
          <w:sz w:val="22"/>
          <w:szCs w:val="22"/>
        </w:rPr>
      </w:pPr>
      <w:ins w:id="100" w:author="Kurumada, Chigusa" w:date="2023-03-20T12:32:00Z">
        <w:r>
          <w:rPr>
            <w:noProof/>
          </w:rPr>
          <w:drawing>
            <wp:anchor distT="0" distB="0" distL="114300" distR="114300" simplePos="0" relativeHeight="251660288" behindDoc="1" locked="0" layoutInCell="1" allowOverlap="1" wp14:anchorId="373D51BA" wp14:editId="4675261C">
              <wp:simplePos x="0" y="0"/>
              <wp:positionH relativeFrom="column">
                <wp:posOffset>3716020</wp:posOffset>
              </wp:positionH>
              <wp:positionV relativeFrom="paragraph">
                <wp:posOffset>92380</wp:posOffset>
              </wp:positionV>
              <wp:extent cx="1671782" cy="473710"/>
              <wp:effectExtent l="0" t="0" r="0" b="0"/>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1782" cy="473710"/>
                      </a:xfrm>
                      <a:prstGeom prst="rect">
                        <a:avLst/>
                      </a:prstGeom>
                    </pic:spPr>
                  </pic:pic>
                </a:graphicData>
              </a:graphic>
              <wp14:sizeRelH relativeFrom="page">
                <wp14:pctWidth>0</wp14:pctWidth>
              </wp14:sizeRelH>
              <wp14:sizeRelV relativeFrom="page">
                <wp14:pctHeight>0</wp14:pctHeight>
              </wp14:sizeRelV>
            </wp:anchor>
          </w:drawing>
        </w:r>
        <w:r w:rsidRPr="00FF1FA2">
          <w:rPr>
            <w:rFonts w:ascii="Times New Roman" w:hAnsi="Times New Roman"/>
            <w:noProof/>
            <w:sz w:val="22"/>
            <w:szCs w:val="22"/>
          </w:rPr>
          <w:drawing>
            <wp:anchor distT="0" distB="0" distL="114300" distR="114300" simplePos="0" relativeHeight="251659264" behindDoc="1" locked="0" layoutInCell="1" allowOverlap="1" wp14:anchorId="1743DC56" wp14:editId="216892C1">
              <wp:simplePos x="0" y="0"/>
              <wp:positionH relativeFrom="column">
                <wp:posOffset>1690256</wp:posOffset>
              </wp:positionH>
              <wp:positionV relativeFrom="paragraph">
                <wp:posOffset>157769</wp:posOffset>
              </wp:positionV>
              <wp:extent cx="1253836" cy="647411"/>
              <wp:effectExtent l="0" t="0" r="3810" b="635"/>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0761" cy="650987"/>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443DF82" w14:textId="77777777" w:rsidR="00795997" w:rsidRPr="00FF1FA2" w:rsidRDefault="00795997" w:rsidP="00795997">
      <w:pPr>
        <w:ind w:firstLine="0"/>
        <w:rPr>
          <w:ins w:id="101" w:author="Kurumada, Chigusa" w:date="2023-03-20T12:32:00Z"/>
          <w:rFonts w:ascii="Times New Roman" w:hAnsi="Times New Roman"/>
          <w:sz w:val="22"/>
          <w:szCs w:val="22"/>
        </w:rPr>
      </w:pPr>
      <w:ins w:id="102" w:author="Kurumada, Chigusa" w:date="2023-03-20T12:32:00Z">
        <w:r>
          <w:rPr>
            <w:rFonts w:ascii="Times New Roman" w:hAnsi="Times New Roman"/>
            <w:noProof/>
            <w:sz w:val="22"/>
            <w:szCs w:val="22"/>
          </w:rPr>
          <w:drawing>
            <wp:inline distT="0" distB="0" distL="0" distR="0" wp14:anchorId="43D2C2D7" wp14:editId="07898BF3">
              <wp:extent cx="1241110" cy="406353"/>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98819" cy="457989"/>
                      </a:xfrm>
                      <a:prstGeom prst="rect">
                        <a:avLst/>
                      </a:prstGeom>
                    </pic:spPr>
                  </pic:pic>
                </a:graphicData>
              </a:graphic>
            </wp:inline>
          </w:drawing>
        </w:r>
      </w:ins>
    </w:p>
    <w:p w14:paraId="6AE26660" w14:textId="77777777" w:rsidR="00795997" w:rsidRPr="00FF1FA2" w:rsidRDefault="00795997" w:rsidP="00795997">
      <w:pPr>
        <w:ind w:left="360" w:firstLine="0"/>
        <w:rPr>
          <w:ins w:id="103" w:author="Kurumada, Chigusa" w:date="2023-03-20T12:32:00Z"/>
          <w:rFonts w:ascii="Times New Roman" w:hAnsi="Times New Roman"/>
          <w:sz w:val="22"/>
          <w:szCs w:val="22"/>
        </w:rPr>
      </w:pPr>
    </w:p>
    <w:p w14:paraId="0A7E743A" w14:textId="77777777" w:rsidR="00795997" w:rsidRPr="00FF1FA2" w:rsidRDefault="00795997" w:rsidP="00795997">
      <w:pPr>
        <w:rPr>
          <w:ins w:id="104" w:author="Kurumada, Chigusa" w:date="2023-03-20T12:32:00Z"/>
          <w:rFonts w:ascii="Times New Roman" w:hAnsi="Times New Roman"/>
          <w:sz w:val="22"/>
          <w:szCs w:val="22"/>
        </w:rPr>
      </w:pPr>
      <w:ins w:id="105" w:author="Kurumada, Chigusa" w:date="2023-03-20T12:32:00Z">
        <w:r>
          <w:rPr>
            <w:rFonts w:ascii="Times New Roman" w:hAnsi="Times New Roman"/>
            <w:sz w:val="22"/>
            <w:szCs w:val="22"/>
          </w:rPr>
          <w:t>Xin Xie</w:t>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FF1FA2">
          <w:rPr>
            <w:rFonts w:ascii="Times New Roman" w:hAnsi="Times New Roman"/>
            <w:sz w:val="22"/>
            <w:szCs w:val="22"/>
          </w:rPr>
          <w:t>T. Florian Jaeger</w:t>
        </w:r>
        <w:r w:rsidRPr="00FF1FA2">
          <w:rPr>
            <w:rFonts w:ascii="Times New Roman" w:hAnsi="Times New Roman"/>
            <w:sz w:val="22"/>
            <w:szCs w:val="22"/>
          </w:rPr>
          <w:tab/>
        </w:r>
        <w:r>
          <w:rPr>
            <w:rFonts w:ascii="Times New Roman" w:hAnsi="Times New Roman"/>
            <w:sz w:val="22"/>
            <w:szCs w:val="22"/>
          </w:rPr>
          <w:t xml:space="preserve">       </w:t>
        </w:r>
        <w:r w:rsidRPr="00FF1FA2">
          <w:rPr>
            <w:rFonts w:ascii="Times New Roman" w:hAnsi="Times New Roman"/>
            <w:sz w:val="22"/>
            <w:szCs w:val="22"/>
          </w:rPr>
          <w:t xml:space="preserve">and </w:t>
        </w:r>
        <w:r w:rsidRPr="00FF1FA2">
          <w:rPr>
            <w:rFonts w:ascii="Times New Roman" w:hAnsi="Times New Roman"/>
            <w:sz w:val="22"/>
            <w:szCs w:val="22"/>
          </w:rPr>
          <w:tab/>
          <w:t>Chigusa Kurumada</w:t>
        </w:r>
      </w:ins>
    </w:p>
    <w:p w14:paraId="303D9895" w14:textId="77777777" w:rsidR="00795997" w:rsidRDefault="00795997" w:rsidP="00795997">
      <w:pPr>
        <w:ind w:left="360" w:firstLine="0"/>
        <w:rPr>
          <w:ins w:id="106" w:author="Kurumada, Chigusa" w:date="2023-03-20T12:32:00Z"/>
          <w:rFonts w:ascii="Times New Roman" w:hAnsi="Times New Roman"/>
          <w:sz w:val="22"/>
          <w:szCs w:val="22"/>
        </w:rPr>
      </w:pPr>
    </w:p>
    <w:p w14:paraId="461358DB" w14:textId="77777777" w:rsidR="00795997" w:rsidRDefault="00795997" w:rsidP="00795997">
      <w:pPr>
        <w:ind w:firstLine="0"/>
        <w:jc w:val="left"/>
        <w:rPr>
          <w:ins w:id="107" w:author="Kurumada, Chigusa" w:date="2023-03-20T12:32:00Z"/>
          <w:rFonts w:ascii="Times New Roman" w:hAnsi="Times New Roman"/>
          <w:b/>
          <w:sz w:val="22"/>
          <w:szCs w:val="22"/>
        </w:rPr>
      </w:pPr>
    </w:p>
    <w:p w14:paraId="6F44A365" w14:textId="77777777" w:rsidR="00795997" w:rsidRPr="00461F8F" w:rsidRDefault="00795997" w:rsidP="00795997">
      <w:pPr>
        <w:ind w:firstLine="0"/>
        <w:rPr>
          <w:ins w:id="108" w:author="Kurumada, Chigusa" w:date="2023-03-20T12:32:00Z"/>
          <w:rFonts w:ascii="Times" w:eastAsia="Times New Roman" w:hAnsi="Times"/>
          <w:color w:val="000000" w:themeColor="text1"/>
          <w:sz w:val="22"/>
          <w:szCs w:val="22"/>
        </w:rPr>
      </w:pPr>
    </w:p>
    <w:p w14:paraId="29846192" w14:textId="040E6DEE" w:rsidR="00E23C3F" w:rsidRPr="00780EE1" w:rsidRDefault="00E23C3F" w:rsidP="00780EE1">
      <w:pPr>
        <w:rPr>
          <w:rFonts w:ascii="Times New Roman" w:hAnsi="Times New Roman"/>
          <w:sz w:val="22"/>
          <w:szCs w:val="22"/>
        </w:rPr>
      </w:pPr>
      <w:r w:rsidRPr="00780EE1">
        <w:rPr>
          <w:rFonts w:ascii="Times New Roman" w:hAnsi="Times New Roman"/>
          <w:sz w:val="22"/>
          <w:szCs w:val="22"/>
        </w:rPr>
        <w:br w:type="page"/>
      </w:r>
    </w:p>
    <w:p w14:paraId="471D7E7E" w14:textId="0D23926C" w:rsidR="00DB46B1" w:rsidRDefault="00DB46B1" w:rsidP="00E23C3F">
      <w:pPr>
        <w:pBdr>
          <w:bottom w:val="single" w:sz="4" w:space="1" w:color="auto"/>
        </w:pBdr>
        <w:ind w:firstLine="0"/>
        <w:rPr>
          <w:rFonts w:ascii="Times New Roman" w:hAnsi="Times New Roman"/>
          <w:b/>
          <w:sz w:val="22"/>
          <w:szCs w:val="22"/>
        </w:rPr>
      </w:pPr>
      <w:r>
        <w:rPr>
          <w:rFonts w:ascii="Times New Roman" w:hAnsi="Times New Roman"/>
          <w:b/>
          <w:sz w:val="22"/>
          <w:szCs w:val="22"/>
        </w:rPr>
        <w:lastRenderedPageBreak/>
        <w:t>Responses to the remaining comments of Reviewer 1</w:t>
      </w:r>
      <w:r w:rsidR="00E23C3F">
        <w:rPr>
          <w:rFonts w:ascii="Times New Roman" w:hAnsi="Times New Roman"/>
          <w:b/>
          <w:sz w:val="22"/>
          <w:szCs w:val="22"/>
        </w:rPr>
        <w:t xml:space="preserve"> </w:t>
      </w:r>
      <w:r w:rsidR="00E23C3F" w:rsidRPr="003619AC">
        <w:rPr>
          <w:sz w:val="22"/>
          <w:szCs w:val="22"/>
        </w:rPr>
        <w:t>(</w:t>
      </w:r>
      <w:r w:rsidR="00E23C3F" w:rsidRPr="003619AC">
        <w:rPr>
          <w:rFonts w:ascii="Times New Roman" w:hAnsi="Times New Roman"/>
          <w:sz w:val="22"/>
          <w:szCs w:val="22"/>
        </w:rPr>
        <w:t>reviewers’ comments highlighted in blue)</w:t>
      </w:r>
    </w:p>
    <w:p w14:paraId="30F9372D" w14:textId="77777777" w:rsidR="00745944" w:rsidRPr="00745944" w:rsidRDefault="00745944" w:rsidP="00BC6AFA">
      <w:pPr>
        <w:ind w:firstLine="0"/>
        <w:rPr>
          <w:rFonts w:ascii="Times" w:eastAsia="Times New Roman" w:hAnsi="Times"/>
          <w:color w:val="000000" w:themeColor="text1"/>
          <w:sz w:val="22"/>
          <w:szCs w:val="22"/>
        </w:rPr>
      </w:pPr>
    </w:p>
    <w:p w14:paraId="4BC93076" w14:textId="7238A6E3" w:rsidR="008874D6" w:rsidRDefault="00C9630E" w:rsidP="00BC6AFA">
      <w:pPr>
        <w:ind w:firstLine="0"/>
        <w:rPr>
          <w:rFonts w:ascii="Times" w:eastAsia="Times New Roman" w:hAnsi="Times"/>
          <w:color w:val="000000" w:themeColor="text1"/>
          <w:sz w:val="22"/>
          <w:szCs w:val="22"/>
        </w:rPr>
      </w:pPr>
      <w:r w:rsidRPr="00C9630E">
        <w:rPr>
          <w:rFonts w:ascii="Times" w:eastAsia="Times New Roman" w:hAnsi="Times"/>
          <w:color w:val="000000" w:themeColor="text1"/>
          <w:sz w:val="22"/>
          <w:szCs w:val="22"/>
        </w:rPr>
        <w:t>We thank the reviewer for the encouragement and balanced critique.</w:t>
      </w:r>
      <w:r>
        <w:rPr>
          <w:rFonts w:ascii="Times" w:eastAsia="Times New Roman" w:hAnsi="Times"/>
          <w:color w:val="000000" w:themeColor="text1"/>
          <w:sz w:val="22"/>
          <w:szCs w:val="22"/>
        </w:rPr>
        <w:t xml:space="preserve"> We focus here on R1’s two remaining comments.</w:t>
      </w:r>
    </w:p>
    <w:p w14:paraId="02674BED" w14:textId="77777777" w:rsidR="00C9630E" w:rsidRPr="00C9630E" w:rsidRDefault="00C9630E" w:rsidP="00BC6AFA">
      <w:pPr>
        <w:ind w:firstLine="0"/>
        <w:rPr>
          <w:rFonts w:ascii="Times" w:eastAsia="Times New Roman" w:hAnsi="Times"/>
          <w:color w:val="000000" w:themeColor="text1"/>
          <w:sz w:val="22"/>
          <w:szCs w:val="22"/>
        </w:rPr>
      </w:pPr>
    </w:p>
    <w:p w14:paraId="2B4D5742" w14:textId="77777777" w:rsidR="004F32C8" w:rsidRDefault="00F94239" w:rsidP="00BC6AFA">
      <w:pPr>
        <w:ind w:firstLine="0"/>
        <w:rPr>
          <w:rFonts w:ascii="Times" w:eastAsia="Times New Roman" w:hAnsi="Times"/>
          <w:color w:val="0031E6"/>
          <w:sz w:val="22"/>
          <w:szCs w:val="22"/>
        </w:rPr>
      </w:pPr>
      <w:r>
        <w:rPr>
          <w:rFonts w:ascii="Times" w:eastAsia="Times New Roman" w:hAnsi="Times"/>
          <w:color w:val="0031E6"/>
          <w:sz w:val="22"/>
          <w:szCs w:val="22"/>
        </w:rPr>
        <w:t>-</w:t>
      </w:r>
      <w:r w:rsidR="008874D6" w:rsidRPr="008874D6">
        <w:rPr>
          <w:rFonts w:ascii="Times" w:eastAsia="Times New Roman" w:hAnsi="Times"/>
          <w:color w:val="0031E6"/>
          <w:sz w:val="22"/>
          <w:szCs w:val="22"/>
        </w:rPr>
        <w:t xml:space="preserve"> p. 8 clarification of "parsimony" at this point in the paper, the authors have claimed that both normalization and post-perceptual mechanisms are computationally more parsimonious than changes in representations. Does this not depend on the specific assumptions made for how each of the three systems is instantiated?</w:t>
      </w:r>
    </w:p>
    <w:p w14:paraId="51B97AE5" w14:textId="77777777" w:rsidR="004F32C8" w:rsidRDefault="004F32C8" w:rsidP="00BC6AFA">
      <w:pPr>
        <w:ind w:firstLine="0"/>
        <w:rPr>
          <w:rFonts w:ascii="Times" w:eastAsia="Times New Roman" w:hAnsi="Times"/>
          <w:color w:val="0031E6"/>
          <w:sz w:val="22"/>
          <w:szCs w:val="22"/>
        </w:rPr>
      </w:pPr>
    </w:p>
    <w:p w14:paraId="7A613EAF" w14:textId="0314E185" w:rsidR="004F32C8" w:rsidRPr="004F32C8" w:rsidRDefault="004F32C8" w:rsidP="004F32C8">
      <w:pPr>
        <w:ind w:firstLine="0"/>
        <w:rPr>
          <w:rFonts w:ascii="Times" w:eastAsia="Times New Roman" w:hAnsi="Times"/>
          <w:color w:val="000000" w:themeColor="text1"/>
          <w:sz w:val="22"/>
          <w:szCs w:val="22"/>
        </w:rPr>
      </w:pPr>
      <w:commentRangeStart w:id="109"/>
      <w:r>
        <w:rPr>
          <w:rFonts w:ascii="Times" w:eastAsia="Times New Roman" w:hAnsi="Times"/>
          <w:color w:val="000000" w:themeColor="text1"/>
          <w:sz w:val="22"/>
          <w:szCs w:val="22"/>
        </w:rPr>
        <w:t xml:space="preserve">This is a great question. </w:t>
      </w:r>
      <w:r w:rsidRPr="004F32C8">
        <w:rPr>
          <w:rFonts w:ascii="Times" w:eastAsia="Times New Roman" w:hAnsi="Times"/>
          <w:color w:val="000000" w:themeColor="text1"/>
          <w:sz w:val="22"/>
          <w:szCs w:val="22"/>
        </w:rPr>
        <w:t xml:space="preserve">We have added a footnote on p. 7 that </w:t>
      </w:r>
      <w:r>
        <w:rPr>
          <w:rFonts w:ascii="Times" w:eastAsia="Times New Roman" w:hAnsi="Times"/>
          <w:color w:val="000000" w:themeColor="text1"/>
          <w:sz w:val="22"/>
          <w:szCs w:val="22"/>
        </w:rPr>
        <w:t xml:space="preserve">attempts to address it. </w:t>
      </w:r>
      <w:r w:rsidR="008F2D73">
        <w:rPr>
          <w:rFonts w:ascii="Times" w:eastAsia="Times New Roman" w:hAnsi="Times"/>
          <w:color w:val="000000" w:themeColor="text1"/>
          <w:sz w:val="22"/>
          <w:szCs w:val="22"/>
        </w:rPr>
        <w:t>Our claims about</w:t>
      </w:r>
      <w:r w:rsidRPr="004F32C8">
        <w:rPr>
          <w:rFonts w:ascii="Times" w:eastAsia="Times New Roman" w:hAnsi="Times"/>
          <w:color w:val="000000" w:themeColor="text1"/>
          <w:sz w:val="22"/>
          <w:szCs w:val="22"/>
        </w:rPr>
        <w:t xml:space="preserve"> parsimony </w:t>
      </w:r>
      <w:r w:rsidR="008F2D73">
        <w:rPr>
          <w:rFonts w:ascii="Times" w:eastAsia="Times New Roman" w:hAnsi="Times"/>
          <w:color w:val="000000" w:themeColor="text1"/>
          <w:sz w:val="22"/>
          <w:szCs w:val="22"/>
        </w:rPr>
        <w:t xml:space="preserve">are about the ‘inherent’ complexities of the different mechanisms, and they </w:t>
      </w:r>
      <w:r w:rsidRPr="004F32C8">
        <w:rPr>
          <w:rFonts w:ascii="Times" w:eastAsia="Times New Roman" w:hAnsi="Times"/>
          <w:color w:val="000000" w:themeColor="text1"/>
          <w:sz w:val="22"/>
          <w:szCs w:val="22"/>
        </w:rPr>
        <w:t xml:space="preserve">should hold </w:t>
      </w:r>
      <w:del w:id="110" w:author="Kurumada, Chigusa" w:date="2023-02-19T13:26:00Z">
        <w:r w:rsidRPr="004F32C8" w:rsidDel="007113EA">
          <w:rPr>
            <w:rFonts w:ascii="Times" w:eastAsia="Times New Roman" w:hAnsi="Times"/>
            <w:color w:val="000000" w:themeColor="text1"/>
            <w:sz w:val="22"/>
            <w:szCs w:val="22"/>
          </w:rPr>
          <w:delText>independent of</w:delText>
        </w:r>
      </w:del>
      <w:ins w:id="111" w:author="Kurumada, Chigusa" w:date="2023-02-19T13:26:00Z">
        <w:r w:rsidR="007113EA">
          <w:rPr>
            <w:rFonts w:ascii="Times" w:eastAsia="Times New Roman" w:hAnsi="Times"/>
            <w:color w:val="000000" w:themeColor="text1"/>
            <w:sz w:val="22"/>
            <w:szCs w:val="22"/>
          </w:rPr>
          <w:t>regardless of</w:t>
        </w:r>
      </w:ins>
      <w:r w:rsidRPr="004F32C8">
        <w:rPr>
          <w:rFonts w:ascii="Times" w:eastAsia="Times New Roman" w:hAnsi="Times"/>
          <w:color w:val="000000" w:themeColor="text1"/>
          <w:sz w:val="22"/>
          <w:szCs w:val="22"/>
        </w:rPr>
        <w:t xml:space="preserve"> the specific assumptions made about the models, as long as one compares like</w:t>
      </w:r>
      <w:del w:id="112"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with like</w:t>
      </w:r>
      <w:del w:id="113" w:author="Kurumada, Chigusa" w:date="2023-03-19T15:16:00Z">
        <w:r w:rsidRPr="004F32C8" w:rsidDel="000711CF">
          <w:rPr>
            <w:rFonts w:ascii="Times" w:eastAsia="Times New Roman" w:hAnsi="Times"/>
            <w:color w:val="000000" w:themeColor="text1"/>
            <w:sz w:val="22"/>
            <w:szCs w:val="22"/>
          </w:rPr>
          <w:delText>s</w:delText>
        </w:r>
      </w:del>
      <w:r w:rsidRPr="004F32C8">
        <w:rPr>
          <w:rFonts w:ascii="Times" w:eastAsia="Times New Roman" w:hAnsi="Times"/>
          <w:color w:val="000000" w:themeColor="text1"/>
          <w:sz w:val="22"/>
          <w:szCs w:val="22"/>
        </w:rPr>
        <w:t xml:space="preserve">. </w:t>
      </w:r>
    </w:p>
    <w:p w14:paraId="6B90432D" w14:textId="27DB5801" w:rsidR="004F32C8" w:rsidRPr="004F32C8" w:rsidRDefault="004F32C8" w:rsidP="004F32C8">
      <w:pPr>
        <w:ind w:firstLine="0"/>
        <w:rPr>
          <w:rFonts w:ascii="Times" w:eastAsia="Times New Roman" w:hAnsi="Times"/>
          <w:color w:val="000000" w:themeColor="text1"/>
          <w:sz w:val="22"/>
          <w:szCs w:val="22"/>
        </w:rPr>
      </w:pPr>
    </w:p>
    <w:p w14:paraId="61B2510D" w14:textId="77777777" w:rsidR="000711CF" w:rsidRDefault="004F32C8" w:rsidP="004F32C8">
      <w:pPr>
        <w:ind w:firstLine="0"/>
        <w:rPr>
          <w:ins w:id="114" w:author="Kurumada, Chigusa" w:date="2023-03-19T15:21:00Z"/>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For example, in the most general case, normalization requires the computation of a set of statistics (e.g., the mean, or the mean and standard deviation, or …) </w:t>
      </w:r>
      <w:commentRangeStart w:id="115"/>
      <w:r w:rsidRPr="004F32C8">
        <w:rPr>
          <w:rFonts w:ascii="Times" w:eastAsia="Times New Roman" w:hAnsi="Times"/>
          <w:color w:val="000000" w:themeColor="text1"/>
          <w:sz w:val="22"/>
          <w:szCs w:val="22"/>
        </w:rPr>
        <w:t>for at least each cue</w:t>
      </w:r>
      <w:ins w:id="116" w:author="Kurumada, Chigusa" w:date="2023-03-19T15:17:00Z">
        <w:r w:rsidR="000711CF">
          <w:rPr>
            <w:rFonts w:ascii="Times" w:eastAsia="Times New Roman" w:hAnsi="Times"/>
            <w:color w:val="000000" w:themeColor="text1"/>
            <w:sz w:val="22"/>
            <w:szCs w:val="22"/>
          </w:rPr>
          <w:t xml:space="preserve"> (e.g., VOT or f0)</w:t>
        </w:r>
      </w:ins>
      <w:r w:rsidRPr="004F32C8">
        <w:rPr>
          <w:rFonts w:ascii="Times" w:eastAsia="Times New Roman" w:hAnsi="Times"/>
          <w:color w:val="000000" w:themeColor="text1"/>
          <w:sz w:val="22"/>
          <w:szCs w:val="22"/>
        </w:rPr>
        <w:t xml:space="preserve">. </w:t>
      </w:r>
      <w:commentRangeEnd w:id="115"/>
      <w:r w:rsidR="00A072B4">
        <w:rPr>
          <w:rStyle w:val="CommentReference"/>
        </w:rPr>
        <w:commentReference w:id="115"/>
      </w:r>
      <w:r w:rsidRPr="004F32C8">
        <w:rPr>
          <w:rFonts w:ascii="Times" w:eastAsia="Times New Roman" w:hAnsi="Times"/>
          <w:color w:val="000000" w:themeColor="text1"/>
          <w:sz w:val="22"/>
          <w:szCs w:val="22"/>
        </w:rPr>
        <w:t>Changes in representations</w:t>
      </w:r>
      <w:ins w:id="117" w:author="Kurumada, Chigusa" w:date="2023-03-19T15:17:00Z">
        <w:r w:rsidR="000711CF">
          <w:rPr>
            <w:rFonts w:ascii="Times" w:eastAsia="Times New Roman" w:hAnsi="Times"/>
            <w:color w:val="000000" w:themeColor="text1"/>
            <w:sz w:val="22"/>
            <w:szCs w:val="22"/>
          </w:rPr>
          <w:t>, on the other hand,</w:t>
        </w:r>
      </w:ins>
      <w:r w:rsidRPr="004F32C8">
        <w:rPr>
          <w:rFonts w:ascii="Times" w:eastAsia="Times New Roman" w:hAnsi="Times"/>
          <w:color w:val="000000" w:themeColor="text1"/>
          <w:sz w:val="22"/>
          <w:szCs w:val="22"/>
        </w:rPr>
        <w:t xml:space="preserve"> require the same </w:t>
      </w:r>
      <w:r w:rsidRPr="004F32C8">
        <w:rPr>
          <w:rFonts w:ascii="Times" w:eastAsia="Times New Roman" w:hAnsi="Times"/>
          <w:i/>
          <w:iCs/>
          <w:color w:val="000000" w:themeColor="text1"/>
          <w:sz w:val="22"/>
          <w:szCs w:val="22"/>
        </w:rPr>
        <w:t>but separately for each category</w:t>
      </w:r>
      <w:ins w:id="118" w:author="Kurumada, Chigusa" w:date="2023-03-19T15:20:00Z">
        <w:r w:rsidR="000711CF">
          <w:rPr>
            <w:rFonts w:ascii="Times" w:eastAsia="Times New Roman" w:hAnsi="Times"/>
            <w:i/>
            <w:iCs/>
            <w:color w:val="000000" w:themeColor="text1"/>
            <w:sz w:val="22"/>
            <w:szCs w:val="22"/>
          </w:rPr>
          <w:t xml:space="preserve"> </w:t>
        </w:r>
        <w:r w:rsidR="000711CF" w:rsidRPr="000711CF">
          <w:rPr>
            <w:rFonts w:ascii="Times" w:eastAsia="Times New Roman" w:hAnsi="Times"/>
            <w:color w:val="000000" w:themeColor="text1"/>
            <w:sz w:val="22"/>
            <w:szCs w:val="22"/>
            <w:rPrChange w:id="119" w:author="Kurumada, Chigusa" w:date="2023-03-19T15:20:00Z">
              <w:rPr>
                <w:rFonts w:ascii="Times" w:eastAsia="Times New Roman" w:hAnsi="Times"/>
                <w:i/>
                <w:iCs/>
                <w:color w:val="000000" w:themeColor="text1"/>
                <w:sz w:val="22"/>
                <w:szCs w:val="22"/>
              </w:rPr>
            </w:rPrChange>
          </w:rPr>
          <w:t>(</w:t>
        </w:r>
        <w:r w:rsidR="000711CF">
          <w:rPr>
            <w:rFonts w:ascii="Times" w:eastAsia="Times New Roman" w:hAnsi="Times"/>
            <w:color w:val="000000" w:themeColor="text1"/>
            <w:sz w:val="22"/>
            <w:szCs w:val="22"/>
          </w:rPr>
          <w:t xml:space="preserve">e.g., the </w:t>
        </w:r>
      </w:ins>
      <w:ins w:id="120" w:author="Kurumada, Chigusa" w:date="2023-03-19T15:21:00Z">
        <w:r w:rsidR="000711CF">
          <w:rPr>
            <w:rFonts w:ascii="Times" w:eastAsia="Times New Roman" w:hAnsi="Times"/>
            <w:color w:val="000000" w:themeColor="text1"/>
            <w:sz w:val="22"/>
            <w:szCs w:val="22"/>
          </w:rPr>
          <w:t>mean VOT for the /d/ category and the mean VOT for the /t/ category)</w:t>
        </w:r>
      </w:ins>
      <w:r w:rsidRPr="004F32C8">
        <w:rPr>
          <w:rFonts w:ascii="Times" w:eastAsia="Times New Roman" w:hAnsi="Times"/>
          <w:color w:val="000000" w:themeColor="text1"/>
          <w:sz w:val="22"/>
          <w:szCs w:val="22"/>
        </w:rPr>
        <w:t>.</w:t>
      </w:r>
    </w:p>
    <w:p w14:paraId="2B1F91CC" w14:textId="4BBED2B0" w:rsidR="004F32C8" w:rsidRPr="004F32C8" w:rsidRDefault="004F32C8" w:rsidP="004F32C8">
      <w:pPr>
        <w:ind w:firstLine="0"/>
        <w:rPr>
          <w:rFonts w:ascii="Times" w:eastAsia="Times New Roman" w:hAnsi="Times"/>
          <w:color w:val="000000" w:themeColor="text1"/>
          <w:sz w:val="22"/>
          <w:szCs w:val="22"/>
        </w:rPr>
      </w:pPr>
      <w:r w:rsidRPr="004F32C8">
        <w:rPr>
          <w:rFonts w:ascii="Times" w:eastAsia="Times New Roman" w:hAnsi="Times"/>
          <w:color w:val="000000" w:themeColor="text1"/>
          <w:sz w:val="22"/>
          <w:szCs w:val="22"/>
        </w:rPr>
        <w:t xml:space="preserve"> </w:t>
      </w:r>
      <w:ins w:id="121" w:author="Kurumada, Chigusa" w:date="2023-03-19T15:20:00Z">
        <w:r w:rsidR="000711CF">
          <w:rPr>
            <w:rFonts w:ascii="Times" w:eastAsia="Times New Roman" w:hAnsi="Times"/>
            <w:color w:val="000000" w:themeColor="text1"/>
            <w:sz w:val="22"/>
            <w:szCs w:val="22"/>
          </w:rPr>
          <w:br/>
        </w:r>
      </w:ins>
      <w:r w:rsidRPr="004F32C8">
        <w:rPr>
          <w:rFonts w:ascii="Times" w:eastAsia="Times New Roman" w:hAnsi="Times"/>
          <w:color w:val="000000" w:themeColor="text1"/>
          <w:sz w:val="22"/>
          <w:szCs w:val="22"/>
        </w:rPr>
        <w:t>Of course, one could design a model of changes in category representations (e.g., only storing the mean of each cue for each category</w:t>
      </w:r>
      <w:r>
        <w:rPr>
          <w:rFonts w:ascii="Times" w:eastAsia="Times New Roman" w:hAnsi="Times"/>
          <w:color w:val="000000" w:themeColor="text1"/>
          <w:sz w:val="22"/>
          <w:szCs w:val="22"/>
        </w:rPr>
        <w:t xml:space="preserve"> and doing so only over a moving time window of 5 seconds</w:t>
      </w:r>
      <w:r w:rsidRPr="004F32C8">
        <w:rPr>
          <w:rFonts w:ascii="Times" w:eastAsia="Times New Roman" w:hAnsi="Times"/>
          <w:color w:val="000000" w:themeColor="text1"/>
          <w:sz w:val="22"/>
          <w:szCs w:val="22"/>
        </w:rPr>
        <w:t>) that is less parsimonious than some other model of normalization (</w:t>
      </w:r>
      <w:r>
        <w:rPr>
          <w:rFonts w:ascii="Times" w:eastAsia="Times New Roman" w:hAnsi="Times"/>
          <w:color w:val="000000" w:themeColor="text1"/>
          <w:sz w:val="22"/>
          <w:szCs w:val="22"/>
        </w:rPr>
        <w:t xml:space="preserve">e.g., </w:t>
      </w:r>
      <w:r w:rsidRPr="004F32C8">
        <w:rPr>
          <w:rFonts w:ascii="Times" w:eastAsia="Times New Roman" w:hAnsi="Times"/>
          <w:color w:val="000000" w:themeColor="text1"/>
          <w:sz w:val="22"/>
          <w:szCs w:val="22"/>
        </w:rPr>
        <w:t>storing the first 100 statistical moments of each cue</w:t>
      </w:r>
      <w:r>
        <w:rPr>
          <w:rFonts w:ascii="Times" w:eastAsia="Times New Roman" w:hAnsi="Times"/>
          <w:color w:val="000000" w:themeColor="text1"/>
          <w:sz w:val="22"/>
          <w:szCs w:val="22"/>
        </w:rPr>
        <w:t xml:space="preserve"> and doing so separately for each talker</w:t>
      </w:r>
      <w:r w:rsidRPr="004F32C8">
        <w:rPr>
          <w:rFonts w:ascii="Times" w:eastAsia="Times New Roman" w:hAnsi="Times"/>
          <w:color w:val="000000" w:themeColor="text1"/>
          <w:sz w:val="22"/>
          <w:szCs w:val="22"/>
        </w:rPr>
        <w:t xml:space="preserve">). But that is what we mean by comparing </w:t>
      </w:r>
      <w:r w:rsidRPr="00A072B4">
        <w:rPr>
          <w:rFonts w:ascii="Times" w:eastAsia="Times New Roman" w:hAnsi="Times"/>
          <w:color w:val="000000" w:themeColor="text1"/>
          <w:sz w:val="22"/>
          <w:szCs w:val="22"/>
          <w:highlight w:val="yellow"/>
          <w:rPrChange w:id="122" w:author="Kurumada, Chigusa" w:date="2023-02-19T13:40:00Z">
            <w:rPr>
              <w:rFonts w:ascii="Times" w:eastAsia="Times New Roman" w:hAnsi="Times"/>
              <w:color w:val="000000" w:themeColor="text1"/>
              <w:sz w:val="22"/>
              <w:szCs w:val="22"/>
            </w:rPr>
          </w:rPrChange>
        </w:rPr>
        <w:t>like</w:t>
      </w:r>
      <w:del w:id="123" w:author="Kurumada, Chigusa" w:date="2023-03-19T15:18:00Z">
        <w:r w:rsidRPr="00A072B4" w:rsidDel="000711CF">
          <w:rPr>
            <w:rFonts w:ascii="Times" w:eastAsia="Times New Roman" w:hAnsi="Times"/>
            <w:color w:val="000000" w:themeColor="text1"/>
            <w:sz w:val="22"/>
            <w:szCs w:val="22"/>
            <w:highlight w:val="yellow"/>
            <w:rPrChange w:id="124" w:author="Kurumada, Chigusa" w:date="2023-02-19T13:40:00Z">
              <w:rPr>
                <w:rFonts w:ascii="Times" w:eastAsia="Times New Roman" w:hAnsi="Times"/>
                <w:color w:val="000000" w:themeColor="text1"/>
                <w:sz w:val="22"/>
                <w:szCs w:val="22"/>
              </w:rPr>
            </w:rPrChange>
          </w:rPr>
          <w:delText>s</w:delText>
        </w:r>
      </w:del>
      <w:r w:rsidRPr="00A072B4">
        <w:rPr>
          <w:rFonts w:ascii="Times" w:eastAsia="Times New Roman" w:hAnsi="Times"/>
          <w:color w:val="000000" w:themeColor="text1"/>
          <w:sz w:val="22"/>
          <w:szCs w:val="22"/>
          <w:highlight w:val="yellow"/>
          <w:rPrChange w:id="125" w:author="Kurumada, Chigusa" w:date="2023-02-19T13:40:00Z">
            <w:rPr>
              <w:rFonts w:ascii="Times" w:eastAsia="Times New Roman" w:hAnsi="Times"/>
              <w:color w:val="000000" w:themeColor="text1"/>
              <w:sz w:val="22"/>
              <w:szCs w:val="22"/>
            </w:rPr>
          </w:rPrChange>
        </w:rPr>
        <w:t xml:space="preserve"> with like</w:t>
      </w:r>
      <w:ins w:id="126" w:author="Kurumada, Chigusa" w:date="2023-03-19T15:18:00Z">
        <w:r w:rsidR="000711CF">
          <w:rPr>
            <w:rFonts w:ascii="Times" w:eastAsia="Times New Roman" w:hAnsi="Times"/>
            <w:color w:val="000000" w:themeColor="text1"/>
            <w:sz w:val="22"/>
            <w:szCs w:val="22"/>
            <w:highlight w:val="yellow"/>
          </w:rPr>
          <w:t>.</w:t>
        </w:r>
      </w:ins>
      <w:del w:id="127" w:author="Kurumada, Chigusa" w:date="2023-03-19T15:18:00Z">
        <w:r w:rsidRPr="00A072B4" w:rsidDel="000711CF">
          <w:rPr>
            <w:rFonts w:ascii="Times" w:eastAsia="Times New Roman" w:hAnsi="Times"/>
            <w:color w:val="000000" w:themeColor="text1"/>
            <w:sz w:val="22"/>
            <w:szCs w:val="22"/>
            <w:highlight w:val="yellow"/>
            <w:rPrChange w:id="128" w:author="Kurumada, Chigusa" w:date="2023-02-19T13:40:00Z">
              <w:rPr>
                <w:rFonts w:ascii="Times" w:eastAsia="Times New Roman" w:hAnsi="Times"/>
                <w:color w:val="000000" w:themeColor="text1"/>
                <w:sz w:val="22"/>
                <w:szCs w:val="22"/>
              </w:rPr>
            </w:rPrChange>
          </w:rPr>
          <w:delText>s</w:delText>
        </w:r>
      </w:del>
      <w:ins w:id="129" w:author="Kurumada, Chigusa" w:date="2023-03-19T15:18:00Z">
        <w:r w:rsidR="000711CF">
          <w:rPr>
            <w:rFonts w:ascii="Times" w:eastAsia="Times New Roman" w:hAnsi="Times"/>
            <w:color w:val="000000" w:themeColor="text1"/>
            <w:sz w:val="22"/>
            <w:szCs w:val="22"/>
            <w:highlight w:val="yellow"/>
          </w:rPr>
          <w:t xml:space="preserve"> </w:t>
        </w:r>
      </w:ins>
      <w:del w:id="130" w:author="Kurumada, Chigusa" w:date="2023-03-19T15:18:00Z">
        <w:r w:rsidRPr="00A072B4" w:rsidDel="000711CF">
          <w:rPr>
            <w:rFonts w:ascii="Times" w:eastAsia="Times New Roman" w:hAnsi="Times"/>
            <w:color w:val="000000" w:themeColor="text1"/>
            <w:sz w:val="22"/>
            <w:szCs w:val="22"/>
            <w:highlight w:val="yellow"/>
            <w:rPrChange w:id="131" w:author="Kurumada, Chigusa" w:date="2023-02-19T13:40:00Z">
              <w:rPr>
                <w:rFonts w:ascii="Times" w:eastAsia="Times New Roman" w:hAnsi="Times"/>
                <w:color w:val="000000" w:themeColor="text1"/>
                <w:sz w:val="22"/>
                <w:szCs w:val="22"/>
              </w:rPr>
            </w:rPrChange>
          </w:rPr>
          <w:delText>:</w:delText>
        </w:r>
      </w:del>
      <w:r w:rsidRPr="004F32C8">
        <w:rPr>
          <w:rFonts w:ascii="Times" w:eastAsia="Times New Roman" w:hAnsi="Times"/>
          <w:color w:val="000000" w:themeColor="text1"/>
          <w:sz w:val="22"/>
          <w:szCs w:val="22"/>
        </w:rPr>
        <w:t xml:space="preserve"> </w:t>
      </w:r>
      <w:ins w:id="132" w:author="Kurumada, Chigusa" w:date="2023-03-19T15:18:00Z">
        <w:r w:rsidR="000711CF">
          <w:rPr>
            <w:rFonts w:ascii="Times" w:eastAsia="Times New Roman" w:hAnsi="Times"/>
            <w:color w:val="000000" w:themeColor="text1"/>
            <w:sz w:val="22"/>
            <w:szCs w:val="22"/>
          </w:rPr>
          <w:t>i.e., F</w:t>
        </w:r>
      </w:ins>
      <w:del w:id="133" w:author="Kurumada, Chigusa" w:date="2023-03-19T15:18:00Z">
        <w:r w:rsidRPr="004F32C8" w:rsidDel="000711CF">
          <w:rPr>
            <w:rFonts w:ascii="Times" w:eastAsia="Times New Roman" w:hAnsi="Times"/>
            <w:color w:val="000000" w:themeColor="text1"/>
            <w:sz w:val="22"/>
            <w:szCs w:val="22"/>
          </w:rPr>
          <w:delText>f</w:delText>
        </w:r>
      </w:del>
      <w:r w:rsidRPr="004F32C8">
        <w:rPr>
          <w:rFonts w:ascii="Times" w:eastAsia="Times New Roman" w:hAnsi="Times"/>
          <w:color w:val="000000" w:themeColor="text1"/>
          <w:sz w:val="22"/>
          <w:szCs w:val="22"/>
        </w:rPr>
        <w:t xml:space="preserve">or each model of normalization, there is a parallel model of changes in </w:t>
      </w:r>
      <w:commentRangeStart w:id="134"/>
      <w:r w:rsidRPr="004F32C8">
        <w:rPr>
          <w:rFonts w:ascii="Times" w:eastAsia="Times New Roman" w:hAnsi="Times"/>
          <w:color w:val="000000" w:themeColor="text1"/>
          <w:sz w:val="22"/>
          <w:szCs w:val="22"/>
        </w:rPr>
        <w:t xml:space="preserve">representations that is </w:t>
      </w:r>
      <w:del w:id="135" w:author="Kurumada, Chigusa" w:date="2023-03-19T15:19:00Z">
        <w:r w:rsidRPr="004F32C8" w:rsidDel="000711CF">
          <w:rPr>
            <w:rFonts w:ascii="Times" w:eastAsia="Times New Roman" w:hAnsi="Times"/>
            <w:color w:val="000000" w:themeColor="text1"/>
            <w:sz w:val="22"/>
            <w:szCs w:val="22"/>
          </w:rPr>
          <w:delText xml:space="preserve">more </w:delText>
        </w:r>
      </w:del>
      <w:ins w:id="136" w:author="Kurumada, Chigusa" w:date="2023-03-19T15:19:00Z">
        <w:r w:rsidR="000711CF">
          <w:rPr>
            <w:rFonts w:ascii="Times" w:eastAsia="Times New Roman" w:hAnsi="Times"/>
            <w:color w:val="000000" w:themeColor="text1"/>
            <w:sz w:val="22"/>
            <w:szCs w:val="22"/>
          </w:rPr>
          <w:t>less</w:t>
        </w:r>
        <w:r w:rsidR="000711CF" w:rsidRPr="004F32C8">
          <w:rPr>
            <w:rFonts w:ascii="Times" w:eastAsia="Times New Roman" w:hAnsi="Times"/>
            <w:color w:val="000000" w:themeColor="text1"/>
            <w:sz w:val="22"/>
            <w:szCs w:val="22"/>
          </w:rPr>
          <w:t xml:space="preserve"> </w:t>
        </w:r>
      </w:ins>
      <w:r w:rsidRPr="004F32C8">
        <w:rPr>
          <w:rFonts w:ascii="Times" w:eastAsia="Times New Roman" w:hAnsi="Times"/>
          <w:color w:val="000000" w:themeColor="text1"/>
          <w:sz w:val="22"/>
          <w:szCs w:val="22"/>
        </w:rPr>
        <w:t>parsimonious.</w:t>
      </w:r>
      <w:commentRangeEnd w:id="109"/>
      <w:r w:rsidR="00F422A7">
        <w:rPr>
          <w:rStyle w:val="CommentReference"/>
        </w:rPr>
        <w:commentReference w:id="109"/>
      </w:r>
      <w:commentRangeEnd w:id="134"/>
      <w:r w:rsidR="00A072B4">
        <w:rPr>
          <w:rStyle w:val="CommentReference"/>
        </w:rPr>
        <w:commentReference w:id="134"/>
      </w:r>
    </w:p>
    <w:p w14:paraId="6F64E6D7" w14:textId="5A707677" w:rsidR="008874D6" w:rsidRDefault="008874D6" w:rsidP="004F32C8">
      <w:pPr>
        <w:ind w:firstLine="0"/>
        <w:rPr>
          <w:rFonts w:ascii="Times" w:eastAsia="Times New Roman" w:hAnsi="Times"/>
          <w:color w:val="0031E6"/>
          <w:sz w:val="22"/>
          <w:szCs w:val="22"/>
        </w:rPr>
      </w:pPr>
      <w:r w:rsidRPr="008874D6">
        <w:rPr>
          <w:rFonts w:ascii="Times" w:eastAsia="Times New Roman" w:hAnsi="Times"/>
          <w:color w:val="0031E6"/>
          <w:sz w:val="22"/>
          <w:szCs w:val="22"/>
        </w:rPr>
        <w:br/>
        <w:t>Line 541: I am not sure that it is useful to send people to the end of the paper at Fig 35 at this point. I think the relevant details could be emphasized here, perhaps with a simple schematic, rather than pointing to this more complicated figure that can better be appreciated after reading more of the text.</w:t>
      </w:r>
    </w:p>
    <w:p w14:paraId="277D8E6C" w14:textId="77777777" w:rsidR="00407FCE" w:rsidRDefault="00407FCE" w:rsidP="004F32C8">
      <w:pPr>
        <w:ind w:firstLine="0"/>
        <w:rPr>
          <w:rFonts w:ascii="Times" w:eastAsia="Times New Roman" w:hAnsi="Times"/>
          <w:color w:val="0031E6"/>
          <w:sz w:val="22"/>
          <w:szCs w:val="22"/>
        </w:rPr>
      </w:pPr>
    </w:p>
    <w:p w14:paraId="4B87D06D" w14:textId="1311388A" w:rsidR="008D0AE2" w:rsidRDefault="00407FCE" w:rsidP="00340DD0">
      <w:pPr>
        <w:ind w:firstLine="0"/>
        <w:rPr>
          <w:rFonts w:ascii="Times" w:hAnsi="Times"/>
          <w:bCs/>
          <w:sz w:val="22"/>
          <w:szCs w:val="22"/>
        </w:rPr>
      </w:pPr>
      <w:r>
        <w:rPr>
          <w:rFonts w:ascii="Times" w:hAnsi="Times"/>
          <w:bCs/>
          <w:sz w:val="22"/>
          <w:szCs w:val="22"/>
        </w:rPr>
        <w:t>Agreed. We have removed the reference to Figure 35. In the interest of brevity, we have not added further detail about the updating to the main text. We hope that the existing text and figures conveying the gist of the how this change model reacts to new input.</w:t>
      </w:r>
    </w:p>
    <w:p w14:paraId="0E5C60E9" w14:textId="77777777" w:rsidR="008D0AE2" w:rsidRDefault="008D0AE2" w:rsidP="00340DD0">
      <w:pPr>
        <w:ind w:firstLine="0"/>
        <w:rPr>
          <w:rFonts w:ascii="Times" w:hAnsi="Times"/>
          <w:bCs/>
          <w:sz w:val="22"/>
          <w:szCs w:val="22"/>
        </w:rPr>
      </w:pPr>
    </w:p>
    <w:p w14:paraId="61CD0588" w14:textId="0FCE3FE5" w:rsidR="002E3729" w:rsidRDefault="002E3729" w:rsidP="008D0AE2">
      <w:pPr>
        <w:pBdr>
          <w:bottom w:val="single" w:sz="4" w:space="1" w:color="auto"/>
        </w:pBdr>
        <w:ind w:firstLine="0"/>
        <w:rPr>
          <w:rFonts w:ascii="Times New Roman" w:hAnsi="Times New Roman"/>
          <w:b/>
          <w:sz w:val="22"/>
          <w:szCs w:val="22"/>
        </w:rPr>
      </w:pPr>
      <w:r>
        <w:rPr>
          <w:rFonts w:ascii="Times New Roman" w:hAnsi="Times New Roman"/>
          <w:b/>
          <w:sz w:val="22"/>
          <w:szCs w:val="22"/>
        </w:rPr>
        <w:t xml:space="preserve">Responses to the remaining comments of Reviewer </w:t>
      </w:r>
      <w:r w:rsidR="009A5273">
        <w:rPr>
          <w:rFonts w:ascii="Times New Roman" w:hAnsi="Times New Roman"/>
          <w:b/>
          <w:sz w:val="22"/>
          <w:szCs w:val="22"/>
        </w:rPr>
        <w:t>3</w:t>
      </w:r>
    </w:p>
    <w:p w14:paraId="31F3F519" w14:textId="77777777" w:rsidR="008A7A2F" w:rsidRDefault="008A7A2F" w:rsidP="009D6F9F">
      <w:pPr>
        <w:ind w:firstLine="0"/>
        <w:rPr>
          <w:rFonts w:ascii="Times" w:eastAsia="Times New Roman" w:hAnsi="Times"/>
          <w:color w:val="0031E6"/>
          <w:sz w:val="22"/>
          <w:szCs w:val="22"/>
        </w:rPr>
      </w:pPr>
      <w:r>
        <w:rPr>
          <w:rFonts w:ascii="Times" w:eastAsia="Times New Roman" w:hAnsi="Times"/>
          <w:color w:val="0031E6"/>
          <w:sz w:val="22"/>
          <w:szCs w:val="22"/>
        </w:rPr>
        <w:t>[summary omitted]</w:t>
      </w:r>
      <w:r w:rsidR="009A5273" w:rsidRPr="009A5273">
        <w:rPr>
          <w:rFonts w:ascii="Times" w:eastAsia="Times New Roman" w:hAnsi="Times"/>
          <w:color w:val="0031E6"/>
          <w:sz w:val="22"/>
          <w:szCs w:val="22"/>
        </w:rPr>
        <w:t xml:space="preserve"> The work addresses an important need in the field, and I believe it will be a very influential paper when published. However, I have some major concerns about how the authors' modeling approaches as well as some suggestions to improve the presentation of the content, including a slightly expanded discussion of relevant work. I believe these concerns can be addressed in a revision. At the end of the review, I include a list of additional references that I mention in this review that were not included in the manuscript.</w:t>
      </w:r>
    </w:p>
    <w:p w14:paraId="0719BA10" w14:textId="77777777" w:rsidR="008A7A2F" w:rsidRDefault="008A7A2F" w:rsidP="009D6F9F">
      <w:pPr>
        <w:ind w:firstLine="0"/>
        <w:rPr>
          <w:rFonts w:ascii="Times" w:eastAsia="Times New Roman" w:hAnsi="Times"/>
          <w:color w:val="0031E6"/>
          <w:sz w:val="22"/>
          <w:szCs w:val="22"/>
        </w:rPr>
      </w:pPr>
    </w:p>
    <w:p w14:paraId="3F13D7AE" w14:textId="77777777" w:rsidR="008A7A2F" w:rsidRDefault="008A7A2F" w:rsidP="009D6F9F">
      <w:pPr>
        <w:ind w:firstLine="0"/>
        <w:rPr>
          <w:rFonts w:ascii="Times" w:eastAsia="Times New Roman" w:hAnsi="Times"/>
          <w:color w:val="000000" w:themeColor="text1"/>
          <w:sz w:val="22"/>
          <w:szCs w:val="22"/>
        </w:rPr>
      </w:pPr>
      <w:r w:rsidRPr="008A7A2F">
        <w:rPr>
          <w:rFonts w:ascii="Times" w:eastAsia="Times New Roman" w:hAnsi="Times"/>
          <w:color w:val="000000" w:themeColor="text1"/>
          <w:sz w:val="22"/>
          <w:szCs w:val="22"/>
        </w:rPr>
        <w:t>We thank the reviewer for engaging with our proposal and the constructive feedback. We are glad that the manuscript got another set of eyes that hadn’t seen the previous version. This clearly demonstrated a need to further clarify and revise some of our presentation.</w:t>
      </w:r>
    </w:p>
    <w:p w14:paraId="60FA1C42"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Major Comments</w:t>
      </w:r>
    </w:p>
    <w:p w14:paraId="1EF7110A" w14:textId="77777777"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lastRenderedPageBreak/>
        <w:br/>
        <w:t>1. The authors write that "the signature results from two influential lines of research—often taken to lend support to changes in category representations—are actually compatible with computationally more parsimonious change mechanisms (pre-linguistic signal normalization and changes in post-perceptual decision-making)" (p. 60, lines 1147-1151) and make several similar claims throughout the manuscript. However, I think this conclusion (at least as articulated) is premature.</w:t>
      </w:r>
      <w:r w:rsidR="008A7A2F">
        <w:rPr>
          <w:rFonts w:ascii="Times" w:eastAsia="Times New Roman" w:hAnsi="Times"/>
          <w:color w:val="0031E6"/>
          <w:sz w:val="22"/>
          <w:szCs w:val="22"/>
        </w:rPr>
        <w:t xml:space="preserve"> </w:t>
      </w:r>
    </w:p>
    <w:p w14:paraId="749C3E14" w14:textId="77777777" w:rsidR="008A7A2F" w:rsidRDefault="008A7A2F" w:rsidP="009D6F9F">
      <w:pPr>
        <w:ind w:firstLine="0"/>
        <w:rPr>
          <w:rFonts w:ascii="Times" w:eastAsia="Times New Roman" w:hAnsi="Times"/>
          <w:color w:val="0031E6"/>
          <w:sz w:val="22"/>
          <w:szCs w:val="22"/>
        </w:rPr>
      </w:pPr>
    </w:p>
    <w:p w14:paraId="47DCDD52" w14:textId="2BCE866E" w:rsidR="008A7A2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 xml:space="preserve">For instance, can a normalization-based or post-perceptual mechanism account for the fact that some phonetic contrasts (e.g., /s/-/∫/) are learned in a talker-specific manner and others (/d/-/t/, the contrast focused on in this manuscript) are not? The finding that not all phonetic contrasts are learned in a talker-specific way (Kraljic &amp; Samuel, 2007) is not addressed in the manuscript — but I think it's a critical point, and one that might even be problematic for a purely normalization-based account. (Is there a reason that normalization would apply to some cues and not others?) I'd love the authors to discuss this point, or at least acknowledge it as an avenue for future inquiry. </w:t>
      </w:r>
      <w:r w:rsidR="00B54F9D">
        <w:rPr>
          <w:rFonts w:ascii="Times" w:eastAsia="Times New Roman" w:hAnsi="Times"/>
          <w:color w:val="0031E6"/>
          <w:sz w:val="22"/>
          <w:szCs w:val="22"/>
        </w:rPr>
        <w:t xml:space="preserve">[… additional point discussed separately below …] </w:t>
      </w:r>
      <w:r w:rsidRPr="009A5273">
        <w:rPr>
          <w:rFonts w:ascii="Times" w:eastAsia="Times New Roman" w:hAnsi="Times"/>
          <w:color w:val="0031E6"/>
          <w:sz w:val="22"/>
          <w:szCs w:val="22"/>
        </w:rPr>
        <w:t xml:space="preserve">Without a clear account of how normalization or decision-level mechanisms would explain key findings in these literatures, I think it's premature to say that the data are consistent with other mechanisms. </w:t>
      </w:r>
      <w:commentRangeStart w:id="137"/>
      <w:commentRangeStart w:id="138"/>
      <w:r w:rsidRPr="009A5273">
        <w:rPr>
          <w:rFonts w:ascii="Times" w:eastAsia="Times New Roman" w:hAnsi="Times"/>
          <w:color w:val="0031E6"/>
          <w:sz w:val="22"/>
          <w:szCs w:val="22"/>
        </w:rPr>
        <w:t>I'd be more precise in stating specifically that condition-specific changes in category boundary can be accounted for by any one of three mechanisms, and so normalization-based and decision-level accounts should be seriously considered by scientists in the field, but that additional work would be needed to assess these alternative mechanisms more clearly (and to see whether they can account for other key findings in these literatures).</w:t>
      </w:r>
      <w:commentRangeEnd w:id="137"/>
      <w:r w:rsidR="00C26D0F">
        <w:rPr>
          <w:rStyle w:val="CommentReference"/>
        </w:rPr>
        <w:commentReference w:id="137"/>
      </w:r>
      <w:commentRangeEnd w:id="138"/>
      <w:r w:rsidR="004F2595">
        <w:rPr>
          <w:rStyle w:val="CommentReference"/>
        </w:rPr>
        <w:commentReference w:id="138"/>
      </w:r>
    </w:p>
    <w:p w14:paraId="733590AC" w14:textId="68FC1B08" w:rsidR="004A5B01" w:rsidRDefault="004A5B01" w:rsidP="009D6F9F">
      <w:pPr>
        <w:ind w:firstLine="0"/>
        <w:rPr>
          <w:rFonts w:ascii="Times" w:eastAsia="Times New Roman" w:hAnsi="Times"/>
          <w:color w:val="0031E6"/>
          <w:sz w:val="22"/>
          <w:szCs w:val="22"/>
        </w:rPr>
      </w:pPr>
    </w:p>
    <w:p w14:paraId="32030721" w14:textId="77777777" w:rsidR="00B54F9D" w:rsidRDefault="004A5B01" w:rsidP="009D6F9F">
      <w:pPr>
        <w:ind w:firstLine="0"/>
        <w:rPr>
          <w:rFonts w:ascii="Times" w:eastAsia="Times New Roman" w:hAnsi="Times"/>
          <w:b/>
          <w:bCs/>
          <w:color w:val="000000" w:themeColor="text1"/>
          <w:sz w:val="22"/>
          <w:szCs w:val="22"/>
        </w:rPr>
      </w:pPr>
      <w:r w:rsidRPr="00616AEC">
        <w:rPr>
          <w:rFonts w:ascii="Times" w:eastAsia="Times New Roman" w:hAnsi="Times"/>
          <w:color w:val="000000" w:themeColor="text1"/>
          <w:sz w:val="22"/>
          <w:szCs w:val="22"/>
        </w:rPr>
        <w:t>This is a great point.</w:t>
      </w:r>
      <w:r w:rsidR="00616AEC"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However, w</w:t>
      </w:r>
      <w:r w:rsidRPr="00616AEC">
        <w:rPr>
          <w:rFonts w:ascii="Times" w:eastAsia="Times New Roman" w:hAnsi="Times"/>
          <w:color w:val="000000" w:themeColor="text1"/>
          <w:sz w:val="22"/>
          <w:szCs w:val="22"/>
        </w:rPr>
        <w:t>e indeed intend our claims to hold at the strength that we stated them</w:t>
      </w:r>
      <w:del w:id="139" w:author="Kurumada, Chigusa" w:date="2023-02-19T13:42:00Z">
        <w:r w:rsidRPr="00616AEC" w:rsidDel="00A072B4">
          <w:rPr>
            <w:rFonts w:ascii="Times" w:eastAsia="Times New Roman" w:hAnsi="Times"/>
            <w:color w:val="000000" w:themeColor="text1"/>
            <w:sz w:val="22"/>
            <w:szCs w:val="22"/>
          </w:rPr>
          <w:delText xml:space="preserve"> at</w:delText>
        </w:r>
      </w:del>
      <w:r w:rsidRPr="00616AEC">
        <w:rPr>
          <w:rFonts w:ascii="Times" w:eastAsia="Times New Roman" w:hAnsi="Times"/>
          <w:color w:val="000000" w:themeColor="text1"/>
          <w:sz w:val="22"/>
          <w:szCs w:val="22"/>
        </w:rPr>
        <w:t xml:space="preserve"> in the manuscript. There are, of course, many parts of the literature that we have not explicitly addressed (despite the length of the manuscript). But talker-specificity is a particularly nice example to demonstrate </w:t>
      </w:r>
      <w:r w:rsidRPr="00616AEC">
        <w:rPr>
          <w:rFonts w:ascii="Times" w:eastAsia="Times New Roman" w:hAnsi="Times"/>
          <w:i/>
          <w:iCs/>
          <w:color w:val="000000" w:themeColor="text1"/>
          <w:sz w:val="22"/>
          <w:szCs w:val="22"/>
        </w:rPr>
        <w:t>why</w:t>
      </w:r>
      <w:r w:rsidRPr="00616AEC">
        <w:rPr>
          <w:rFonts w:ascii="Times" w:eastAsia="Times New Roman" w:hAnsi="Times"/>
          <w:color w:val="000000" w:themeColor="text1"/>
          <w:sz w:val="22"/>
          <w:szCs w:val="22"/>
        </w:rPr>
        <w:t xml:space="preserve"> </w:t>
      </w:r>
      <w:r w:rsidR="00616AEC">
        <w:rPr>
          <w:rFonts w:ascii="Times" w:eastAsia="Times New Roman" w:hAnsi="Times"/>
          <w:color w:val="000000" w:themeColor="text1"/>
          <w:sz w:val="22"/>
          <w:szCs w:val="22"/>
        </w:rPr>
        <w:t xml:space="preserve">we think </w:t>
      </w:r>
      <w:r w:rsidRPr="00616AEC">
        <w:rPr>
          <w:rFonts w:ascii="Times" w:eastAsia="Times New Roman" w:hAnsi="Times"/>
          <w:color w:val="000000" w:themeColor="text1"/>
          <w:sz w:val="22"/>
          <w:szCs w:val="22"/>
        </w:rPr>
        <w:t>our claims hold</w:t>
      </w:r>
      <w:r w:rsidR="00616AEC">
        <w:rPr>
          <w:rFonts w:ascii="Times" w:eastAsia="Times New Roman" w:hAnsi="Times"/>
          <w:color w:val="000000" w:themeColor="text1"/>
          <w:sz w:val="22"/>
          <w:szCs w:val="22"/>
        </w:rPr>
        <w:t>. The short of it is</w:t>
      </w:r>
      <w:del w:id="140" w:author="Kurumada, Chigusa" w:date="2023-02-19T13:42:00Z">
        <w:r w:rsidR="00616AEC" w:rsidDel="00A072B4">
          <w:rPr>
            <w:rFonts w:ascii="Times" w:eastAsia="Times New Roman" w:hAnsi="Times"/>
            <w:color w:val="000000" w:themeColor="text1"/>
            <w:sz w:val="22"/>
            <w:szCs w:val="22"/>
          </w:rPr>
          <w:delText>,</w:delText>
        </w:r>
      </w:del>
      <w:r w:rsidR="00616AEC">
        <w:rPr>
          <w:rFonts w:ascii="Times" w:eastAsia="Times New Roman" w:hAnsi="Times"/>
          <w:color w:val="000000" w:themeColor="text1"/>
          <w:sz w:val="22"/>
          <w:szCs w:val="22"/>
        </w:rPr>
        <w:t xml:space="preserve"> that there is nothing in existing theories that prevents normalization or changes in decision-making from being talker-specific. Quite to the contrary,</w:t>
      </w:r>
      <w:r w:rsidR="00B54F9D">
        <w:rPr>
          <w:rFonts w:ascii="Times" w:eastAsia="Times New Roman" w:hAnsi="Times"/>
          <w:color w:val="000000" w:themeColor="text1"/>
          <w:sz w:val="22"/>
          <w:szCs w:val="22"/>
        </w:rPr>
        <w:t xml:space="preserve"> in research on normalization,</w:t>
      </w:r>
      <w:r w:rsidR="00616AEC">
        <w:rPr>
          <w:rFonts w:ascii="Times" w:eastAsia="Times New Roman" w:hAnsi="Times"/>
          <w:color w:val="000000" w:themeColor="text1"/>
          <w:sz w:val="22"/>
          <w:szCs w:val="22"/>
        </w:rPr>
        <w:t xml:space="preserve"> </w:t>
      </w:r>
      <w:r w:rsidR="00616AEC" w:rsidRPr="00B54F9D">
        <w:rPr>
          <w:rFonts w:ascii="Times" w:eastAsia="Times New Roman" w:hAnsi="Times"/>
          <w:b/>
          <w:bCs/>
          <w:color w:val="000000" w:themeColor="text1"/>
          <w:sz w:val="22"/>
          <w:szCs w:val="22"/>
        </w:rPr>
        <w:t xml:space="preserve">talker-specificity is routinely </w:t>
      </w:r>
      <w:r w:rsidR="00B54F9D">
        <w:rPr>
          <w:rFonts w:ascii="Times" w:eastAsia="Times New Roman" w:hAnsi="Times"/>
          <w:b/>
          <w:bCs/>
          <w:color w:val="000000" w:themeColor="text1"/>
          <w:sz w:val="22"/>
          <w:szCs w:val="22"/>
        </w:rPr>
        <w:t>taken to be a property of normalization</w:t>
      </w:r>
      <w:r w:rsidR="00616AEC" w:rsidRPr="00B54F9D">
        <w:rPr>
          <w:rFonts w:ascii="Times" w:eastAsia="Times New Roman" w:hAnsi="Times"/>
          <w:b/>
          <w:bCs/>
          <w:color w:val="000000" w:themeColor="text1"/>
          <w:sz w:val="22"/>
          <w:szCs w:val="22"/>
        </w:rPr>
        <w:t xml:space="preserve"> </w:t>
      </w:r>
      <w:r w:rsidR="00616AEC">
        <w:rPr>
          <w:rFonts w:ascii="Times" w:eastAsia="Times New Roman" w:hAnsi="Times"/>
          <w:color w:val="000000" w:themeColor="text1"/>
          <w:sz w:val="22"/>
          <w:szCs w:val="22"/>
        </w:rPr>
        <w:t>(e.g., Barreda, 2012, building on Magnusson &amp; Nusbaum, 2007</w:t>
      </w:r>
      <w:r w:rsidR="00736EC9">
        <w:rPr>
          <w:rFonts w:ascii="Times" w:eastAsia="Times New Roman" w:hAnsi="Times"/>
          <w:color w:val="000000" w:themeColor="text1"/>
          <w:sz w:val="22"/>
          <w:szCs w:val="22"/>
        </w:rPr>
        <w:t xml:space="preserve">; or works on C-CuRE, which normalize by </w:t>
      </w:r>
      <w:r w:rsidR="00736EC9">
        <w:rPr>
          <w:rFonts w:ascii="Times" w:eastAsia="Times New Roman" w:hAnsi="Times"/>
          <w:i/>
          <w:iCs/>
          <w:color w:val="000000" w:themeColor="text1"/>
          <w:sz w:val="22"/>
          <w:szCs w:val="22"/>
        </w:rPr>
        <w:t>talker</w:t>
      </w:r>
      <w:r w:rsidR="00736EC9">
        <w:rPr>
          <w:rFonts w:ascii="Times" w:eastAsia="Times New Roman" w:hAnsi="Times"/>
          <w:color w:val="000000" w:themeColor="text1"/>
          <w:sz w:val="22"/>
          <w:szCs w:val="22"/>
        </w:rPr>
        <w:t xml:space="preserve">, assuming learning and storage of talker-specific marginal cue statistics for an unspecified amount of time—very much like talker-specific accounts of changes in representations). </w:t>
      </w:r>
      <w:r w:rsidR="00B54F9D">
        <w:rPr>
          <w:rFonts w:ascii="Times" w:eastAsia="Times New Roman" w:hAnsi="Times"/>
          <w:b/>
          <w:bCs/>
          <w:color w:val="000000" w:themeColor="text1"/>
          <w:sz w:val="22"/>
          <w:szCs w:val="22"/>
        </w:rPr>
        <w:t xml:space="preserve">We now clarify this as part of footnote </w:t>
      </w:r>
      <w:r w:rsidR="00B54F9D" w:rsidRPr="00B54F9D">
        <w:rPr>
          <w:rFonts w:ascii="Times" w:eastAsia="Times New Roman" w:hAnsi="Times"/>
          <w:b/>
          <w:bCs/>
          <w:color w:val="000000" w:themeColor="text1"/>
          <w:sz w:val="22"/>
          <w:szCs w:val="22"/>
          <w:highlight w:val="yellow"/>
        </w:rPr>
        <w:t>XXX</w:t>
      </w:r>
      <w:r w:rsidR="00B54F9D">
        <w:rPr>
          <w:rFonts w:ascii="Times" w:eastAsia="Times New Roman" w:hAnsi="Times"/>
          <w:b/>
          <w:bCs/>
          <w:color w:val="000000" w:themeColor="text1"/>
          <w:sz w:val="22"/>
          <w:szCs w:val="22"/>
        </w:rPr>
        <w:t xml:space="preserve"> on p. 7. </w:t>
      </w:r>
    </w:p>
    <w:p w14:paraId="4D2BA1E1" w14:textId="77777777" w:rsidR="00B54F9D" w:rsidRDefault="00B54F9D" w:rsidP="009D6F9F">
      <w:pPr>
        <w:ind w:firstLine="0"/>
        <w:rPr>
          <w:rFonts w:ascii="Times" w:eastAsia="Times New Roman" w:hAnsi="Times"/>
          <w:b/>
          <w:bCs/>
          <w:color w:val="000000" w:themeColor="text1"/>
          <w:sz w:val="22"/>
          <w:szCs w:val="22"/>
        </w:rPr>
      </w:pPr>
    </w:p>
    <w:p w14:paraId="33E2E415" w14:textId="5F5F7AFB" w:rsidR="00616AEC" w:rsidRPr="00B54F9D" w:rsidRDefault="00B54F9D" w:rsidP="009D6F9F">
      <w:pPr>
        <w:ind w:firstLine="0"/>
        <w:rPr>
          <w:rFonts w:ascii="Times" w:eastAsia="Times New Roman" w:hAnsi="Times"/>
          <w:color w:val="000000" w:themeColor="text1"/>
          <w:sz w:val="22"/>
          <w:szCs w:val="22"/>
        </w:rPr>
      </w:pPr>
      <w:commentRangeStart w:id="141"/>
      <w:r>
        <w:rPr>
          <w:rFonts w:ascii="Times" w:eastAsia="Times New Roman" w:hAnsi="Times"/>
          <w:b/>
          <w:bCs/>
          <w:color w:val="000000" w:themeColor="text1"/>
          <w:sz w:val="22"/>
          <w:szCs w:val="22"/>
        </w:rPr>
        <w:t>We</w:t>
      </w:r>
      <w:commentRangeEnd w:id="141"/>
      <w:r w:rsidR="004F2595">
        <w:rPr>
          <w:rStyle w:val="CommentReference"/>
        </w:rPr>
        <w:commentReference w:id="141"/>
      </w:r>
      <w:r>
        <w:rPr>
          <w:rFonts w:ascii="Times" w:eastAsia="Times New Roman" w:hAnsi="Times"/>
          <w:b/>
          <w:bCs/>
          <w:color w:val="000000" w:themeColor="text1"/>
          <w:sz w:val="22"/>
          <w:szCs w:val="22"/>
        </w:rPr>
        <w:t xml:space="preserve"> also hope that our general discussion makes clear that we do </w:t>
      </w:r>
      <w:del w:id="142" w:author="Kurumada, Chigusa" w:date="2023-03-19T15:26:00Z">
        <w:r w:rsidDel="000711CF">
          <w:rPr>
            <w:rFonts w:ascii="Times" w:eastAsia="Times New Roman" w:hAnsi="Times"/>
            <w:b/>
            <w:bCs/>
            <w:i/>
            <w:iCs/>
            <w:color w:val="000000" w:themeColor="text1"/>
            <w:sz w:val="22"/>
            <w:szCs w:val="22"/>
          </w:rPr>
          <w:delText>not</w:delText>
        </w:r>
        <w:r w:rsidDel="000711CF">
          <w:rPr>
            <w:rFonts w:ascii="Times" w:eastAsia="Times New Roman" w:hAnsi="Times"/>
            <w:b/>
            <w:bCs/>
            <w:color w:val="000000" w:themeColor="text1"/>
            <w:sz w:val="22"/>
            <w:szCs w:val="22"/>
          </w:rPr>
          <w:delText xml:space="preserve"> </w:delText>
        </w:r>
      </w:del>
      <w:r>
        <w:rPr>
          <w:rFonts w:ascii="Times" w:eastAsia="Times New Roman" w:hAnsi="Times"/>
          <w:b/>
          <w:bCs/>
          <w:color w:val="000000" w:themeColor="text1"/>
          <w:sz w:val="22"/>
          <w:szCs w:val="22"/>
        </w:rPr>
        <w:t xml:space="preserve">in fact think that there is </w:t>
      </w:r>
      <w:del w:id="143" w:author="Kurumada, Chigusa" w:date="2023-03-19T15:26:00Z">
        <w:r w:rsidDel="000711CF">
          <w:rPr>
            <w:rFonts w:ascii="Times" w:eastAsia="Times New Roman" w:hAnsi="Times"/>
            <w:b/>
            <w:bCs/>
            <w:color w:val="000000" w:themeColor="text1"/>
            <w:sz w:val="22"/>
            <w:szCs w:val="22"/>
          </w:rPr>
          <w:delText xml:space="preserve">no </w:delText>
        </w:r>
      </w:del>
      <w:r>
        <w:rPr>
          <w:rFonts w:ascii="Times" w:eastAsia="Times New Roman" w:hAnsi="Times"/>
          <w:b/>
          <w:bCs/>
          <w:color w:val="000000" w:themeColor="text1"/>
          <w:sz w:val="22"/>
          <w:szCs w:val="22"/>
        </w:rPr>
        <w:t>existing evidence</w:t>
      </w:r>
      <w:del w:id="144" w:author="Kurumada, Chigusa" w:date="2023-03-19T15:26:00Z">
        <w:r w:rsidDel="000711CF">
          <w:rPr>
            <w:rFonts w:ascii="Times" w:eastAsia="Times New Roman" w:hAnsi="Times"/>
            <w:b/>
            <w:bCs/>
            <w:color w:val="000000" w:themeColor="text1"/>
            <w:sz w:val="22"/>
            <w:szCs w:val="22"/>
          </w:rPr>
          <w:delText xml:space="preserve"> whatsoever</w:delText>
        </w:r>
      </w:del>
      <w:r>
        <w:rPr>
          <w:rFonts w:ascii="Times" w:eastAsia="Times New Roman" w:hAnsi="Times"/>
          <w:b/>
          <w:bCs/>
          <w:color w:val="000000" w:themeColor="text1"/>
          <w:sz w:val="22"/>
          <w:szCs w:val="22"/>
        </w:rPr>
        <w:t xml:space="preserve"> that </w:t>
      </w:r>
      <w:ins w:id="145" w:author="Kurumada, Chigusa" w:date="2023-03-19T15:26:00Z">
        <w:r w:rsidR="000711CF">
          <w:rPr>
            <w:rFonts w:ascii="Times" w:eastAsia="Times New Roman" w:hAnsi="Times"/>
            <w:b/>
            <w:bCs/>
            <w:color w:val="000000" w:themeColor="text1"/>
            <w:sz w:val="22"/>
            <w:szCs w:val="22"/>
          </w:rPr>
          <w:t xml:space="preserve">could </w:t>
        </w:r>
      </w:ins>
      <w:r>
        <w:rPr>
          <w:rFonts w:ascii="Times" w:eastAsia="Times New Roman" w:hAnsi="Times"/>
          <w:b/>
          <w:bCs/>
          <w:color w:val="000000" w:themeColor="text1"/>
          <w:sz w:val="22"/>
          <w:szCs w:val="22"/>
        </w:rPr>
        <w:t>distinguish</w:t>
      </w:r>
      <w:del w:id="146" w:author="Kurumada, Chigusa" w:date="2023-03-19T15:26:00Z">
        <w:r w:rsidDel="000711CF">
          <w:rPr>
            <w:rFonts w:ascii="Times" w:eastAsia="Times New Roman" w:hAnsi="Times"/>
            <w:b/>
            <w:bCs/>
            <w:color w:val="000000" w:themeColor="text1"/>
            <w:sz w:val="22"/>
            <w:szCs w:val="22"/>
          </w:rPr>
          <w:delText>es</w:delText>
        </w:r>
      </w:del>
      <w:r>
        <w:rPr>
          <w:rFonts w:ascii="Times" w:eastAsia="Times New Roman" w:hAnsi="Times"/>
          <w:b/>
          <w:bCs/>
          <w:color w:val="000000" w:themeColor="text1"/>
          <w:sz w:val="22"/>
          <w:szCs w:val="22"/>
        </w:rPr>
        <w:t xml:space="preserve"> between the mechanisms</w:t>
      </w:r>
      <w:ins w:id="147" w:author="Kurumada, Chigusa" w:date="2023-03-19T15:27:00Z">
        <w:r w:rsidR="00000188">
          <w:rPr>
            <w:rFonts w:ascii="Times" w:eastAsia="Times New Roman" w:hAnsi="Times"/>
            <w:b/>
            <w:bCs/>
            <w:color w:val="000000" w:themeColor="text1"/>
            <w:sz w:val="22"/>
            <w:szCs w:val="22"/>
          </w:rPr>
          <w:t>.</w:t>
        </w:r>
      </w:ins>
      <w:r>
        <w:rPr>
          <w:rFonts w:ascii="Times" w:eastAsia="Times New Roman" w:hAnsi="Times"/>
          <w:color w:val="000000" w:themeColor="text1"/>
          <w:sz w:val="22"/>
          <w:szCs w:val="22"/>
        </w:rPr>
        <w:t xml:space="preserve"> </w:t>
      </w:r>
      <w:del w:id="148" w:author="Kurumada, Chigusa" w:date="2023-03-19T15:27:00Z">
        <w:r w:rsidDel="00000188">
          <w:rPr>
            <w:rFonts w:ascii="Times" w:eastAsia="Times New Roman" w:hAnsi="Times"/>
            <w:color w:val="000000" w:themeColor="text1"/>
            <w:sz w:val="22"/>
            <w:szCs w:val="22"/>
          </w:rPr>
          <w:delText xml:space="preserve">but </w:delText>
        </w:r>
      </w:del>
      <w:ins w:id="149" w:author="Kurumada, Chigusa" w:date="2023-03-19T15:27:00Z">
        <w:r w:rsidR="00000188">
          <w:rPr>
            <w:rFonts w:ascii="Times" w:eastAsia="Times New Roman" w:hAnsi="Times"/>
            <w:color w:val="000000" w:themeColor="text1"/>
            <w:sz w:val="22"/>
            <w:szCs w:val="22"/>
          </w:rPr>
          <w:t xml:space="preserve">But </w:t>
        </w:r>
      </w:ins>
      <w:r>
        <w:rPr>
          <w:rFonts w:ascii="Times" w:eastAsia="Times New Roman" w:hAnsi="Times"/>
          <w:color w:val="000000" w:themeColor="text1"/>
          <w:sz w:val="22"/>
          <w:szCs w:val="22"/>
        </w:rPr>
        <w:t>it’s far and few between, often not yet replicated, and most of these pieces of evidence (all discussed in SI XXX) arguably only imply that at least two of the mechanisms are required, not that a specific mechanisms definitely must be involved</w:t>
      </w:r>
      <w:ins w:id="150" w:author="Kurumada, Chigusa" w:date="2023-03-19T15:27:00Z">
        <w:r w:rsidR="00000188">
          <w:rPr>
            <w:rFonts w:ascii="Times" w:eastAsia="Times New Roman" w:hAnsi="Times"/>
            <w:color w:val="000000" w:themeColor="text1"/>
            <w:sz w:val="22"/>
            <w:szCs w:val="22"/>
          </w:rPr>
          <w:t xml:space="preserve">.  For instance, </w:t>
        </w:r>
      </w:ins>
      <w:del w:id="151" w:author="Kurumada, Chigusa" w:date="2023-03-19T15:27:00Z">
        <w:r w:rsidDel="00000188">
          <w:rPr>
            <w:rFonts w:ascii="Times" w:eastAsia="Times New Roman" w:hAnsi="Times"/>
            <w:color w:val="000000" w:themeColor="text1"/>
            <w:sz w:val="22"/>
            <w:szCs w:val="22"/>
          </w:rPr>
          <w:delText xml:space="preserve"> (e.g., </w:delText>
        </w:r>
      </w:del>
      <w:r>
        <w:rPr>
          <w:rFonts w:ascii="Times" w:eastAsia="Times New Roman" w:hAnsi="Times"/>
          <w:color w:val="000000" w:themeColor="text1"/>
          <w:sz w:val="22"/>
          <w:szCs w:val="22"/>
        </w:rPr>
        <w:t>Norris et al., 2003 rules out most simple normalization accounts as the sole explanation for their final experiments, but it does not necessarily rule out changes in decision-making in combination with normalization as an alternative to changes in representations</w:t>
      </w:r>
      <w:del w:id="152" w:author="Kurumada, Chigusa" w:date="2023-03-19T15:27:00Z">
        <w:r w:rsidDel="0000018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w:t>
      </w:r>
    </w:p>
    <w:p w14:paraId="2C892586" w14:textId="77777777" w:rsidR="00616AEC" w:rsidRDefault="00616AEC" w:rsidP="009D6F9F">
      <w:pPr>
        <w:ind w:firstLine="0"/>
        <w:rPr>
          <w:rFonts w:ascii="Times" w:eastAsia="Times New Roman" w:hAnsi="Times"/>
          <w:color w:val="000000" w:themeColor="text1"/>
          <w:sz w:val="22"/>
          <w:szCs w:val="22"/>
        </w:rPr>
      </w:pPr>
    </w:p>
    <w:p w14:paraId="053FEA08" w14:textId="77E2DD90" w:rsidR="00736EC9"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hope the reviewer doesn’t find it too obnoxious that we take this comment—at the risk of having misunderstood it—and use it to make a more general point about the field (without at all meaning to put anyone on the spot). We read the comment of the reviewer to assume that talker-specificity essentially </w:t>
      </w:r>
      <w:commentRangeStart w:id="153"/>
      <w:r>
        <w:rPr>
          <w:rFonts w:ascii="Times" w:eastAsia="Times New Roman" w:hAnsi="Times"/>
          <w:color w:val="000000" w:themeColor="text1"/>
          <w:sz w:val="22"/>
          <w:szCs w:val="22"/>
        </w:rPr>
        <w:t>implicates</w:t>
      </w:r>
      <w:commentRangeEnd w:id="153"/>
      <w:r w:rsidR="00AB3927">
        <w:rPr>
          <w:rStyle w:val="CommentReference"/>
        </w:rPr>
        <w:commentReference w:id="153"/>
      </w:r>
      <w:r>
        <w:rPr>
          <w:rFonts w:ascii="Times" w:eastAsia="Times New Roman" w:hAnsi="Times"/>
          <w:color w:val="000000" w:themeColor="text1"/>
          <w:sz w:val="22"/>
          <w:szCs w:val="22"/>
        </w:rPr>
        <w:t xml:space="preserve"> changes in representations as the mechanism. And, based in many conversations we had in the context of presenting our work, we think that the reviewer is not alone in this assumption. But </w:t>
      </w:r>
      <w:r>
        <w:rPr>
          <w:rFonts w:ascii="Times" w:eastAsia="Times New Roman" w:hAnsi="Times"/>
          <w:i/>
          <w:iCs/>
          <w:color w:val="000000" w:themeColor="text1"/>
          <w:sz w:val="22"/>
          <w:szCs w:val="22"/>
        </w:rPr>
        <w:t xml:space="preserve">why? </w:t>
      </w:r>
      <w:r>
        <w:rPr>
          <w:rFonts w:ascii="Times" w:eastAsia="Times New Roman" w:hAnsi="Times"/>
          <w:color w:val="000000" w:themeColor="text1"/>
          <w:sz w:val="22"/>
          <w:szCs w:val="22"/>
        </w:rPr>
        <w:t xml:space="preserve">We think that this is precisely because of the point we raise in the paper: separate lines of work on adaptive speech perception (incl. some of ours!) have gone on </w:t>
      </w:r>
      <w:r>
        <w:rPr>
          <w:rFonts w:ascii="Times" w:eastAsia="Times New Roman" w:hAnsi="Times"/>
          <w:i/>
          <w:iCs/>
          <w:color w:val="000000" w:themeColor="text1"/>
          <w:sz w:val="22"/>
          <w:szCs w:val="22"/>
        </w:rPr>
        <w:t xml:space="preserve">for </w:t>
      </w:r>
      <w:r>
        <w:rPr>
          <w:rFonts w:ascii="Times" w:eastAsia="Times New Roman" w:hAnsi="Times"/>
          <w:i/>
          <w:iCs/>
          <w:color w:val="000000" w:themeColor="text1"/>
          <w:sz w:val="22"/>
          <w:szCs w:val="22"/>
        </w:rPr>
        <w:lastRenderedPageBreak/>
        <w:t>decades</w:t>
      </w:r>
      <w:r>
        <w:rPr>
          <w:rFonts w:ascii="Times" w:eastAsia="Times New Roman" w:hAnsi="Times"/>
          <w:color w:val="000000" w:themeColor="text1"/>
          <w:sz w:val="22"/>
          <w:szCs w:val="22"/>
        </w:rPr>
        <w:t xml:space="preserve"> without actually </w:t>
      </w:r>
      <w:r w:rsidRPr="00AB3927">
        <w:rPr>
          <w:rFonts w:ascii="Times" w:eastAsia="Times New Roman" w:hAnsi="Times"/>
          <w:color w:val="000000" w:themeColor="text1"/>
          <w:sz w:val="22"/>
          <w:szCs w:val="22"/>
          <w:highlight w:val="yellow"/>
          <w:rPrChange w:id="154" w:author="Kurumada, Chigusa" w:date="2023-02-19T13:50:00Z">
            <w:rPr>
              <w:rFonts w:ascii="Times" w:eastAsia="Times New Roman" w:hAnsi="Times"/>
              <w:color w:val="000000" w:themeColor="text1"/>
              <w:sz w:val="22"/>
              <w:szCs w:val="22"/>
            </w:rPr>
          </w:rPrChange>
        </w:rPr>
        <w:t>bothering to</w:t>
      </w:r>
      <w:r>
        <w:rPr>
          <w:rFonts w:ascii="Times" w:eastAsia="Times New Roman" w:hAnsi="Times"/>
          <w:color w:val="000000" w:themeColor="text1"/>
          <w:sz w:val="22"/>
          <w:szCs w:val="22"/>
        </w:rPr>
        <w:t xml:space="preserve"> conduct </w:t>
      </w:r>
      <w:r w:rsidRPr="00736EC9">
        <w:rPr>
          <w:rFonts w:ascii="Times" w:eastAsia="Times New Roman" w:hAnsi="Times"/>
          <w:i/>
          <w:iCs/>
          <w:color w:val="000000" w:themeColor="text1"/>
          <w:sz w:val="22"/>
          <w:szCs w:val="22"/>
        </w:rPr>
        <w:t>contrastive</w:t>
      </w:r>
      <w:r>
        <w:rPr>
          <w:rFonts w:ascii="Times" w:eastAsia="Times New Roman" w:hAnsi="Times"/>
          <w:color w:val="000000" w:themeColor="text1"/>
          <w:sz w:val="22"/>
          <w:szCs w:val="22"/>
        </w:rPr>
        <w:t xml:space="preserve"> (non-confirmatory) tests about the fundamental nature of the mechanisms we all study (we have collectively documented many </w:t>
      </w:r>
      <w:r>
        <w:rPr>
          <w:rFonts w:ascii="Times" w:eastAsia="Times New Roman" w:hAnsi="Times"/>
          <w:i/>
          <w:iCs/>
          <w:color w:val="000000" w:themeColor="text1"/>
          <w:sz w:val="22"/>
          <w:szCs w:val="22"/>
        </w:rPr>
        <w:t xml:space="preserve">properties </w:t>
      </w:r>
      <w:r>
        <w:rPr>
          <w:rFonts w:ascii="Times" w:eastAsia="Times New Roman" w:hAnsi="Times"/>
          <w:color w:val="000000" w:themeColor="text1"/>
          <w:sz w:val="22"/>
          <w:szCs w:val="22"/>
        </w:rPr>
        <w:t xml:space="preserve">of these mechanisms—such as talker-specificity—but almost all of these properties are compatible with all of the three mechanisms we discuss). </w:t>
      </w:r>
    </w:p>
    <w:p w14:paraId="555AD50C" w14:textId="18AC1164" w:rsidR="00736EC9" w:rsidRDefault="00736EC9" w:rsidP="009D6F9F">
      <w:pPr>
        <w:ind w:firstLine="0"/>
        <w:rPr>
          <w:rFonts w:ascii="Times" w:eastAsia="Times New Roman" w:hAnsi="Times"/>
          <w:color w:val="000000" w:themeColor="text1"/>
          <w:sz w:val="22"/>
          <w:szCs w:val="22"/>
        </w:rPr>
      </w:pPr>
    </w:p>
    <w:p w14:paraId="05A0D0F3" w14:textId="22F26C5C" w:rsidR="00616AEC" w:rsidRPr="00616AEC" w:rsidRDefault="00736EC9"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How could that happen and continue to happen? We think it is because of a tradition of confirmatory testing (perhaps too harsh a term: what we mean is testing that </w:t>
      </w:r>
      <w:r w:rsidR="00B54F9D">
        <w:rPr>
          <w:rFonts w:ascii="Times" w:eastAsia="Times New Roman" w:hAnsi="Times"/>
          <w:color w:val="000000" w:themeColor="text1"/>
          <w:sz w:val="22"/>
          <w:szCs w:val="22"/>
        </w:rPr>
        <w:t>does not contrast the three mechanisms against each other). Specifically, we hypothesize that the causal chain of events that allows e.g., talker-specificity to become associated with changes in representations in one part of the field but with cue normalization in another part of the field works roughly like this:</w:t>
      </w:r>
    </w:p>
    <w:p w14:paraId="1B565476" w14:textId="77777777" w:rsidR="00616AEC" w:rsidRPr="00616AEC" w:rsidRDefault="00616AEC" w:rsidP="009D6F9F">
      <w:pPr>
        <w:ind w:firstLine="0"/>
        <w:rPr>
          <w:rFonts w:ascii="Times" w:eastAsia="Times New Roman" w:hAnsi="Times"/>
          <w:color w:val="000000" w:themeColor="text1"/>
          <w:sz w:val="22"/>
          <w:szCs w:val="22"/>
        </w:rPr>
      </w:pPr>
    </w:p>
    <w:p w14:paraId="2AA5E82F" w14:textId="60715F6A" w:rsidR="004A5B01" w:rsidRPr="00616AEC" w:rsidRDefault="004A5B01"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conduct an experiment t</w:t>
      </w:r>
      <w:r w:rsidR="00616AEC" w:rsidRPr="00616AEC">
        <w:rPr>
          <w:rFonts w:ascii="Times" w:eastAsia="Times New Roman" w:hAnsi="Times"/>
          <w:color w:val="000000" w:themeColor="text1"/>
          <w:sz w:val="22"/>
          <w:szCs w:val="22"/>
        </w:rPr>
        <w:t>hat we motivate through a particular mechanism. E.g., we might ask whether “phonetic learning” (presumably meant to refer to changes in representations) is talker-specific</w:t>
      </w:r>
      <w:r w:rsidR="00B54F9D">
        <w:rPr>
          <w:rFonts w:ascii="Times" w:eastAsia="Times New Roman" w:hAnsi="Times"/>
          <w:color w:val="000000" w:themeColor="text1"/>
          <w:sz w:val="22"/>
          <w:szCs w:val="22"/>
        </w:rPr>
        <w:t>.</w:t>
      </w:r>
      <w:r w:rsidR="00616AEC" w:rsidRPr="00616AEC">
        <w:rPr>
          <w:rFonts w:ascii="Times" w:eastAsia="Times New Roman" w:hAnsi="Times"/>
          <w:color w:val="000000" w:themeColor="text1"/>
          <w:sz w:val="22"/>
          <w:szCs w:val="22"/>
        </w:rPr>
        <w:t xml:space="preserve"> </w:t>
      </w:r>
    </w:p>
    <w:p w14:paraId="4841C0B7" w14:textId="786651ED"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use a paradigm that we think—along with other researchers—taps into “phonetic learning” (e.g., perceptual recalibration or perhaps even a distributional learning paradigm).</w:t>
      </w:r>
    </w:p>
    <w:p w14:paraId="2D409F8E" w14:textId="4DF2BE7F"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we find that—at least for the particular contrasts and/or cues studied in the experiment—adaptation seems to be talker-specific (e.g., Kraljic &amp; Samuel’s finding for “s” vs. “sh”).</w:t>
      </w:r>
    </w:p>
    <w:p w14:paraId="7482DD7C" w14:textId="4399E1B0"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we publish our paper, concluding that phonetic learning is talker-specific, or at least can be. </w:t>
      </w:r>
    </w:p>
    <w:p w14:paraId="0173EE8A" w14:textId="2D7344EE"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others in our lab/field follow us, using the same framing, demonstrating further talker-specificity.</w:t>
      </w:r>
    </w:p>
    <w:p w14:paraId="3A282D36" w14:textId="7BBCBD35"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New researchers entering the field read these papers, and over time we start seeing papers (e.g., recent reviews) that talk about talker-specificity as a property of phonetic learning.</w:t>
      </w:r>
    </w:p>
    <w:p w14:paraId="12B39CEF" w14:textId="74872BB7" w:rsidR="00616AEC" w:rsidRPr="00616AEC" w:rsidRDefault="00616AEC" w:rsidP="00616AEC">
      <w:pPr>
        <w:pStyle w:val="ListParagraph"/>
        <w:numPr>
          <w:ilvl w:val="0"/>
          <w:numId w:val="15"/>
        </w:numPr>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From there it is a small step to believing that talker-specificity is </w:t>
      </w:r>
      <w:r w:rsidRPr="00616AEC">
        <w:rPr>
          <w:rFonts w:ascii="Times" w:eastAsia="Times New Roman" w:hAnsi="Times"/>
          <w:i/>
          <w:iCs/>
          <w:color w:val="000000" w:themeColor="text1"/>
          <w:sz w:val="22"/>
          <w:szCs w:val="22"/>
        </w:rPr>
        <w:t xml:space="preserve">evidence </w:t>
      </w:r>
      <w:r w:rsidRPr="00616AEC">
        <w:rPr>
          <w:rFonts w:ascii="Times" w:eastAsia="Times New Roman" w:hAnsi="Times"/>
          <w:color w:val="000000" w:themeColor="text1"/>
          <w:sz w:val="22"/>
          <w:szCs w:val="22"/>
        </w:rPr>
        <w:t>for phonetic learning.</w:t>
      </w:r>
    </w:p>
    <w:p w14:paraId="142597B9" w14:textId="013A540D" w:rsidR="00616AEC" w:rsidRPr="00616AEC" w:rsidRDefault="00616AEC" w:rsidP="00616AEC">
      <w:pPr>
        <w:ind w:firstLine="0"/>
        <w:rPr>
          <w:rFonts w:ascii="Times" w:eastAsia="Times New Roman" w:hAnsi="Times"/>
          <w:color w:val="000000" w:themeColor="text1"/>
          <w:sz w:val="22"/>
          <w:szCs w:val="22"/>
        </w:rPr>
      </w:pPr>
    </w:p>
    <w:p w14:paraId="1FE05CFC" w14:textId="3555A264" w:rsidR="00B54F9D" w:rsidRDefault="00616AEC" w:rsidP="009D6F9F">
      <w:pPr>
        <w:ind w:firstLine="0"/>
        <w:rPr>
          <w:rFonts w:ascii="Times" w:eastAsia="Times New Roman" w:hAnsi="Times"/>
          <w:color w:val="000000" w:themeColor="text1"/>
          <w:sz w:val="22"/>
          <w:szCs w:val="22"/>
        </w:rPr>
      </w:pPr>
      <w:r w:rsidRPr="00616AEC">
        <w:rPr>
          <w:rFonts w:ascii="Times" w:eastAsia="Times New Roman" w:hAnsi="Times"/>
          <w:color w:val="000000" w:themeColor="text1"/>
          <w:sz w:val="22"/>
          <w:szCs w:val="22"/>
        </w:rPr>
        <w:t xml:space="preserve">But, taking a step back, we realize that the results used to motivate talker-specificity were never shown (and in some cases, not even </w:t>
      </w:r>
      <w:r w:rsidRPr="00616AEC">
        <w:rPr>
          <w:rFonts w:ascii="Times" w:eastAsia="Times New Roman" w:hAnsi="Times"/>
          <w:i/>
          <w:iCs/>
          <w:color w:val="000000" w:themeColor="text1"/>
          <w:sz w:val="22"/>
          <w:szCs w:val="22"/>
        </w:rPr>
        <w:t>argued</w:t>
      </w:r>
      <w:r w:rsidRPr="00616AEC">
        <w:rPr>
          <w:rFonts w:ascii="Times" w:eastAsia="Times New Roman" w:hAnsi="Times"/>
          <w:color w:val="000000" w:themeColor="text1"/>
          <w:sz w:val="22"/>
          <w:szCs w:val="22"/>
        </w:rPr>
        <w:t xml:space="preserve">) to be due to phonetic learning. </w:t>
      </w:r>
      <w:r w:rsidR="00B54F9D">
        <w:rPr>
          <w:rFonts w:ascii="Times" w:eastAsia="Times New Roman" w:hAnsi="Times"/>
          <w:color w:val="000000" w:themeColor="text1"/>
          <w:sz w:val="22"/>
          <w:szCs w:val="22"/>
        </w:rPr>
        <w:t>End of unsolicited reflection on the mechanics of the field.</w:t>
      </w:r>
    </w:p>
    <w:p w14:paraId="3143A813" w14:textId="0B93C143" w:rsidR="00B54F9D" w:rsidRDefault="00B54F9D" w:rsidP="009D6F9F">
      <w:pPr>
        <w:ind w:firstLine="0"/>
        <w:rPr>
          <w:rFonts w:ascii="Times" w:eastAsia="Times New Roman" w:hAnsi="Times"/>
          <w:color w:val="000000" w:themeColor="text1"/>
          <w:sz w:val="22"/>
          <w:szCs w:val="22"/>
        </w:rPr>
      </w:pPr>
    </w:p>
    <w:p w14:paraId="3E69F172" w14:textId="7F096031" w:rsidR="00B54F9D" w:rsidRDefault="00C26D0F" w:rsidP="009D6F9F">
      <w:pPr>
        <w:ind w:firstLine="0"/>
        <w:rPr>
          <w:rFonts w:ascii="Times" w:eastAsia="Times New Roman" w:hAnsi="Times"/>
          <w:color w:val="0031E6"/>
          <w:sz w:val="22"/>
          <w:szCs w:val="22"/>
        </w:rPr>
      </w:pPr>
      <w:r>
        <w:rPr>
          <w:rFonts w:ascii="Times" w:eastAsia="Times New Roman" w:hAnsi="Times"/>
          <w:color w:val="0031E6"/>
          <w:sz w:val="22"/>
          <w:szCs w:val="22"/>
        </w:rPr>
        <w:t xml:space="preserve">[…] </w:t>
      </w:r>
      <w:r w:rsidR="00B54F9D" w:rsidRPr="009A5273">
        <w:rPr>
          <w:rFonts w:ascii="Times" w:eastAsia="Times New Roman" w:hAnsi="Times"/>
          <w:color w:val="0031E6"/>
          <w:sz w:val="22"/>
          <w:szCs w:val="22"/>
        </w:rPr>
        <w:t>I'm also a bit puzzled as to why the authors focus on a /d/-/t/ example in this manuscript, given that the focus of the article is understanding how listeners condition phonetic identity on talker information and /d/-/t/ adaptation (at least in the lexically guided perceptual learning paradigm) seems to generalize across talkers.</w:t>
      </w:r>
    </w:p>
    <w:p w14:paraId="169ED269" w14:textId="65FACC20" w:rsidR="00C26D0F" w:rsidRDefault="00C26D0F" w:rsidP="009D6F9F">
      <w:pPr>
        <w:ind w:firstLine="0"/>
        <w:rPr>
          <w:rFonts w:ascii="Times" w:eastAsia="Times New Roman" w:hAnsi="Times"/>
          <w:color w:val="0031E6"/>
          <w:sz w:val="22"/>
          <w:szCs w:val="22"/>
        </w:rPr>
      </w:pPr>
    </w:p>
    <w:p w14:paraId="6175DA7D" w14:textId="2C9CA8B0"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cut this point out of the statement above to address it separately here]</w:t>
      </w:r>
    </w:p>
    <w:p w14:paraId="11003E84" w14:textId="516B0895" w:rsidR="00C26D0F" w:rsidRDefault="00C26D0F" w:rsidP="009D6F9F">
      <w:pPr>
        <w:ind w:firstLine="0"/>
        <w:rPr>
          <w:rFonts w:ascii="Times" w:eastAsia="Times New Roman" w:hAnsi="Times"/>
          <w:color w:val="000000" w:themeColor="text1"/>
          <w:sz w:val="22"/>
          <w:szCs w:val="22"/>
        </w:rPr>
      </w:pPr>
    </w:p>
    <w:p w14:paraId="12352E49" w14:textId="49DBFC59"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Agreed. We had related conversations within our team. We opted to stick with this contrast because of how comparatively well </w:t>
      </w:r>
      <w:del w:id="155" w:author="Kurumada, Chigusa" w:date="2023-03-20T13:02:00Z">
        <w:r w:rsidDel="00473023">
          <w:rPr>
            <w:rFonts w:ascii="Times" w:eastAsia="Times New Roman" w:hAnsi="Times"/>
            <w:color w:val="000000" w:themeColor="text1"/>
            <w:sz w:val="22"/>
            <w:szCs w:val="22"/>
          </w:rPr>
          <w:delText xml:space="preserve">its phonetics are </w:delText>
        </w:r>
      </w:del>
      <w:r>
        <w:rPr>
          <w:rFonts w:ascii="Times" w:eastAsia="Times New Roman" w:hAnsi="Times"/>
          <w:color w:val="000000" w:themeColor="text1"/>
          <w:sz w:val="22"/>
          <w:szCs w:val="22"/>
        </w:rPr>
        <w:t>understood</w:t>
      </w:r>
      <w:ins w:id="156" w:author="Kurumada, Chigusa" w:date="2023-03-20T13:02:00Z">
        <w:r w:rsidR="00473023" w:rsidRPr="00473023">
          <w:rPr>
            <w:rFonts w:ascii="Times" w:eastAsia="Times New Roman" w:hAnsi="Times"/>
            <w:color w:val="000000" w:themeColor="text1"/>
            <w:sz w:val="22"/>
            <w:szCs w:val="22"/>
          </w:rPr>
          <w:t xml:space="preserve"> </w:t>
        </w:r>
        <w:r w:rsidR="00473023">
          <w:rPr>
            <w:rFonts w:ascii="Times" w:eastAsia="Times New Roman" w:hAnsi="Times"/>
            <w:color w:val="000000" w:themeColor="text1"/>
            <w:sz w:val="22"/>
            <w:szCs w:val="22"/>
          </w:rPr>
          <w:t>its phonetics are</w:t>
        </w:r>
      </w:ins>
      <w:r>
        <w:rPr>
          <w:rFonts w:ascii="Times" w:eastAsia="Times New Roman" w:hAnsi="Times"/>
          <w:color w:val="000000" w:themeColor="text1"/>
          <w:sz w:val="22"/>
          <w:szCs w:val="22"/>
        </w:rPr>
        <w:t xml:space="preserve">, and because of the quality of available databases that provide information about the relevant phonetic </w:t>
      </w:r>
      <w:commentRangeStart w:id="157"/>
      <w:r>
        <w:rPr>
          <w:rFonts w:ascii="Times" w:eastAsia="Times New Roman" w:hAnsi="Times"/>
          <w:color w:val="000000" w:themeColor="text1"/>
          <w:sz w:val="22"/>
          <w:szCs w:val="22"/>
        </w:rPr>
        <w:t>distributions</w:t>
      </w:r>
      <w:commentRangeEnd w:id="157"/>
      <w:r>
        <w:rPr>
          <w:rStyle w:val="CommentReference"/>
        </w:rPr>
        <w:commentReference w:id="157"/>
      </w:r>
      <w:r>
        <w:rPr>
          <w:rFonts w:ascii="Times" w:eastAsia="Times New Roman" w:hAnsi="Times"/>
          <w:color w:val="000000" w:themeColor="text1"/>
          <w:sz w:val="22"/>
          <w:szCs w:val="22"/>
        </w:rPr>
        <w:t xml:space="preserve">. </w:t>
      </w:r>
      <w:ins w:id="158" w:author="Kurumada, Chigusa" w:date="2023-03-20T13:08:00Z">
        <w:r w:rsidR="00473023">
          <w:rPr>
            <w:rFonts w:ascii="Times" w:eastAsia="Times New Roman" w:hAnsi="Times"/>
            <w:color w:val="000000" w:themeColor="text1"/>
            <w:sz w:val="22"/>
            <w:szCs w:val="22"/>
          </w:rPr>
          <w:t>W</w:t>
        </w:r>
      </w:ins>
      <w:ins w:id="159" w:author="Kurumada, Chigusa" w:date="2023-03-20T13:09:00Z">
        <w:r w:rsidR="00473023">
          <w:rPr>
            <w:rFonts w:ascii="Times" w:eastAsia="Times New Roman" w:hAnsi="Times"/>
            <w:color w:val="000000" w:themeColor="text1"/>
            <w:sz w:val="22"/>
            <w:szCs w:val="22"/>
          </w:rPr>
          <w:t>hen such resources become available,</w:t>
        </w:r>
      </w:ins>
      <w:ins w:id="160" w:author="Kurumada, Chigusa" w:date="2023-03-20T13:03:00Z">
        <w:r w:rsidR="00473023">
          <w:rPr>
            <w:rFonts w:ascii="Times" w:eastAsia="Times New Roman" w:hAnsi="Times"/>
            <w:color w:val="000000" w:themeColor="text1"/>
            <w:sz w:val="22"/>
            <w:szCs w:val="22"/>
          </w:rPr>
          <w:t xml:space="preserve"> the approach</w:t>
        </w:r>
      </w:ins>
      <w:ins w:id="161" w:author="Kurumada, Chigusa" w:date="2023-03-20T13:09:00Z">
        <w:r w:rsidR="00473023">
          <w:rPr>
            <w:rFonts w:ascii="Times" w:eastAsia="Times New Roman" w:hAnsi="Times"/>
            <w:color w:val="000000" w:themeColor="text1"/>
            <w:sz w:val="22"/>
            <w:szCs w:val="22"/>
          </w:rPr>
          <w:t xml:space="preserve"> and our computational resources are</w:t>
        </w:r>
      </w:ins>
      <w:ins w:id="162" w:author="Kurumada, Chigusa" w:date="2023-03-20T13:03:00Z">
        <w:r w:rsidR="00473023">
          <w:rPr>
            <w:rFonts w:ascii="Times" w:eastAsia="Times New Roman" w:hAnsi="Times"/>
            <w:color w:val="000000" w:themeColor="text1"/>
            <w:sz w:val="22"/>
            <w:szCs w:val="22"/>
          </w:rPr>
          <w:t xml:space="preserve"> readily extendable to other contrasts. </w:t>
        </w:r>
      </w:ins>
      <w:ins w:id="163" w:author="Kurumada, Chigusa" w:date="2023-03-20T13:09:00Z">
        <w:r w:rsidR="00DE7A7A">
          <w:rPr>
            <w:rFonts w:ascii="Times" w:eastAsia="Times New Roman" w:hAnsi="Times"/>
            <w:color w:val="000000" w:themeColor="text1"/>
            <w:sz w:val="22"/>
            <w:szCs w:val="22"/>
          </w:rPr>
          <w:t>In fact, it is one of our recommendations to create s</w:t>
        </w:r>
      </w:ins>
      <w:ins w:id="164" w:author="Kurumada, Chigusa" w:date="2023-03-20T13:10:00Z">
        <w:r w:rsidR="00DE7A7A">
          <w:rPr>
            <w:rFonts w:ascii="Times" w:eastAsia="Times New Roman" w:hAnsi="Times"/>
            <w:color w:val="000000" w:themeColor="text1"/>
            <w:sz w:val="22"/>
            <w:szCs w:val="22"/>
          </w:rPr>
          <w:t>uch resources to expand the scope of the current approach.</w:t>
        </w:r>
      </w:ins>
    </w:p>
    <w:p w14:paraId="28E765B7" w14:textId="5035E244" w:rsidR="00C26D0F" w:rsidRDefault="00C26D0F" w:rsidP="009D6F9F">
      <w:pPr>
        <w:ind w:firstLine="0"/>
        <w:rPr>
          <w:rFonts w:ascii="Times" w:eastAsia="Times New Roman" w:hAnsi="Times"/>
          <w:color w:val="000000" w:themeColor="text1"/>
          <w:sz w:val="22"/>
          <w:szCs w:val="22"/>
        </w:rPr>
      </w:pPr>
    </w:p>
    <w:p w14:paraId="3E361ACD" w14:textId="2D76090E" w:rsidR="00C26D0F" w:rsidRDefault="00C26D0F"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As an aside, we note that issues of talker-specificity are a bit more complicated than they are usually discussed (e.g., generalization across talkers does </w:t>
      </w:r>
      <w:r w:rsidRPr="00C26D0F">
        <w:rPr>
          <w:rFonts w:ascii="Times" w:eastAsia="Times New Roman" w:hAnsi="Times"/>
          <w:i/>
          <w:iCs/>
          <w:color w:val="000000" w:themeColor="text1"/>
          <w:sz w:val="22"/>
          <w:szCs w:val="22"/>
        </w:rPr>
        <w:t>not</w:t>
      </w:r>
      <w:r>
        <w:rPr>
          <w:rFonts w:ascii="Times" w:eastAsia="Times New Roman" w:hAnsi="Times"/>
          <w:color w:val="000000" w:themeColor="text1"/>
          <w:sz w:val="22"/>
          <w:szCs w:val="22"/>
        </w:rPr>
        <w:t xml:space="preserve"> necessarily argue against talker-specificity, e.g., if the speech rate of the two talkers is similar, as it was in Kraljic’s experiment).</w:t>
      </w:r>
      <w:ins w:id="165" w:author="Kurumada, Chigusa" w:date="2023-03-20T13:10:00Z">
        <w:r w:rsidR="00DE7A7A">
          <w:rPr>
            <w:rFonts w:ascii="Times" w:eastAsia="Times New Roman" w:hAnsi="Times"/>
            <w:color w:val="000000" w:themeColor="text1"/>
            <w:sz w:val="22"/>
            <w:szCs w:val="22"/>
          </w:rPr>
          <w:t xml:space="preserve"> </w:t>
        </w:r>
      </w:ins>
      <w:del w:id="166" w:author="Kurumada, Chigusa" w:date="2023-03-20T13:11:00Z">
        <w:r w:rsidDel="00DE7A7A">
          <w:rPr>
            <w:rFonts w:ascii="Times" w:eastAsia="Times New Roman" w:hAnsi="Times"/>
            <w:color w:val="000000" w:themeColor="text1"/>
            <w:sz w:val="22"/>
            <w:szCs w:val="22"/>
          </w:rPr>
          <w:delText xml:space="preserve"> </w:delText>
        </w:r>
      </w:del>
      <w:r>
        <w:rPr>
          <w:rFonts w:ascii="Times" w:eastAsia="Times New Roman" w:hAnsi="Times"/>
          <w:color w:val="000000" w:themeColor="text1"/>
          <w:sz w:val="22"/>
          <w:szCs w:val="22"/>
        </w:rPr>
        <w:t>As discussed in Kleinschmidt &amp; Jaeger (2015) talker-specificity and cross-talker generalization can be productively understood as inferences, rather than either being there or not.</w:t>
      </w:r>
      <w:ins w:id="167" w:author="Kurumada, Chigusa" w:date="2023-03-20T13:11:00Z">
        <w:r w:rsidR="00DE7A7A">
          <w:rPr>
            <w:rFonts w:ascii="Times" w:eastAsia="Times New Roman" w:hAnsi="Times"/>
            <w:color w:val="000000" w:themeColor="text1"/>
            <w:sz w:val="22"/>
            <w:szCs w:val="22"/>
          </w:rPr>
          <w:t xml:space="preserve"> </w:t>
        </w:r>
        <w:r w:rsidR="00DE7A7A">
          <w:rPr>
            <w:rFonts w:ascii="Times" w:eastAsia="Times New Roman" w:hAnsi="Times"/>
            <w:color w:val="000000" w:themeColor="text1"/>
            <w:sz w:val="22"/>
            <w:szCs w:val="22"/>
          </w:rPr>
          <w:t>Th</w:t>
        </w:r>
        <w:r w:rsidR="00DE7A7A">
          <w:rPr>
            <w:rFonts w:ascii="Times" w:eastAsia="Times New Roman" w:hAnsi="Times"/>
            <w:color w:val="000000" w:themeColor="text1"/>
            <w:sz w:val="22"/>
            <w:szCs w:val="22"/>
          </w:rPr>
          <w:t xml:space="preserve">e complexity is even </w:t>
        </w:r>
        <w:r w:rsidR="00DE7A7A">
          <w:rPr>
            <w:rFonts w:ascii="Times" w:eastAsia="Times New Roman" w:hAnsi="Times"/>
            <w:color w:val="000000" w:themeColor="text1"/>
            <w:sz w:val="22"/>
            <w:szCs w:val="22"/>
          </w:rPr>
          <w:lastRenderedPageBreak/>
          <w:t xml:space="preserve">more </w:t>
        </w:r>
      </w:ins>
      <w:ins w:id="168" w:author="Kurumada, Chigusa" w:date="2023-03-20T13:12:00Z">
        <w:r w:rsidR="00DE7A7A">
          <w:rPr>
            <w:rFonts w:ascii="Times" w:eastAsia="Times New Roman" w:hAnsi="Times"/>
            <w:color w:val="000000" w:themeColor="text1"/>
            <w:sz w:val="22"/>
            <w:szCs w:val="22"/>
          </w:rPr>
          <w:t>exacerbated</w:t>
        </w:r>
      </w:ins>
      <w:ins w:id="169" w:author="Kurumada, Chigusa" w:date="2023-03-20T13:11:00Z">
        <w:r w:rsidR="00DE7A7A">
          <w:rPr>
            <w:rFonts w:ascii="Times" w:eastAsia="Times New Roman" w:hAnsi="Times"/>
            <w:color w:val="000000" w:themeColor="text1"/>
            <w:sz w:val="22"/>
            <w:szCs w:val="22"/>
          </w:rPr>
          <w:t xml:space="preserve"> </w:t>
        </w:r>
      </w:ins>
      <w:ins w:id="170" w:author="Kurumada, Chigusa" w:date="2023-03-20T13:12:00Z">
        <w:r w:rsidR="00DE7A7A">
          <w:rPr>
            <w:rFonts w:ascii="Times" w:eastAsia="Times New Roman" w:hAnsi="Times"/>
            <w:color w:val="000000" w:themeColor="text1"/>
            <w:sz w:val="22"/>
            <w:szCs w:val="22"/>
          </w:rPr>
          <w:t xml:space="preserve">for </w:t>
        </w:r>
      </w:ins>
      <w:ins w:id="171" w:author="Kurumada, Chigusa" w:date="2023-03-20T13:11:00Z">
        <w:r w:rsidR="00DE7A7A">
          <w:rPr>
            <w:rFonts w:ascii="Times" w:eastAsia="Times New Roman" w:hAnsi="Times"/>
            <w:color w:val="000000" w:themeColor="text1"/>
            <w:sz w:val="22"/>
            <w:szCs w:val="22"/>
          </w:rPr>
          <w:t>L2 accent adaptation, which we explore in Case Study 2.</w:t>
        </w:r>
      </w:ins>
      <w:ins w:id="172" w:author="Kurumada, Chigusa" w:date="2023-03-20T13:12:00Z">
        <w:r w:rsidR="00DE7A7A">
          <w:rPr>
            <w:rFonts w:ascii="Times" w:eastAsia="Times New Roman" w:hAnsi="Times"/>
            <w:color w:val="000000" w:themeColor="text1"/>
            <w:sz w:val="22"/>
            <w:szCs w:val="22"/>
          </w:rPr>
          <w:t xml:space="preserve"> </w:t>
        </w:r>
      </w:ins>
      <w:ins w:id="173" w:author="Kurumada, Chigusa" w:date="2023-03-20T13:14:00Z">
        <w:r w:rsidR="00DE7A7A">
          <w:rPr>
            <w:rFonts w:ascii="Times" w:eastAsia="Times New Roman" w:hAnsi="Times"/>
            <w:color w:val="000000" w:themeColor="text1"/>
            <w:sz w:val="22"/>
            <w:szCs w:val="22"/>
          </w:rPr>
          <w:t>The listener’s prior</w:t>
        </w:r>
      </w:ins>
      <w:ins w:id="174" w:author="Kurumada, Chigusa" w:date="2023-03-20T13:13:00Z">
        <w:r w:rsidR="00DE7A7A">
          <w:rPr>
            <w:rFonts w:ascii="Times" w:eastAsia="Times New Roman" w:hAnsi="Times"/>
            <w:color w:val="000000" w:themeColor="text1"/>
            <w:sz w:val="22"/>
            <w:szCs w:val="22"/>
          </w:rPr>
          <w:t xml:space="preserve"> </w:t>
        </w:r>
      </w:ins>
      <w:ins w:id="175" w:author="Kurumada, Chigusa" w:date="2023-03-20T13:14:00Z">
        <w:r w:rsidR="00DE7A7A">
          <w:rPr>
            <w:rFonts w:ascii="Times" w:eastAsia="Times New Roman" w:hAnsi="Times"/>
            <w:color w:val="000000" w:themeColor="text1"/>
            <w:sz w:val="22"/>
            <w:szCs w:val="22"/>
          </w:rPr>
          <w:t>e</w:t>
        </w:r>
      </w:ins>
      <w:ins w:id="176" w:author="Kurumada, Chigusa" w:date="2023-03-20T13:12:00Z">
        <w:r w:rsidR="00DE7A7A">
          <w:rPr>
            <w:rFonts w:ascii="Times" w:eastAsia="Times New Roman" w:hAnsi="Times"/>
            <w:color w:val="000000" w:themeColor="text1"/>
            <w:sz w:val="22"/>
            <w:szCs w:val="22"/>
          </w:rPr>
          <w:t>xperiences with a given accent a</w:t>
        </w:r>
      </w:ins>
      <w:ins w:id="177" w:author="Kurumada, Chigusa" w:date="2023-03-20T13:14:00Z">
        <w:r w:rsidR="00DE7A7A">
          <w:rPr>
            <w:rFonts w:ascii="Times" w:eastAsia="Times New Roman" w:hAnsi="Times"/>
            <w:color w:val="000000" w:themeColor="text1"/>
            <w:sz w:val="22"/>
            <w:szCs w:val="22"/>
          </w:rPr>
          <w:t>s well as</w:t>
        </w:r>
      </w:ins>
      <w:ins w:id="178" w:author="Kurumada, Chigusa" w:date="2023-03-20T13:12:00Z">
        <w:r w:rsidR="00DE7A7A">
          <w:rPr>
            <w:rFonts w:ascii="Times" w:eastAsia="Times New Roman" w:hAnsi="Times"/>
            <w:color w:val="000000" w:themeColor="text1"/>
            <w:sz w:val="22"/>
            <w:szCs w:val="22"/>
          </w:rPr>
          <w:t xml:space="preserve"> specific characteristics of a given L2 talker a</w:t>
        </w:r>
      </w:ins>
      <w:ins w:id="179" w:author="Kurumada, Chigusa" w:date="2023-03-20T13:13:00Z">
        <w:r w:rsidR="00DE7A7A">
          <w:rPr>
            <w:rFonts w:ascii="Times" w:eastAsia="Times New Roman" w:hAnsi="Times"/>
            <w:color w:val="000000" w:themeColor="text1"/>
            <w:sz w:val="22"/>
            <w:szCs w:val="22"/>
          </w:rPr>
          <w:t>ffects the</w:t>
        </w:r>
      </w:ins>
      <w:ins w:id="180" w:author="Kurumada, Chigusa" w:date="2023-03-20T13:14:00Z">
        <w:r w:rsidR="00DE7A7A">
          <w:rPr>
            <w:rFonts w:ascii="Times" w:eastAsia="Times New Roman" w:hAnsi="Times"/>
            <w:color w:val="000000" w:themeColor="text1"/>
            <w:sz w:val="22"/>
            <w:szCs w:val="22"/>
          </w:rPr>
          <w:t xml:space="preserve"> inferences being drawn in perception. In this light, the current choice of the /t/-/d/ contrast,</w:t>
        </w:r>
      </w:ins>
      <w:ins w:id="181" w:author="Kurumada, Chigusa" w:date="2023-03-20T13:15:00Z">
        <w:r w:rsidR="00FE29B9">
          <w:rPr>
            <w:rFonts w:ascii="Times" w:eastAsia="Times New Roman" w:hAnsi="Times"/>
            <w:color w:val="000000" w:themeColor="text1"/>
            <w:sz w:val="22"/>
            <w:szCs w:val="22"/>
          </w:rPr>
          <w:t xml:space="preserve"> we believe,</w:t>
        </w:r>
      </w:ins>
      <w:ins w:id="182" w:author="Kurumada, Chigusa" w:date="2023-03-20T13:14:00Z">
        <w:r w:rsidR="00DE7A7A">
          <w:rPr>
            <w:rFonts w:ascii="Times" w:eastAsia="Times New Roman" w:hAnsi="Times"/>
            <w:color w:val="000000" w:themeColor="text1"/>
            <w:sz w:val="22"/>
            <w:szCs w:val="22"/>
          </w:rPr>
          <w:t xml:space="preserve"> is as good as any other contrast. </w:t>
        </w:r>
      </w:ins>
    </w:p>
    <w:p w14:paraId="475C5521" w14:textId="77777777" w:rsidR="00C26D0F"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2. I'm not sure I'm convinced by the authors' approach to modeling the post-perceptual decision-making stage of speech processing — I could have used a bit more explanation for why the authors formalize it in the way that they do</w:t>
      </w:r>
      <w:r w:rsidR="00C26D0F">
        <w:rPr>
          <w:rFonts w:ascii="Times" w:eastAsia="Times New Roman" w:hAnsi="Times"/>
          <w:color w:val="0031E6"/>
          <w:sz w:val="22"/>
          <w:szCs w:val="22"/>
        </w:rPr>
        <w:t>.</w:t>
      </w:r>
      <w:r w:rsidR="00B54F9D">
        <w:rPr>
          <w:rFonts w:ascii="Times" w:eastAsia="Times New Roman" w:hAnsi="Times"/>
          <w:color w:val="0031E6"/>
          <w:sz w:val="22"/>
          <w:szCs w:val="22"/>
        </w:rPr>
        <w:t xml:space="preserve"> </w:t>
      </w:r>
      <w:r w:rsidRPr="009A5273">
        <w:rPr>
          <w:rFonts w:ascii="Times" w:eastAsia="Times New Roman" w:hAnsi="Times"/>
          <w:color w:val="0031E6"/>
          <w:sz w:val="22"/>
          <w:szCs w:val="22"/>
        </w:rPr>
        <w:t>Consider, for instance, Section 2.2.3, where the authors appeal to Sohoglu and Davis (2016), writing that those authors "describe adaptation to degraded speech as changes in decision making" (p. 27, line 567); this work is characterized similarly elsewhere in the manuscript (p. 75, lines 1505-1512). However, I'm not sure if this is a fair characterization of Sohoglu and Davis's position — certainly, it seems inconsistent with how they've described this phenomenon elsewhere (e.g., Sohoglu et al., 2014; Davis &amp; Sohoglu, 2020), where they've argued that this adaptation does *not* occur at a post-perceptual decision stage but instead involves a *perceptual* adjustment.</w:t>
      </w:r>
      <w:r w:rsidR="00C26D0F">
        <w:rPr>
          <w:rFonts w:ascii="Times" w:eastAsia="Times New Roman" w:hAnsi="Times"/>
          <w:color w:val="0031E6"/>
          <w:sz w:val="22"/>
          <w:szCs w:val="22"/>
        </w:rPr>
        <w:t xml:space="preserve"> </w:t>
      </w:r>
    </w:p>
    <w:p w14:paraId="301818D5" w14:textId="77777777" w:rsidR="00C26D0F" w:rsidRDefault="00C26D0F" w:rsidP="009D6F9F">
      <w:pPr>
        <w:ind w:firstLine="0"/>
        <w:rPr>
          <w:rFonts w:ascii="Times" w:eastAsia="Times New Roman" w:hAnsi="Times"/>
          <w:color w:val="0031E6"/>
          <w:sz w:val="22"/>
          <w:szCs w:val="22"/>
        </w:rPr>
      </w:pPr>
    </w:p>
    <w:p w14:paraId="10514C06" w14:textId="22723DBF" w:rsidR="00C26D0F" w:rsidRDefault="00B33994"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C26D0F" w:rsidRPr="00C26D0F">
        <w:rPr>
          <w:rFonts w:ascii="Times" w:eastAsia="Times New Roman" w:hAnsi="Times"/>
          <w:color w:val="000000" w:themeColor="text1"/>
          <w:sz w:val="22"/>
          <w:szCs w:val="22"/>
        </w:rPr>
        <w:t xml:space="preserve">he </w:t>
      </w:r>
      <w:r w:rsidR="00C26D0F" w:rsidRPr="002445FE">
        <w:rPr>
          <w:rFonts w:ascii="Times" w:eastAsia="Times New Roman" w:hAnsi="Times"/>
          <w:b/>
          <w:bCs/>
          <w:color w:val="000000" w:themeColor="text1"/>
          <w:sz w:val="22"/>
          <w:szCs w:val="22"/>
        </w:rPr>
        <w:t>qualitative limitations that we identify for changes in decision-making should hold generally</w:t>
      </w:r>
      <w:r w:rsidR="002445FE">
        <w:rPr>
          <w:rFonts w:ascii="Times" w:eastAsia="Times New Roman" w:hAnsi="Times"/>
          <w:color w:val="000000" w:themeColor="text1"/>
          <w:sz w:val="22"/>
          <w:szCs w:val="22"/>
        </w:rPr>
        <w:t>, regardless of the specific implementation of our model</w:t>
      </w:r>
      <w:r w:rsidR="00C26D0F" w:rsidRPr="002445FE">
        <w:rPr>
          <w:rFonts w:ascii="Times" w:eastAsia="Times New Roman" w:hAnsi="Times"/>
          <w:b/>
          <w:bCs/>
          <w:color w:val="000000" w:themeColor="text1"/>
          <w:sz w:val="22"/>
          <w:szCs w:val="22"/>
        </w:rPr>
        <w:t>.</w:t>
      </w:r>
      <w:r w:rsidR="00C26D0F" w:rsidRPr="00C26D0F">
        <w:rPr>
          <w:rFonts w:ascii="Times" w:eastAsia="Times New Roman" w:hAnsi="Times"/>
          <w:color w:val="000000" w:themeColor="text1"/>
          <w:sz w:val="22"/>
          <w:szCs w:val="22"/>
        </w:rPr>
        <w:t xml:space="preserve"> </w:t>
      </w:r>
      <w:commentRangeStart w:id="183"/>
      <w:r w:rsidR="00C26D0F" w:rsidRPr="00C26D0F">
        <w:rPr>
          <w:rFonts w:ascii="Times" w:eastAsia="Times New Roman" w:hAnsi="Times"/>
          <w:color w:val="000000" w:themeColor="text1"/>
          <w:sz w:val="22"/>
          <w:szCs w:val="22"/>
        </w:rPr>
        <w:t xml:space="preserve">That’s because they mostly depend on the fact that any such model affects only the decision biases, rather than on the specific way that we </w:t>
      </w:r>
      <w:r w:rsidR="00C26D0F" w:rsidRPr="00C26D0F">
        <w:rPr>
          <w:rFonts w:ascii="Times" w:eastAsia="Times New Roman" w:hAnsi="Times"/>
          <w:i/>
          <w:iCs/>
          <w:color w:val="000000" w:themeColor="text1"/>
          <w:sz w:val="22"/>
          <w:szCs w:val="22"/>
        </w:rPr>
        <w:t>model</w:t>
      </w:r>
      <w:r w:rsidR="00C26D0F" w:rsidRPr="00C26D0F">
        <w:rPr>
          <w:rFonts w:ascii="Times" w:eastAsia="Times New Roman" w:hAnsi="Times"/>
          <w:color w:val="000000" w:themeColor="text1"/>
          <w:sz w:val="22"/>
          <w:szCs w:val="22"/>
        </w:rPr>
        <w:t xml:space="preserve"> those changes. </w:t>
      </w:r>
      <w:r w:rsidR="00C26D0F" w:rsidRPr="002445FE">
        <w:rPr>
          <w:rFonts w:ascii="Times" w:eastAsia="Times New Roman" w:hAnsi="Times"/>
          <w:b/>
          <w:bCs/>
          <w:color w:val="000000" w:themeColor="text1"/>
          <w:sz w:val="22"/>
          <w:szCs w:val="22"/>
        </w:rPr>
        <w:t xml:space="preserve">We now clarify this on p. </w:t>
      </w:r>
      <w:r w:rsidR="00C26D0F" w:rsidRPr="002445FE">
        <w:rPr>
          <w:rFonts w:ascii="Times" w:eastAsia="Times New Roman" w:hAnsi="Times"/>
          <w:b/>
          <w:bCs/>
          <w:color w:val="000000" w:themeColor="text1"/>
          <w:sz w:val="22"/>
          <w:szCs w:val="22"/>
          <w:highlight w:val="yellow"/>
        </w:rPr>
        <w:t>XXX</w:t>
      </w:r>
      <w:r w:rsidR="00C26D0F" w:rsidRPr="002445FE">
        <w:rPr>
          <w:rFonts w:ascii="Times" w:eastAsia="Times New Roman" w:hAnsi="Times"/>
          <w:b/>
          <w:bCs/>
          <w:color w:val="000000" w:themeColor="text1"/>
          <w:sz w:val="22"/>
          <w:szCs w:val="22"/>
        </w:rPr>
        <w:t>.</w:t>
      </w:r>
      <w:commentRangeEnd w:id="183"/>
      <w:r w:rsidR="00C26D0F" w:rsidRPr="002445FE">
        <w:rPr>
          <w:rStyle w:val="CommentReference"/>
          <w:b/>
          <w:bCs/>
        </w:rPr>
        <w:commentReference w:id="183"/>
      </w:r>
      <w:r w:rsidR="00C26D0F">
        <w:rPr>
          <w:rFonts w:ascii="Times" w:eastAsia="Times New Roman" w:hAnsi="Times"/>
          <w:color w:val="000000" w:themeColor="text1"/>
          <w:sz w:val="22"/>
          <w:szCs w:val="22"/>
        </w:rPr>
        <w:t xml:space="preserve"> Changes in decision-making largely can only lift/lower the overall categorization function (with some caveats once lapse rates are non-zero but </w:t>
      </w:r>
      <w:r w:rsidR="002445FE">
        <w:rPr>
          <w:rFonts w:ascii="Times" w:eastAsia="Times New Roman" w:hAnsi="Times"/>
          <w:color w:val="000000" w:themeColor="text1"/>
          <w:sz w:val="22"/>
          <w:szCs w:val="22"/>
        </w:rPr>
        <w:t>even those changes are still very limited in nature).</w:t>
      </w:r>
    </w:p>
    <w:p w14:paraId="524E4CB5" w14:textId="20E1AEB2" w:rsidR="002445FE" w:rsidRDefault="002445FE" w:rsidP="009D6F9F">
      <w:pPr>
        <w:ind w:firstLine="0"/>
        <w:rPr>
          <w:rFonts w:ascii="Times" w:eastAsia="Times New Roman" w:hAnsi="Times"/>
          <w:color w:val="000000" w:themeColor="text1"/>
          <w:sz w:val="22"/>
          <w:szCs w:val="22"/>
        </w:rPr>
      </w:pPr>
    </w:p>
    <w:p w14:paraId="0CF7AE92" w14:textId="1C954B20" w:rsidR="002445FE" w:rsidRDefault="002445FE"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We also note that our first submission used a different (less cognitive plausible) change model. That model also updated decision biases (as any change model for decision-making has to, by definition) but it did not employ any prediction error. The only effect this had is on the time course (across trials) of adaptation, not the types of changes that the model can explain.  </w:t>
      </w:r>
    </w:p>
    <w:p w14:paraId="0EC5116E" w14:textId="393A74B7" w:rsidR="002445FE" w:rsidRDefault="002445FE" w:rsidP="009D6F9F">
      <w:pPr>
        <w:ind w:firstLine="0"/>
        <w:rPr>
          <w:rFonts w:ascii="Times" w:eastAsia="Times New Roman" w:hAnsi="Times"/>
          <w:color w:val="000000" w:themeColor="text1"/>
          <w:sz w:val="22"/>
          <w:szCs w:val="22"/>
        </w:rPr>
      </w:pPr>
    </w:p>
    <w:p w14:paraId="1FA6B3DF" w14:textId="2118FAD4" w:rsidR="00D80658" w:rsidRDefault="002445FE" w:rsidP="009D6F9F">
      <w:pPr>
        <w:ind w:firstLine="0"/>
        <w:rPr>
          <w:rFonts w:ascii="Times" w:eastAsia="Times New Roman" w:hAnsi="Times"/>
          <w:color w:val="000000" w:themeColor="text1"/>
          <w:sz w:val="22"/>
          <w:szCs w:val="22"/>
        </w:rPr>
      </w:pPr>
      <w:r w:rsidRPr="00311BB3">
        <w:rPr>
          <w:rFonts w:ascii="Times" w:eastAsia="Times New Roman" w:hAnsi="Times"/>
          <w:color w:val="000000" w:themeColor="text1"/>
          <w:sz w:val="22"/>
          <w:szCs w:val="22"/>
        </w:rPr>
        <w:t>Turning to Sohoglu and Davis</w:t>
      </w:r>
      <w:r w:rsidR="0013075F" w:rsidRPr="00311BB3">
        <w:rPr>
          <w:rFonts w:ascii="Times" w:eastAsia="Times New Roman" w:hAnsi="Times"/>
          <w:color w:val="000000" w:themeColor="text1"/>
          <w:sz w:val="22"/>
          <w:szCs w:val="22"/>
        </w:rPr>
        <w:t xml:space="preserve"> (2016</w:t>
      </w:r>
      <w:r w:rsidR="00D85E1F" w:rsidRPr="00311BB3">
        <w:rPr>
          <w:rFonts w:ascii="Times" w:eastAsia="Times New Roman" w:hAnsi="Times"/>
          <w:color w:val="000000" w:themeColor="text1"/>
          <w:sz w:val="22"/>
          <w:szCs w:val="22"/>
        </w:rPr>
        <w:t>, SD16</w:t>
      </w:r>
      <w:r w:rsidR="0013075F" w:rsidRPr="00311BB3">
        <w:rPr>
          <w:rFonts w:ascii="Times" w:eastAsia="Times New Roman" w:hAnsi="Times"/>
          <w:color w:val="000000" w:themeColor="text1"/>
          <w:sz w:val="22"/>
          <w:szCs w:val="22"/>
        </w:rPr>
        <w:t>)</w:t>
      </w:r>
      <w:r w:rsidRPr="00311BB3">
        <w:rPr>
          <w:rFonts w:ascii="Times" w:eastAsia="Times New Roman" w:hAnsi="Times"/>
          <w:color w:val="000000" w:themeColor="text1"/>
          <w:sz w:val="22"/>
          <w:szCs w:val="22"/>
        </w:rPr>
        <w:t xml:space="preserve">, </w:t>
      </w:r>
      <w:r w:rsidR="00D80658">
        <w:rPr>
          <w:rFonts w:ascii="Times" w:eastAsia="Times New Roman" w:hAnsi="Times"/>
          <w:color w:val="000000" w:themeColor="text1"/>
          <w:sz w:val="22"/>
          <w:szCs w:val="22"/>
        </w:rPr>
        <w:t>we thank the reviewer for raising this point. W</w:t>
      </w:r>
      <w:r w:rsidR="0071112F">
        <w:rPr>
          <w:rFonts w:ascii="Times" w:eastAsia="Times New Roman" w:hAnsi="Times"/>
          <w:color w:val="000000" w:themeColor="text1"/>
          <w:sz w:val="22"/>
          <w:szCs w:val="22"/>
        </w:rPr>
        <w:t>e</w:t>
      </w:r>
      <w:r w:rsidR="00D80658">
        <w:rPr>
          <w:rFonts w:ascii="Times" w:eastAsia="Times New Roman" w:hAnsi="Times"/>
          <w:color w:val="000000" w:themeColor="text1"/>
          <w:sz w:val="22"/>
          <w:szCs w:val="22"/>
        </w:rPr>
        <w:t xml:space="preserve"> have re-read the SD16 and the other papers, and</w:t>
      </w:r>
      <w:r w:rsidR="0071112F">
        <w:rPr>
          <w:rFonts w:ascii="Times" w:eastAsia="Times New Roman" w:hAnsi="Times"/>
          <w:color w:val="000000" w:themeColor="text1"/>
          <w:sz w:val="22"/>
          <w:szCs w:val="22"/>
        </w:rPr>
        <w:t xml:space="preserve"> now realize that </w:t>
      </w:r>
      <w:r w:rsidR="0071112F" w:rsidRPr="00D85E1F">
        <w:rPr>
          <w:rFonts w:ascii="Times" w:eastAsia="Times New Roman" w:hAnsi="Times"/>
          <w:b/>
          <w:bCs/>
          <w:color w:val="000000" w:themeColor="text1"/>
          <w:sz w:val="22"/>
          <w:szCs w:val="22"/>
        </w:rPr>
        <w:t xml:space="preserve">we indeed misunderstood </w:t>
      </w:r>
      <w:r w:rsidR="00D80658">
        <w:rPr>
          <w:rFonts w:ascii="Times" w:eastAsia="Times New Roman" w:hAnsi="Times"/>
          <w:b/>
          <w:bCs/>
          <w:color w:val="000000" w:themeColor="text1"/>
          <w:sz w:val="22"/>
          <w:szCs w:val="22"/>
        </w:rPr>
        <w:t xml:space="preserve">the </w:t>
      </w:r>
      <w:r w:rsidR="0071112F" w:rsidRPr="00D85E1F">
        <w:rPr>
          <w:rFonts w:ascii="Times" w:eastAsia="Times New Roman" w:hAnsi="Times"/>
          <w:b/>
          <w:bCs/>
          <w:color w:val="000000" w:themeColor="text1"/>
          <w:sz w:val="22"/>
          <w:szCs w:val="22"/>
        </w:rPr>
        <w:t>account</w:t>
      </w:r>
      <w:r w:rsidR="00D80658">
        <w:rPr>
          <w:rFonts w:ascii="Times" w:eastAsia="Times New Roman" w:hAnsi="Times"/>
          <w:b/>
          <w:bCs/>
          <w:color w:val="000000" w:themeColor="text1"/>
          <w:sz w:val="22"/>
          <w:szCs w:val="22"/>
        </w:rPr>
        <w:t xml:space="preserve"> provided by Sohoglu &amp; Davis</w:t>
      </w:r>
      <w:r w:rsidR="0071112F">
        <w:rPr>
          <w:rFonts w:ascii="Times" w:eastAsia="Times New Roman" w:hAnsi="Times"/>
          <w:color w:val="000000" w:themeColor="text1"/>
          <w:sz w:val="22"/>
          <w:szCs w:val="22"/>
        </w:rPr>
        <w:t xml:space="preserve">. </w:t>
      </w:r>
      <w:r w:rsidR="00D80658" w:rsidRPr="00311BB3">
        <w:rPr>
          <w:rFonts w:ascii="Times" w:eastAsia="Times New Roman" w:hAnsi="Times"/>
          <w:b/>
          <w:bCs/>
          <w:color w:val="000000" w:themeColor="text1"/>
          <w:sz w:val="22"/>
          <w:szCs w:val="22"/>
        </w:rPr>
        <w:t xml:space="preserve">We have removed any mention of SD16 from the section on decision-making, and now discuss it in the preceding section on changes in representations. </w:t>
      </w:r>
      <w:r w:rsidR="00D80658">
        <w:rPr>
          <w:rFonts w:ascii="Times" w:eastAsia="Times New Roman" w:hAnsi="Times"/>
          <w:color w:val="000000" w:themeColor="text1"/>
          <w:sz w:val="22"/>
          <w:szCs w:val="22"/>
        </w:rPr>
        <w:t>We have also adjusted our general discussion. In case, it is of interest, we describe our revised understanding of the proposal made in SD16 below, and how it relates to our proposal.</w:t>
      </w:r>
    </w:p>
    <w:p w14:paraId="50D04ADE" w14:textId="77777777" w:rsidR="00D80658" w:rsidRDefault="00D80658" w:rsidP="009D6F9F">
      <w:pPr>
        <w:ind w:firstLine="0"/>
        <w:rPr>
          <w:rFonts w:ascii="Times" w:eastAsia="Times New Roman" w:hAnsi="Times"/>
          <w:color w:val="000000" w:themeColor="text1"/>
          <w:sz w:val="22"/>
          <w:szCs w:val="22"/>
        </w:rPr>
      </w:pPr>
    </w:p>
    <w:p w14:paraId="74F1C8D6" w14:textId="16161618" w:rsidR="002445FE" w:rsidRDefault="00D80658"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T</w:t>
      </w:r>
      <w:r w:rsidR="0071112F">
        <w:rPr>
          <w:rFonts w:ascii="Times" w:eastAsia="Times New Roman" w:hAnsi="Times"/>
          <w:color w:val="000000" w:themeColor="text1"/>
          <w:sz w:val="22"/>
          <w:szCs w:val="22"/>
        </w:rPr>
        <w:t xml:space="preserve">he only description of an actual model that we found </w:t>
      </w:r>
      <w:commentRangeStart w:id="184"/>
      <w:r w:rsidR="0071112F">
        <w:rPr>
          <w:rFonts w:ascii="Times" w:eastAsia="Times New Roman" w:hAnsi="Times"/>
          <w:color w:val="000000" w:themeColor="text1"/>
          <w:sz w:val="22"/>
          <w:szCs w:val="22"/>
        </w:rPr>
        <w:t>in this and the other two papers mentioned by the reviewer was in the SI of S</w:t>
      </w:r>
      <w:r w:rsidR="00D85E1F">
        <w:rPr>
          <w:rFonts w:ascii="Times" w:eastAsia="Times New Roman" w:hAnsi="Times"/>
          <w:color w:val="000000" w:themeColor="text1"/>
          <w:sz w:val="22"/>
          <w:szCs w:val="22"/>
        </w:rPr>
        <w:t>D16</w:t>
      </w:r>
      <w:r w:rsidR="0071112F">
        <w:rPr>
          <w:rFonts w:ascii="Times" w:eastAsia="Times New Roman" w:hAnsi="Times"/>
          <w:color w:val="000000" w:themeColor="text1"/>
          <w:sz w:val="22"/>
          <w:szCs w:val="22"/>
        </w:rPr>
        <w:t>. T</w:t>
      </w:r>
      <w:commentRangeEnd w:id="184"/>
      <w:r w:rsidR="00D10781">
        <w:rPr>
          <w:rStyle w:val="CommentReference"/>
        </w:rPr>
        <w:commentReference w:id="184"/>
      </w:r>
      <w:r w:rsidR="0071112F">
        <w:rPr>
          <w:rFonts w:ascii="Times" w:eastAsia="Times New Roman" w:hAnsi="Times"/>
          <w:color w:val="000000" w:themeColor="text1"/>
          <w:sz w:val="22"/>
          <w:szCs w:val="22"/>
        </w:rPr>
        <w:t>his description is sparse</w:t>
      </w:r>
      <w:r>
        <w:rPr>
          <w:rFonts w:ascii="Times" w:eastAsia="Times New Roman" w:hAnsi="Times"/>
          <w:color w:val="000000" w:themeColor="text1"/>
          <w:sz w:val="22"/>
          <w:szCs w:val="22"/>
        </w:rPr>
        <w:t xml:space="preserve"> but t</w:t>
      </w:r>
      <w:r w:rsidR="0013075F">
        <w:rPr>
          <w:rFonts w:ascii="Times" w:eastAsia="Times New Roman" w:hAnsi="Times"/>
          <w:color w:val="000000" w:themeColor="text1"/>
          <w:sz w:val="22"/>
          <w:szCs w:val="22"/>
        </w:rPr>
        <w:t xml:space="preserve">he following </w:t>
      </w:r>
      <w:r>
        <w:rPr>
          <w:rFonts w:ascii="Times" w:eastAsia="Times New Roman" w:hAnsi="Times"/>
          <w:color w:val="000000" w:themeColor="text1"/>
          <w:sz w:val="22"/>
          <w:szCs w:val="22"/>
        </w:rPr>
        <w:t xml:space="preserve">quotes </w:t>
      </w:r>
      <w:r w:rsidR="0013075F">
        <w:rPr>
          <w:rFonts w:ascii="Times" w:eastAsia="Times New Roman" w:hAnsi="Times"/>
          <w:color w:val="000000" w:themeColor="text1"/>
          <w:sz w:val="22"/>
          <w:szCs w:val="22"/>
        </w:rPr>
        <w:t xml:space="preserve">describe the </w:t>
      </w:r>
      <w:r w:rsidR="0013075F">
        <w:rPr>
          <w:rFonts w:ascii="Times" w:eastAsia="Times New Roman" w:hAnsi="Times"/>
          <w:i/>
          <w:iCs/>
          <w:color w:val="000000" w:themeColor="text1"/>
          <w:sz w:val="22"/>
          <w:szCs w:val="22"/>
        </w:rPr>
        <w:t xml:space="preserve">representations </w:t>
      </w:r>
      <w:r w:rsidR="0013075F">
        <w:rPr>
          <w:rFonts w:ascii="Times" w:eastAsia="Times New Roman" w:hAnsi="Times"/>
          <w:color w:val="000000" w:themeColor="text1"/>
          <w:sz w:val="22"/>
          <w:szCs w:val="22"/>
        </w:rPr>
        <w:t xml:space="preserve">assumed, and </w:t>
      </w:r>
      <w:r w:rsidR="0013075F">
        <w:rPr>
          <w:rFonts w:ascii="Times" w:eastAsia="Times New Roman" w:hAnsi="Times"/>
          <w:i/>
          <w:iCs/>
          <w:color w:val="000000" w:themeColor="text1"/>
          <w:sz w:val="22"/>
          <w:szCs w:val="22"/>
        </w:rPr>
        <w:t>computations</w:t>
      </w:r>
      <w:r w:rsidR="0013075F">
        <w:rPr>
          <w:rFonts w:ascii="Times" w:eastAsia="Times New Roman" w:hAnsi="Times"/>
          <w:color w:val="000000" w:themeColor="text1"/>
          <w:sz w:val="22"/>
          <w:szCs w:val="22"/>
        </w:rPr>
        <w:t xml:space="preserve"> performed, by the model:</w:t>
      </w:r>
    </w:p>
    <w:p w14:paraId="3C9A59B9" w14:textId="0870F05E" w:rsidR="0013075F" w:rsidRDefault="0013075F" w:rsidP="009D6F9F">
      <w:pPr>
        <w:ind w:firstLine="0"/>
        <w:rPr>
          <w:rFonts w:ascii="Times" w:eastAsia="Times New Roman" w:hAnsi="Times"/>
          <w:color w:val="000000" w:themeColor="text1"/>
          <w:sz w:val="22"/>
          <w:szCs w:val="22"/>
        </w:rPr>
      </w:pPr>
    </w:p>
    <w:p w14:paraId="6FC1F7AC" w14:textId="5EC97FE7" w:rsidR="0013075F" w:rsidRPr="00D85E1F" w:rsidRDefault="0013075F" w:rsidP="0013075F">
      <w:pPr>
        <w:pStyle w:val="ListParagraph"/>
        <w:numPr>
          <w:ilvl w:val="0"/>
          <w:numId w:val="16"/>
        </w:numPr>
        <w:rPr>
          <w:rFonts w:ascii="Times" w:eastAsia="Times New Roman" w:hAnsi="Times"/>
          <w:b/>
          <w:bCs/>
          <w:color w:val="000000" w:themeColor="text1"/>
          <w:sz w:val="22"/>
          <w:szCs w:val="22"/>
        </w:rPr>
      </w:pPr>
      <w:r w:rsidRPr="0013075F">
        <w:rPr>
          <w:rFonts w:ascii="Times" w:eastAsia="Times New Roman" w:hAnsi="Times"/>
          <w:color w:val="000000" w:themeColor="text1"/>
          <w:sz w:val="22"/>
          <w:szCs w:val="22"/>
        </w:rPr>
        <w:t>“Feature and phonological levels of representation were both modeled by assigning activation values to a set of units that represent a probability density function (PDF) as depicted in the bar graphs of Fig. 6A and Fig. S4).”</w:t>
      </w:r>
      <w:r>
        <w:rPr>
          <w:rFonts w:ascii="Times" w:eastAsia="Times New Roman" w:hAnsi="Times"/>
          <w:color w:val="000000" w:themeColor="text1"/>
          <w:sz w:val="22"/>
          <w:szCs w:val="22"/>
        </w:rPr>
        <w:t xml:space="preserve"> </w:t>
      </w:r>
      <w:r w:rsidRPr="0013075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This assumption matches those of Kleinschmidt &amp; Jaeger (2011, 2012, 2015) and ASP’s categorization model.</w:t>
      </w:r>
    </w:p>
    <w:p w14:paraId="21D9AD6C" w14:textId="386ED10B" w:rsidR="00D85E1F" w:rsidRPr="00D85E1F" w:rsidRDefault="00D85E1F" w:rsidP="00D85E1F">
      <w:pPr>
        <w:pStyle w:val="ListParagraph"/>
        <w:numPr>
          <w:ilvl w:val="0"/>
          <w:numId w:val="16"/>
        </w:numPr>
        <w:rPr>
          <w:rFonts w:ascii="Times" w:eastAsia="Times New Roman" w:hAnsi="Times"/>
          <w:b/>
          <w:bC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In simulating perceptual learning, reductions in prediction error were attributed to changes in the variance or precision of predictions for sensory features.</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This describes a specific subset of events that can occur from perceptual learning model like that in </w:t>
      </w:r>
      <w:r w:rsidRPr="00D85E1F">
        <w:rPr>
          <w:rFonts w:ascii="Times" w:eastAsia="Times New Roman" w:hAnsi="Times"/>
          <w:b/>
          <w:bCs/>
          <w:color w:val="000000" w:themeColor="text1"/>
          <w:sz w:val="22"/>
          <w:szCs w:val="22"/>
        </w:rPr>
        <w:t xml:space="preserve">Kleinschmidt &amp; Jaeger (2011, 2012, 2015) </w:t>
      </w:r>
      <w:r>
        <w:rPr>
          <w:rFonts w:ascii="Times" w:eastAsia="Times New Roman" w:hAnsi="Times"/>
          <w:b/>
          <w:bCs/>
          <w:color w:val="000000" w:themeColor="text1"/>
          <w:sz w:val="22"/>
          <w:szCs w:val="22"/>
        </w:rPr>
        <w:t>integrated in ASP as the change model for category representations</w:t>
      </w:r>
      <w:r w:rsidRPr="00D85E1F">
        <w:rPr>
          <w:rFonts w:ascii="Times" w:eastAsia="Times New Roman" w:hAnsi="Times"/>
          <w:b/>
          <w:bCs/>
          <w:color w:val="000000" w:themeColor="text1"/>
          <w:sz w:val="22"/>
          <w:szCs w:val="22"/>
        </w:rPr>
        <w:t>.</w:t>
      </w:r>
      <w:r>
        <w:rPr>
          <w:rFonts w:ascii="Times" w:eastAsia="Times New Roman" w:hAnsi="Times"/>
          <w:b/>
          <w:bCs/>
          <w:color w:val="000000" w:themeColor="text1"/>
          <w:sz w:val="22"/>
          <w:szCs w:val="22"/>
        </w:rPr>
        <w:t xml:space="preserve"> That is, the reviewer is correct: SD16 assume a model of changes in representations.</w:t>
      </w:r>
    </w:p>
    <w:p w14:paraId="733CA339" w14:textId="0E49D53B" w:rsidR="00D85E1F" w:rsidRDefault="00D85E1F" w:rsidP="0013075F">
      <w:pPr>
        <w:pStyle w:val="ListParagraph"/>
        <w:numPr>
          <w:ilvl w:val="0"/>
          <w:numId w:val="16"/>
        </w:numPr>
        <w:rPr>
          <w:rFonts w:ascii="Times" w:eastAsia="Times New Roman" w:hAnsi="Times"/>
          <w:color w:val="000000" w:themeColor="text1"/>
          <w:sz w:val="22"/>
          <w:szCs w:val="22"/>
        </w:rPr>
      </w:pPr>
      <w:r>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We therefore simulated perceptual learning by contrasting perceptual outcomes and prediction errors, during a pretraining period in which the distribution of sensory features was more precise than predicted, with a post</w:t>
      </w:r>
      <w:r w:rsidR="00D10781">
        <w:rPr>
          <w:rFonts w:ascii="Times" w:eastAsia="Times New Roman" w:hAnsi="Times"/>
          <w:color w:val="000000" w:themeColor="text1"/>
          <w:sz w:val="22"/>
          <w:szCs w:val="22"/>
        </w:rPr>
        <w:t>-</w:t>
      </w:r>
      <w:r w:rsidRPr="00D85E1F">
        <w:rPr>
          <w:rFonts w:ascii="Times" w:eastAsia="Times New Roman" w:hAnsi="Times"/>
          <w:color w:val="000000" w:themeColor="text1"/>
          <w:sz w:val="22"/>
          <w:szCs w:val="22"/>
        </w:rPr>
        <w:t xml:space="preserve">training period in which predictions were made with an </w:t>
      </w:r>
      <w:r w:rsidRPr="00D85E1F">
        <w:rPr>
          <w:rFonts w:ascii="Times" w:eastAsia="Times New Roman" w:hAnsi="Times"/>
          <w:color w:val="000000" w:themeColor="text1"/>
          <w:sz w:val="22"/>
          <w:szCs w:val="22"/>
        </w:rPr>
        <w:lastRenderedPageBreak/>
        <w:t>increased precision that matched the sensory input (i.e., we used identical parameters for the SD of the category-to-feature weights and the sensory input in Table S1)</w:t>
      </w:r>
      <w:r>
        <w:rPr>
          <w:rFonts w:ascii="Times" w:eastAsia="Times New Roman" w:hAnsi="Times"/>
          <w:color w:val="000000" w:themeColor="text1"/>
          <w:sz w:val="22"/>
          <w:szCs w:val="22"/>
        </w:rPr>
        <w:t xml:space="preserve">” </w:t>
      </w:r>
      <w:r w:rsidRPr="00D85E1F">
        <w:rPr>
          <w:rFonts w:ascii="Times" w:eastAsia="Times New Roman" w:hAnsi="Times"/>
          <w:color w:val="000000" w:themeColor="text1"/>
          <w:sz w:val="22"/>
          <w:szCs w:val="22"/>
        </w:rPr>
        <w:sym w:font="Wingdings" w:char="F0DF"/>
      </w:r>
      <w:r>
        <w:rPr>
          <w:rFonts w:ascii="Times" w:eastAsia="Times New Roman" w:hAnsi="Times"/>
          <w:color w:val="000000" w:themeColor="text1"/>
          <w:sz w:val="22"/>
          <w:szCs w:val="22"/>
        </w:rPr>
        <w:t xml:space="preserve"> </w:t>
      </w:r>
      <w:r w:rsidRPr="00D85E1F">
        <w:rPr>
          <w:rFonts w:ascii="Times" w:eastAsia="Times New Roman" w:hAnsi="Times"/>
          <w:b/>
          <w:bCs/>
          <w:color w:val="000000" w:themeColor="text1"/>
          <w:sz w:val="22"/>
          <w:szCs w:val="22"/>
        </w:rPr>
        <w:t>In short, SD</w:t>
      </w:r>
      <w:r>
        <w:rPr>
          <w:rFonts w:ascii="Times" w:eastAsia="Times New Roman" w:hAnsi="Times"/>
          <w:b/>
          <w:bCs/>
          <w:color w:val="000000" w:themeColor="text1"/>
          <w:sz w:val="22"/>
          <w:szCs w:val="22"/>
        </w:rPr>
        <w:t>16</w:t>
      </w:r>
      <w:r w:rsidRPr="00D85E1F">
        <w:rPr>
          <w:rFonts w:ascii="Times" w:eastAsia="Times New Roman" w:hAnsi="Times"/>
          <w:b/>
          <w:bCs/>
          <w:color w:val="000000" w:themeColor="text1"/>
          <w:sz w:val="22"/>
          <w:szCs w:val="22"/>
        </w:rPr>
        <w:t xml:space="preserve"> do</w:t>
      </w:r>
      <w:r>
        <w:rPr>
          <w:rFonts w:ascii="Times" w:eastAsia="Times New Roman" w:hAnsi="Times"/>
          <w:b/>
          <w:bCs/>
          <w:color w:val="000000" w:themeColor="text1"/>
          <w:sz w:val="22"/>
          <w:szCs w:val="22"/>
        </w:rPr>
        <w:t>es</w:t>
      </w:r>
      <w:r w:rsidRPr="00D85E1F">
        <w:rPr>
          <w:rFonts w:ascii="Times" w:eastAsia="Times New Roman" w:hAnsi="Times"/>
          <w:b/>
          <w:bCs/>
          <w:color w:val="000000" w:themeColor="text1"/>
          <w:sz w:val="22"/>
          <w:szCs w:val="22"/>
        </w:rPr>
        <w:t xml:space="preserve"> </w:t>
      </w:r>
      <w:r w:rsidRPr="00D80658">
        <w:rPr>
          <w:rFonts w:ascii="Times" w:eastAsia="Times New Roman" w:hAnsi="Times"/>
          <w:b/>
          <w:bCs/>
          <w:color w:val="000000" w:themeColor="text1"/>
          <w:sz w:val="22"/>
          <w:szCs w:val="22"/>
        </w:rPr>
        <w:t>not</w:t>
      </w:r>
      <w:r w:rsidRPr="00D85E1F">
        <w:rPr>
          <w:rFonts w:ascii="Times" w:eastAsia="Times New Roman" w:hAnsi="Times"/>
          <w:b/>
          <w:bCs/>
          <w:i/>
          <w:iCs/>
          <w:color w:val="000000" w:themeColor="text1"/>
          <w:sz w:val="22"/>
          <w:szCs w:val="22"/>
        </w:rPr>
        <w:t xml:space="preserve"> </w:t>
      </w:r>
      <w:r w:rsidRPr="00D85E1F">
        <w:rPr>
          <w:rFonts w:ascii="Times" w:eastAsia="Times New Roman" w:hAnsi="Times"/>
          <w:b/>
          <w:bCs/>
          <w:color w:val="000000" w:themeColor="text1"/>
          <w:sz w:val="22"/>
          <w:szCs w:val="22"/>
        </w:rPr>
        <w:t xml:space="preserve">present </w:t>
      </w:r>
      <w:r w:rsidRPr="00D80658">
        <w:rPr>
          <w:rFonts w:ascii="Times" w:eastAsia="Times New Roman" w:hAnsi="Times"/>
          <w:b/>
          <w:bCs/>
          <w:color w:val="000000" w:themeColor="text1"/>
          <w:sz w:val="22"/>
          <w:szCs w:val="22"/>
        </w:rPr>
        <w:t>any</w:t>
      </w:r>
      <w:r w:rsidRPr="00D85E1F">
        <w:rPr>
          <w:rFonts w:ascii="Times" w:eastAsia="Times New Roman" w:hAnsi="Times"/>
          <w:b/>
          <w:bCs/>
          <w:color w:val="000000" w:themeColor="text1"/>
          <w:sz w:val="22"/>
          <w:szCs w:val="22"/>
        </w:rPr>
        <w:t xml:space="preserve"> </w:t>
      </w:r>
      <w:r w:rsidR="00D80658">
        <w:rPr>
          <w:rFonts w:ascii="Times" w:eastAsia="Times New Roman" w:hAnsi="Times"/>
          <w:b/>
          <w:bCs/>
          <w:color w:val="000000" w:themeColor="text1"/>
          <w:sz w:val="22"/>
          <w:szCs w:val="22"/>
        </w:rPr>
        <w:t xml:space="preserve">actual </w:t>
      </w:r>
      <w:r w:rsidRPr="00D85E1F">
        <w:rPr>
          <w:rFonts w:ascii="Times" w:eastAsia="Times New Roman" w:hAnsi="Times"/>
          <w:b/>
          <w:bCs/>
          <w:color w:val="000000" w:themeColor="text1"/>
          <w:sz w:val="22"/>
          <w:szCs w:val="22"/>
        </w:rPr>
        <w:t>learning</w:t>
      </w:r>
      <w:r>
        <w:rPr>
          <w:rFonts w:ascii="Times" w:eastAsia="Times New Roman" w:hAnsi="Times"/>
          <w:b/>
          <w:bCs/>
          <w:color w:val="000000" w:themeColor="text1"/>
          <w:sz w:val="22"/>
          <w:szCs w:val="22"/>
        </w:rPr>
        <w:t>/change</w:t>
      </w:r>
      <w:r w:rsidRPr="00D85E1F">
        <w:rPr>
          <w:rFonts w:ascii="Times" w:eastAsia="Times New Roman" w:hAnsi="Times"/>
          <w:b/>
          <w:bCs/>
          <w:color w:val="000000" w:themeColor="text1"/>
          <w:sz w:val="22"/>
          <w:szCs w:val="22"/>
        </w:rPr>
        <w:t xml:space="preserve"> model. </w:t>
      </w:r>
      <w:r>
        <w:rPr>
          <w:rFonts w:ascii="Times" w:eastAsia="Times New Roman" w:hAnsi="Times"/>
          <w:color w:val="000000" w:themeColor="text1"/>
          <w:sz w:val="22"/>
          <w:szCs w:val="22"/>
        </w:rPr>
        <w:t>Instead, they contrast a state assumed to be the starting state of the model (researchers’ degrees of freedom) to the end state of having correctly acquired the actual precision of the degraded speech</w:t>
      </w:r>
      <w:r w:rsidR="00D80658">
        <w:rPr>
          <w:rFonts w:ascii="Times" w:eastAsia="Times New Roman" w:hAnsi="Times"/>
          <w:color w:val="000000" w:themeColor="text1"/>
          <w:sz w:val="22"/>
          <w:szCs w:val="22"/>
        </w:rPr>
        <w:t xml:space="preserve"> (leaving open whether/when an actual learning model would arrive at that precision)</w:t>
      </w:r>
      <w:r>
        <w:rPr>
          <w:rFonts w:ascii="Times" w:eastAsia="Times New Roman" w:hAnsi="Times"/>
          <w:color w:val="000000" w:themeColor="text1"/>
          <w:sz w:val="22"/>
          <w:szCs w:val="22"/>
        </w:rPr>
        <w:t>. For a proof of concept, this makes sense</w:t>
      </w:r>
      <w:r w:rsidR="00D80658">
        <w:rPr>
          <w:rFonts w:ascii="Times" w:eastAsia="Times New Roman" w:hAnsi="Times"/>
          <w:color w:val="000000" w:themeColor="text1"/>
          <w:sz w:val="22"/>
          <w:szCs w:val="22"/>
        </w:rPr>
        <w:t xml:space="preserve">, and </w:t>
      </w:r>
      <w:r>
        <w:rPr>
          <w:rFonts w:ascii="Times" w:eastAsia="Times New Roman" w:hAnsi="Times"/>
          <w:color w:val="000000" w:themeColor="text1"/>
          <w:sz w:val="22"/>
          <w:szCs w:val="22"/>
        </w:rPr>
        <w:t>we have employed the same approach, skipping the need for an actual learning model, in several of our own</w:t>
      </w:r>
      <w:r w:rsidR="00D80658">
        <w:rPr>
          <w:rFonts w:ascii="Times" w:eastAsia="Times New Roman" w:hAnsi="Times"/>
          <w:color w:val="000000" w:themeColor="text1"/>
          <w:sz w:val="22"/>
          <w:szCs w:val="22"/>
        </w:rPr>
        <w:t xml:space="preserve"> studies (e</w:t>
      </w:r>
      <w:r>
        <w:rPr>
          <w:rFonts w:ascii="Times" w:eastAsia="Times New Roman" w:hAnsi="Times"/>
          <w:color w:val="000000" w:themeColor="text1"/>
          <w:sz w:val="22"/>
          <w:szCs w:val="22"/>
        </w:rPr>
        <w:t>.g., Xie, Buxo-Lugo, &amp; Kurumada, 2021; Tan, Xie, &amp; Jaeger, 2021).</w:t>
      </w:r>
      <w:r w:rsidR="00D80658">
        <w:rPr>
          <w:rFonts w:ascii="Times" w:eastAsia="Times New Roman" w:hAnsi="Times"/>
          <w:color w:val="000000" w:themeColor="text1"/>
          <w:sz w:val="22"/>
          <w:szCs w:val="22"/>
        </w:rPr>
        <w:t xml:space="preserve"> We mention it here as context for the wording we chose to describe the SD model.</w:t>
      </w:r>
    </w:p>
    <w:p w14:paraId="3BF36856" w14:textId="028BFB7A" w:rsidR="002445FE" w:rsidRPr="00C26D0F" w:rsidRDefault="002445FE" w:rsidP="009D6F9F">
      <w:pPr>
        <w:ind w:firstLine="0"/>
        <w:rPr>
          <w:rFonts w:ascii="Times" w:eastAsia="Times New Roman" w:hAnsi="Times"/>
          <w:color w:val="000000" w:themeColor="text1"/>
          <w:sz w:val="22"/>
          <w:szCs w:val="22"/>
        </w:rPr>
      </w:pPr>
    </w:p>
    <w:p w14:paraId="5ACC291E" w14:textId="77777777" w:rsidR="002445F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As such, I could have used a bit more explanation as to why prediction error is viewed as a signal to guide *post-perceptual* decisions (p. 28). Prediction error need not be conceptualized as relating to post-perceptual changes; indeed, phenomena like phonetic recalibration has often been described as a perceptual learning phenomenon (even dating back to the papers where the paradigm was introduced, such as Norris et al., 2003), which suggests a low-level perceptual locus rather than a post-perceptual locus (Goldstone, 1998). Furthermore, some work suggests that prediction error may be functionally equivalent to top-down feedback (i.e., may have a perceptual locus; Luthra et al., 2021, PB&amp;R). What, then, leads the authors to describe this phenomenon in terms of changes to post-perceptual biases? If this is just one possible view of how such learning should occur, I'd encourage the authors to say so explicitly. For instance, the sentence "Participants can use this prediction error—operationalized here as the surprisal (|) of the category label given the acoustic input—to adapt the biases for all categories" (lines 582-584) could be preceded with a clause like "Under the view that talker adaptation reflects changes at a post-perceptual stage of speech processing."</w:t>
      </w:r>
    </w:p>
    <w:p w14:paraId="230B1FD0" w14:textId="77777777" w:rsidR="002445FE" w:rsidRDefault="002445FE" w:rsidP="009D6F9F">
      <w:pPr>
        <w:ind w:firstLine="0"/>
        <w:rPr>
          <w:rFonts w:ascii="Times" w:eastAsia="Times New Roman" w:hAnsi="Times"/>
          <w:color w:val="0031E6"/>
          <w:sz w:val="22"/>
          <w:szCs w:val="22"/>
        </w:rPr>
      </w:pPr>
    </w:p>
    <w:p w14:paraId="5D95F45D" w14:textId="2B77FDC2" w:rsidR="00CA5F70" w:rsidRPr="00CA5F70" w:rsidRDefault="00CA5F70" w:rsidP="00CA5F70">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now clarify that </w:t>
      </w:r>
      <w:r>
        <w:rPr>
          <w:rFonts w:ascii="Times" w:eastAsia="Times New Roman" w:hAnsi="Times"/>
          <w:b/>
          <w:bCs/>
          <w:i/>
          <w:iCs/>
          <w:color w:val="000000" w:themeColor="text1"/>
          <w:sz w:val="22"/>
          <w:szCs w:val="22"/>
        </w:rPr>
        <w:t>all</w:t>
      </w:r>
      <w:r>
        <w:rPr>
          <w:rFonts w:ascii="Times" w:eastAsia="Times New Roman" w:hAnsi="Times"/>
          <w:b/>
          <w:bCs/>
          <w:color w:val="000000" w:themeColor="text1"/>
          <w:sz w:val="22"/>
          <w:szCs w:val="22"/>
        </w:rPr>
        <w:t xml:space="preserve"> of the three change models are sensitive to prediction errors (fn </w:t>
      </w:r>
      <w:r w:rsidRPr="00311BB3">
        <w:rPr>
          <w:rFonts w:ascii="Times" w:eastAsia="Times New Roman" w:hAnsi="Times"/>
          <w:b/>
          <w:bCs/>
          <w:color w:val="000000" w:themeColor="text1"/>
          <w:sz w:val="22"/>
          <w:szCs w:val="22"/>
          <w:highlight w:val="yellow"/>
        </w:rPr>
        <w:t>XXX on p. XXX</w:t>
      </w:r>
      <w:r>
        <w:rPr>
          <w:rFonts w:ascii="Times" w:eastAsia="Times New Roman" w:hAnsi="Times"/>
          <w:b/>
          <w:bCs/>
          <w:color w:val="000000" w:themeColor="text1"/>
          <w:sz w:val="22"/>
          <w:szCs w:val="22"/>
        </w:rPr>
        <w:t xml:space="preserve">). </w:t>
      </w:r>
      <w:r>
        <w:rPr>
          <w:rFonts w:ascii="Times" w:eastAsia="Times New Roman" w:hAnsi="Times"/>
          <w:color w:val="000000" w:themeColor="text1"/>
          <w:sz w:val="22"/>
          <w:szCs w:val="22"/>
        </w:rPr>
        <w:t xml:space="preserve">Kleinschmidt &amp; Jaeger (2015), for example, is a model of </w:t>
      </w:r>
      <w:r w:rsidRPr="00D7593C">
        <w:rPr>
          <w:rFonts w:ascii="Times" w:eastAsia="Times New Roman" w:hAnsi="Times"/>
          <w:i/>
          <w:iCs/>
          <w:color w:val="000000" w:themeColor="text1"/>
          <w:sz w:val="22"/>
          <w:szCs w:val="22"/>
        </w:rPr>
        <w:t>perceptual learning</w:t>
      </w:r>
      <w:r>
        <w:rPr>
          <w:rFonts w:ascii="Times" w:eastAsia="Times New Roman" w:hAnsi="Times"/>
          <w:color w:val="000000" w:themeColor="text1"/>
          <w:sz w:val="22"/>
          <w:szCs w:val="22"/>
        </w:rPr>
        <w:t xml:space="preserve"> that is sensitive to prediction errors (see </w:t>
      </w:r>
      <w:r w:rsidRPr="00A50F5E">
        <w:rPr>
          <w:rFonts w:ascii="Times" w:eastAsia="Times New Roman" w:hAnsi="Times"/>
          <w:color w:val="000000" w:themeColor="text1"/>
          <w:sz w:val="22"/>
          <w:szCs w:val="22"/>
        </w:rPr>
        <w:t xml:space="preserve">Jaeger et al., 2019 for </w:t>
      </w:r>
      <w:r>
        <w:rPr>
          <w:rFonts w:ascii="Times" w:eastAsia="Times New Roman" w:hAnsi="Times"/>
          <w:color w:val="000000" w:themeColor="text1"/>
          <w:sz w:val="22"/>
          <w:szCs w:val="22"/>
        </w:rPr>
        <w:t>discussion and demonstration of how Bayesian belief-updating without ever referring to prediction errors is actually sensitive to prediction errors). We have also removed the paragraph with links to the prediction error literature, in order to avoid that this aspect is seen as particular to this change model.</w:t>
      </w:r>
    </w:p>
    <w:p w14:paraId="55F2670F" w14:textId="77777777" w:rsidR="00CA5F70" w:rsidRDefault="00CA5F70" w:rsidP="00A50F5E">
      <w:pPr>
        <w:ind w:firstLine="0"/>
        <w:rPr>
          <w:rFonts w:ascii="Times" w:eastAsia="Times New Roman" w:hAnsi="Times"/>
          <w:color w:val="000000" w:themeColor="text1"/>
          <w:sz w:val="22"/>
          <w:szCs w:val="22"/>
        </w:rPr>
      </w:pPr>
    </w:p>
    <w:p w14:paraId="7D8D011E" w14:textId="4F688842" w:rsidR="00A50F5E" w:rsidRDefault="00D80658"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P</w:t>
      </w:r>
      <w:r w:rsidR="002445FE" w:rsidRPr="00A50F5E">
        <w:rPr>
          <w:rFonts w:ascii="Times" w:eastAsia="Times New Roman" w:hAnsi="Times"/>
          <w:color w:val="000000" w:themeColor="text1"/>
          <w:sz w:val="22"/>
          <w:szCs w:val="22"/>
        </w:rPr>
        <w:t xml:space="preserve">rediction errors can—and probably do—exist at many levels of </w:t>
      </w:r>
      <w:commentRangeStart w:id="185"/>
      <w:r w:rsidR="002445FE" w:rsidRPr="00A50F5E">
        <w:rPr>
          <w:rFonts w:ascii="Times" w:eastAsia="Times New Roman" w:hAnsi="Times"/>
          <w:color w:val="000000" w:themeColor="text1"/>
          <w:sz w:val="22"/>
          <w:szCs w:val="22"/>
        </w:rPr>
        <w:t>representations.</w:t>
      </w:r>
      <w:commentRangeEnd w:id="185"/>
      <w:r w:rsidR="00924F4C">
        <w:rPr>
          <w:rStyle w:val="CommentReference"/>
        </w:rPr>
        <w:commentReference w:id="185"/>
      </w:r>
      <w:r w:rsidR="002445FE" w:rsidRPr="00A50F5E">
        <w:rPr>
          <w:rFonts w:ascii="Times" w:eastAsia="Times New Roman" w:hAnsi="Times"/>
          <w:color w:val="000000" w:themeColor="text1"/>
          <w:sz w:val="22"/>
          <w:szCs w:val="22"/>
        </w:rPr>
        <w:t xml:space="preserve"> </w:t>
      </w:r>
      <w:r w:rsidR="00A50F5E">
        <w:rPr>
          <w:rFonts w:ascii="Times" w:eastAsia="Times New Roman" w:hAnsi="Times"/>
          <w:color w:val="000000" w:themeColor="text1"/>
          <w:sz w:val="22"/>
          <w:szCs w:val="22"/>
        </w:rPr>
        <w:t>And,</w:t>
      </w:r>
      <w:r w:rsidR="0079619B">
        <w:rPr>
          <w:rFonts w:ascii="Times" w:eastAsia="Times New Roman" w:hAnsi="Times"/>
          <w:color w:val="000000" w:themeColor="text1"/>
          <w:sz w:val="22"/>
          <w:szCs w:val="22"/>
        </w:rPr>
        <w:t xml:space="preserve"> in line with the reviewer’s comment, </w:t>
      </w:r>
      <w:r w:rsidR="00A50F5E">
        <w:rPr>
          <w:rFonts w:ascii="Times" w:eastAsia="Times New Roman" w:hAnsi="Times"/>
          <w:color w:val="000000" w:themeColor="text1"/>
          <w:sz w:val="22"/>
          <w:szCs w:val="22"/>
        </w:rPr>
        <w:t>for prediction errors to ‘make sense’, they need to encode the information that would correspond to ‘top-down’—or to be more cautious ‘context’—effects. How exactly prediction errors are coded (e.g., whether the narrow interpretation of predictive coding a la Friston holds up to scrutiny</w:t>
      </w:r>
      <w:r w:rsidR="00D7593C">
        <w:rPr>
          <w:rFonts w:ascii="Times" w:eastAsia="Times New Roman" w:hAnsi="Times"/>
          <w:color w:val="000000" w:themeColor="text1"/>
          <w:sz w:val="22"/>
          <w:szCs w:val="22"/>
        </w:rPr>
        <w:t xml:space="preserve">; or whether it’s encoded ‘laterally’—i.e., inherent in the neural coding of e.g., a specific cortical layer—or vertically through top-down feedback, see Kuperberg &amp; Jaeger, 2016) </w:t>
      </w:r>
      <w:r w:rsidR="00A50F5E">
        <w:rPr>
          <w:rFonts w:ascii="Times" w:eastAsia="Times New Roman" w:hAnsi="Times"/>
          <w:color w:val="000000" w:themeColor="text1"/>
          <w:sz w:val="22"/>
          <w:szCs w:val="22"/>
        </w:rPr>
        <w:t>remains a topic of debate in computational neuroscience</w:t>
      </w:r>
      <w:r w:rsidR="00D7593C">
        <w:rPr>
          <w:rFonts w:ascii="Times" w:eastAsia="Times New Roman" w:hAnsi="Times"/>
          <w:color w:val="000000" w:themeColor="text1"/>
          <w:sz w:val="22"/>
          <w:szCs w:val="22"/>
        </w:rPr>
        <w:t xml:space="preserve"> but that it is a </w:t>
      </w:r>
      <w:r w:rsidR="00D7593C">
        <w:rPr>
          <w:rFonts w:ascii="Times" w:eastAsia="Times New Roman" w:hAnsi="Times"/>
          <w:i/>
          <w:iCs/>
          <w:color w:val="000000" w:themeColor="text1"/>
          <w:sz w:val="22"/>
          <w:szCs w:val="22"/>
        </w:rPr>
        <w:t>theoretical quantity</w:t>
      </w:r>
      <w:r w:rsidR="00D7593C">
        <w:rPr>
          <w:rFonts w:ascii="Times" w:eastAsia="Times New Roman" w:hAnsi="Times"/>
          <w:color w:val="000000" w:themeColor="text1"/>
          <w:sz w:val="22"/>
          <w:szCs w:val="22"/>
        </w:rPr>
        <w:t xml:space="preserve"> that is important in understanding processing and learning across the cognitive sciences is pretty uncontroversial.</w:t>
      </w:r>
    </w:p>
    <w:p w14:paraId="784035B3" w14:textId="5258F92E" w:rsidR="00CA5F70" w:rsidRDefault="00CA5F70" w:rsidP="00A50F5E">
      <w:pPr>
        <w:ind w:firstLine="0"/>
        <w:rPr>
          <w:rFonts w:ascii="Times" w:eastAsia="Times New Roman" w:hAnsi="Times"/>
          <w:color w:val="000000" w:themeColor="text1"/>
          <w:sz w:val="22"/>
          <w:szCs w:val="22"/>
        </w:rPr>
      </w:pPr>
    </w:p>
    <w:p w14:paraId="3A5C3BF1" w14:textId="29A1E448" w:rsidR="00CA5F70" w:rsidRDefault="00CA5F70" w:rsidP="00A50F5E">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 xml:space="preserve">In fact, it’s hard to conceive of any reasonable learning account that does not directly or indirectly refer to prediction errors (see also Jaeger &amp; Snider, 2013 on discussion of the term “error-based learning” or </w:t>
      </w:r>
      <w:r w:rsidRPr="00A50F5E">
        <w:rPr>
          <w:rFonts w:ascii="Times" w:eastAsia="Times New Roman" w:hAnsi="Times"/>
          <w:color w:val="000000" w:themeColor="text1"/>
          <w:sz w:val="22"/>
          <w:szCs w:val="22"/>
        </w:rPr>
        <w:t xml:space="preserve">Qian, Jaeger, &amp; Aslin, 2012 </w:t>
      </w:r>
      <w:r>
        <w:rPr>
          <w:rFonts w:ascii="Times" w:eastAsia="Times New Roman" w:hAnsi="Times"/>
          <w:color w:val="000000" w:themeColor="text1"/>
          <w:sz w:val="22"/>
          <w:szCs w:val="22"/>
        </w:rPr>
        <w:t>on the role of prediction error in general theory of learning</w:t>
      </w:r>
      <w:r w:rsidRPr="00A50F5E">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p>
    <w:p w14:paraId="56245B45" w14:textId="77777777" w:rsidR="0079619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3. On a somewhat related note, it may be worth addressing (albeit briefly) some of the literature on whether there is potentially feedback from higher stages of processing to lower stages. As currently discussed in the manuscript, there appears to be an implicit assumption that context is integrated with phoneme-level information post-perceptually (e.g., p. 6, lines 165-167). But many prominent models of speech perception (e.g., the TRACE model) assume some degree of top-down feedback, </w:t>
      </w:r>
      <w:r w:rsidRPr="009A5273">
        <w:rPr>
          <w:rFonts w:ascii="Times" w:eastAsia="Times New Roman" w:hAnsi="Times"/>
          <w:color w:val="0031E6"/>
          <w:sz w:val="22"/>
          <w:szCs w:val="22"/>
        </w:rPr>
        <w:lastRenderedPageBreak/>
        <w:t>a claim that has some support in the literature (Elman &amp; McClelland, 1986; Magnuson et al., 2003; Luthra et al., 2021, Cognitive Science; but see, e.g., Norris et al., 2016). Footnote 2 (which alludes to the question of how higher-level information might be integrated into phonetic categorization) might be one place where it might be helpful to discuss this; what will be the important considerations to keep in mind as we move to thinking about phonetic categorization in context</w:t>
      </w:r>
      <w:r w:rsidR="0079619B">
        <w:rPr>
          <w:rFonts w:ascii="Times" w:eastAsia="Times New Roman" w:hAnsi="Times"/>
          <w:color w:val="0031E6"/>
          <w:sz w:val="22"/>
          <w:szCs w:val="22"/>
        </w:rPr>
        <w:t>?</w:t>
      </w:r>
    </w:p>
    <w:p w14:paraId="4616EF2E" w14:textId="77777777" w:rsidR="0079619B" w:rsidRDefault="0079619B" w:rsidP="009D6F9F">
      <w:pPr>
        <w:ind w:firstLine="0"/>
        <w:rPr>
          <w:rFonts w:ascii="Times" w:eastAsia="Times New Roman" w:hAnsi="Times"/>
          <w:color w:val="0031E6"/>
          <w:sz w:val="22"/>
          <w:szCs w:val="22"/>
        </w:rPr>
      </w:pPr>
    </w:p>
    <w:p w14:paraId="1E7C49D0" w14:textId="46F803F4" w:rsidR="0079619B" w:rsidRPr="0079619B" w:rsidRDefault="0079619B" w:rsidP="009D6F9F">
      <w:pPr>
        <w:ind w:firstLine="0"/>
        <w:rPr>
          <w:rFonts w:ascii="Times" w:eastAsia="Times New Roman" w:hAnsi="Times"/>
          <w:color w:val="000000" w:themeColor="text1"/>
          <w:sz w:val="22"/>
          <w:szCs w:val="22"/>
        </w:rPr>
      </w:pPr>
      <w:r>
        <w:rPr>
          <w:rFonts w:ascii="Times" w:eastAsia="Times New Roman" w:hAnsi="Times"/>
          <w:color w:val="000000" w:themeColor="text1"/>
          <w:sz w:val="22"/>
          <w:szCs w:val="22"/>
        </w:rPr>
        <w:t>We thank the reviewer</w:t>
      </w:r>
      <w:r w:rsidRPr="0079619B">
        <w:rPr>
          <w:rFonts w:ascii="Times" w:eastAsia="Times New Roman" w:hAnsi="Times"/>
          <w:color w:val="000000" w:themeColor="text1"/>
          <w:sz w:val="22"/>
          <w:szCs w:val="22"/>
        </w:rPr>
        <w:t xml:space="preserve"> for raising this point. The original submission had a footnote that clarified that we do </w:t>
      </w:r>
      <w:r w:rsidRPr="0079619B">
        <w:rPr>
          <w:rFonts w:ascii="Times" w:eastAsia="Times New Roman" w:hAnsi="Times"/>
          <w:i/>
          <w:iCs/>
          <w:color w:val="000000" w:themeColor="text1"/>
          <w:sz w:val="22"/>
          <w:szCs w:val="22"/>
        </w:rPr>
        <w:t>not</w:t>
      </w:r>
      <w:r w:rsidRPr="0079619B">
        <w:rPr>
          <w:rFonts w:ascii="Times" w:eastAsia="Times New Roman" w:hAnsi="Times"/>
          <w:color w:val="000000" w:themeColor="text1"/>
          <w:sz w:val="22"/>
          <w:szCs w:val="22"/>
        </w:rPr>
        <w:t xml:space="preserve"> assume discrete (non-cascading) feedforward models. That footnote </w:t>
      </w:r>
      <w:r>
        <w:rPr>
          <w:rFonts w:ascii="Times" w:eastAsia="Times New Roman" w:hAnsi="Times"/>
          <w:color w:val="000000" w:themeColor="text1"/>
          <w:sz w:val="22"/>
          <w:szCs w:val="22"/>
        </w:rPr>
        <w:t>was</w:t>
      </w:r>
      <w:r w:rsidRPr="0079619B">
        <w:rPr>
          <w:rFonts w:ascii="Times" w:eastAsia="Times New Roman" w:hAnsi="Times"/>
          <w:color w:val="000000" w:themeColor="text1"/>
          <w:sz w:val="22"/>
          <w:szCs w:val="22"/>
        </w:rPr>
        <w:t xml:space="preserve"> deleted as part of the revisions.</w:t>
      </w:r>
      <w:r>
        <w:rPr>
          <w:rFonts w:ascii="Times" w:eastAsia="Times New Roman" w:hAnsi="Times"/>
          <w:color w:val="000000" w:themeColor="text1"/>
          <w:sz w:val="22"/>
          <w:szCs w:val="22"/>
        </w:rPr>
        <w:t xml:space="preserve"> But we </w:t>
      </w:r>
      <w:r w:rsidRPr="0079619B">
        <w:rPr>
          <w:rFonts w:ascii="Times" w:eastAsia="Times New Roman" w:hAnsi="Times"/>
          <w:b/>
          <w:bCs/>
          <w:color w:val="000000" w:themeColor="text1"/>
          <w:sz w:val="22"/>
          <w:szCs w:val="22"/>
        </w:rPr>
        <w:t>n</w:t>
      </w:r>
      <w:commentRangeStart w:id="186"/>
      <w:r w:rsidRPr="0079619B">
        <w:rPr>
          <w:rFonts w:ascii="Times" w:eastAsia="Times New Roman" w:hAnsi="Times"/>
          <w:b/>
          <w:bCs/>
          <w:color w:val="000000" w:themeColor="text1"/>
          <w:sz w:val="22"/>
          <w:szCs w:val="22"/>
        </w:rPr>
        <w:t>ow clarify again that the three mechanisms should not be understood as discrete information-encapsulated processes</w:t>
      </w:r>
      <w:r>
        <w:rPr>
          <w:rFonts w:ascii="Times" w:eastAsia="Times New Roman" w:hAnsi="Times"/>
          <w:color w:val="000000" w:themeColor="text1"/>
          <w:sz w:val="22"/>
          <w:szCs w:val="22"/>
        </w:rPr>
        <w:t xml:space="preserve"> (footnote </w:t>
      </w:r>
      <w:ins w:id="187" w:author="Kurumada, Chigusa" w:date="2023-03-20T13:17:00Z">
        <w:r w:rsidR="00FE29B9" w:rsidRPr="00FE29B9">
          <w:rPr>
            <w:rFonts w:ascii="Times" w:eastAsia="Times New Roman" w:hAnsi="Times"/>
            <w:color w:val="000000" w:themeColor="text1"/>
            <w:sz w:val="22"/>
            <w:szCs w:val="22"/>
            <w:highlight w:val="yellow"/>
            <w:rPrChange w:id="188" w:author="Kurumada, Chigusa" w:date="2023-03-20T13:17:00Z">
              <w:rPr>
                <w:rFonts w:ascii="Times" w:eastAsia="Times New Roman" w:hAnsi="Times"/>
                <w:color w:val="000000" w:themeColor="text1"/>
                <w:sz w:val="22"/>
                <w:szCs w:val="22"/>
              </w:rPr>
            </w:rPrChange>
          </w:rPr>
          <w:t>2</w:t>
        </w:r>
      </w:ins>
      <w:del w:id="189"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 xml:space="preserve">, p. </w:t>
      </w:r>
      <w:commentRangeStart w:id="190"/>
      <w:commentRangeStart w:id="191"/>
      <w:ins w:id="192" w:author="Kurumada, Chigusa" w:date="2023-03-20T13:17:00Z">
        <w:r w:rsidR="00FE29B9">
          <w:rPr>
            <w:rFonts w:ascii="Times" w:eastAsia="Times New Roman" w:hAnsi="Times"/>
            <w:color w:val="000000" w:themeColor="text1"/>
            <w:sz w:val="22"/>
            <w:szCs w:val="22"/>
          </w:rPr>
          <w:t>11</w:t>
        </w:r>
      </w:ins>
      <w:commentRangeEnd w:id="190"/>
      <w:ins w:id="193" w:author="Kurumada, Chigusa" w:date="2023-03-20T13:25:00Z">
        <w:r w:rsidR="00B37AAF">
          <w:rPr>
            <w:rStyle w:val="CommentReference"/>
          </w:rPr>
          <w:commentReference w:id="190"/>
        </w:r>
      </w:ins>
      <w:commentRangeEnd w:id="191"/>
      <w:ins w:id="194" w:author="Kurumada, Chigusa" w:date="2023-03-20T13:26:00Z">
        <w:r w:rsidR="00B37AAF">
          <w:rPr>
            <w:rStyle w:val="CommentReference"/>
          </w:rPr>
          <w:commentReference w:id="191"/>
        </w:r>
      </w:ins>
      <w:del w:id="195" w:author="Kurumada, Chigusa" w:date="2023-03-20T13:17:00Z">
        <w:r w:rsidDel="00FE29B9">
          <w:rPr>
            <w:rFonts w:ascii="Times" w:eastAsia="Times New Roman" w:hAnsi="Times"/>
            <w:color w:val="000000" w:themeColor="text1"/>
            <w:sz w:val="22"/>
            <w:szCs w:val="22"/>
          </w:rPr>
          <w:delText>XXX</w:delText>
        </w:r>
      </w:del>
      <w:r>
        <w:rPr>
          <w:rFonts w:ascii="Times" w:eastAsia="Times New Roman" w:hAnsi="Times"/>
          <w:color w:val="000000" w:themeColor="text1"/>
          <w:sz w:val="22"/>
          <w:szCs w:val="22"/>
        </w:rPr>
        <w:t>).</w:t>
      </w:r>
      <w:r w:rsidRPr="0079619B">
        <w:rPr>
          <w:rFonts w:ascii="Times" w:eastAsia="Times New Roman" w:hAnsi="Times"/>
          <w:color w:val="000000" w:themeColor="text1"/>
          <w:sz w:val="22"/>
          <w:szCs w:val="22"/>
        </w:rPr>
        <w:t xml:space="preserve"> </w:t>
      </w:r>
      <w:commentRangeEnd w:id="186"/>
      <w:r>
        <w:rPr>
          <w:rStyle w:val="CommentReference"/>
        </w:rPr>
        <w:commentReference w:id="186"/>
      </w:r>
      <w:r w:rsidRPr="0079619B">
        <w:rPr>
          <w:rFonts w:ascii="Times" w:eastAsia="Times New Roman" w:hAnsi="Times"/>
          <w:color w:val="000000" w:themeColor="text1"/>
          <w:sz w:val="22"/>
          <w:szCs w:val="22"/>
        </w:rPr>
        <w:t xml:space="preserve">ASP is not a processing model. That is, we do not (yet) aim to capture the temporal dynamics for which modeling of feedforward and feedback information is critical. </w:t>
      </w:r>
    </w:p>
    <w:p w14:paraId="64840D30" w14:textId="38FAC600" w:rsidR="0079619B" w:rsidRPr="0079619B" w:rsidRDefault="0079619B" w:rsidP="009D6F9F">
      <w:pPr>
        <w:ind w:firstLine="0"/>
        <w:rPr>
          <w:rFonts w:ascii="Times" w:eastAsia="Times New Roman" w:hAnsi="Times"/>
          <w:color w:val="000000" w:themeColor="text1"/>
          <w:sz w:val="22"/>
          <w:szCs w:val="22"/>
        </w:rPr>
      </w:pPr>
    </w:p>
    <w:p w14:paraId="078AC67E" w14:textId="31EAA719" w:rsidR="0079619B" w:rsidRPr="0079619B" w:rsidRDefault="0079619B" w:rsidP="009D6F9F">
      <w:pPr>
        <w:ind w:firstLine="0"/>
        <w:rPr>
          <w:rFonts w:ascii="Times" w:eastAsia="Times New Roman" w:hAnsi="Times"/>
          <w:color w:val="000000" w:themeColor="text1"/>
          <w:sz w:val="22"/>
          <w:szCs w:val="22"/>
        </w:rPr>
      </w:pPr>
      <w:r w:rsidRPr="0079619B">
        <w:rPr>
          <w:rFonts w:ascii="Times" w:eastAsia="Times New Roman" w:hAnsi="Times"/>
          <w:color w:val="000000" w:themeColor="text1"/>
          <w:sz w:val="22"/>
          <w:szCs w:val="22"/>
        </w:rPr>
        <w:t xml:space="preserve">Rather, we model the </w:t>
      </w:r>
      <w:r w:rsidRPr="0079619B">
        <w:rPr>
          <w:rFonts w:ascii="Times" w:eastAsia="Times New Roman" w:hAnsi="Times"/>
          <w:i/>
          <w:iCs/>
          <w:color w:val="000000" w:themeColor="text1"/>
          <w:sz w:val="22"/>
          <w:szCs w:val="22"/>
        </w:rPr>
        <w:t>outcome</w:t>
      </w:r>
      <w:r w:rsidRPr="0079619B">
        <w:rPr>
          <w:rFonts w:ascii="Times" w:eastAsia="Times New Roman" w:hAnsi="Times"/>
          <w:color w:val="000000" w:themeColor="text1"/>
          <w:sz w:val="22"/>
          <w:szCs w:val="22"/>
        </w:rPr>
        <w:t xml:space="preserve"> of those processes. In ASP, decision-biases capture what </w:t>
      </w:r>
      <w:r w:rsidRPr="0079619B">
        <w:rPr>
          <w:rFonts w:ascii="Times" w:eastAsia="Times New Roman" w:hAnsi="Times"/>
          <w:i/>
          <w:iCs/>
          <w:color w:val="000000" w:themeColor="text1"/>
          <w:sz w:val="22"/>
          <w:szCs w:val="22"/>
        </w:rPr>
        <w:t>can</w:t>
      </w:r>
      <w:r w:rsidRPr="0079619B">
        <w:rPr>
          <w:rFonts w:ascii="Times" w:eastAsia="Times New Roman" w:hAnsi="Times"/>
          <w:color w:val="000000" w:themeColor="text1"/>
          <w:sz w:val="22"/>
          <w:szCs w:val="22"/>
        </w:rPr>
        <w:t xml:space="preserve"> be integrated algorithmically (and neuronally) as top-down feedback during </w:t>
      </w:r>
      <w:r w:rsidRPr="0079619B">
        <w:rPr>
          <w:rFonts w:ascii="Times" w:eastAsia="Times New Roman" w:hAnsi="Times"/>
          <w:i/>
          <w:iCs/>
          <w:color w:val="000000" w:themeColor="text1"/>
          <w:sz w:val="22"/>
          <w:szCs w:val="22"/>
        </w:rPr>
        <w:t>processing</w:t>
      </w:r>
      <w:r w:rsidRPr="0079619B">
        <w:rPr>
          <w:rFonts w:ascii="Times" w:eastAsia="Times New Roman" w:hAnsi="Times"/>
          <w:color w:val="000000" w:themeColor="text1"/>
          <w:sz w:val="22"/>
          <w:szCs w:val="22"/>
        </w:rPr>
        <w:t xml:space="preserve">. During learning, each of the prior parameters (the kappas, nus, and betas) serves as top-down information. </w:t>
      </w:r>
    </w:p>
    <w:p w14:paraId="2F80C95F" w14:textId="261F64C4" w:rsidR="00FA674B"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4. I also have a few general suggestions regarding presentation. First, I wonder if it's worth showing just the end state of the simulations in the figures and then posting the animations online. The animations kept crashing my Adobe Reader, which was frustrating because what I was ultimately most interested in in is how the categorization functions differ in the end state. The order in which the distributions are sampled is random, so I think it's not helpful to show the intermediate states. If the authors decide to keep the animation, I'd suggest including a pause at the end state; currently, the animation loops immediately from end state to beginning state, meaning that the reader doesn't actually get a chance to see how it ends</w:t>
      </w:r>
      <w:r w:rsidR="00FA674B">
        <w:rPr>
          <w:rFonts w:ascii="Times" w:eastAsia="Times New Roman" w:hAnsi="Times"/>
          <w:color w:val="0031E6"/>
          <w:sz w:val="22"/>
          <w:szCs w:val="22"/>
        </w:rPr>
        <w:t>.</w:t>
      </w:r>
    </w:p>
    <w:p w14:paraId="503C82ED" w14:textId="77777777" w:rsidR="00FA674B" w:rsidRDefault="00FA674B" w:rsidP="009D6F9F">
      <w:pPr>
        <w:ind w:firstLine="0"/>
        <w:rPr>
          <w:rFonts w:ascii="Times" w:eastAsia="Times New Roman" w:hAnsi="Times"/>
          <w:color w:val="0031E6"/>
          <w:sz w:val="22"/>
          <w:szCs w:val="22"/>
        </w:rPr>
      </w:pPr>
    </w:p>
    <w:p w14:paraId="568D7B82" w14:textId="756A1A9C" w:rsidR="00FA674B" w:rsidRPr="00FA674B" w:rsidRDefault="00FA674B" w:rsidP="009D6F9F">
      <w:pPr>
        <w:ind w:firstLine="0"/>
        <w:rPr>
          <w:rFonts w:ascii="Times" w:eastAsia="Times New Roman" w:hAnsi="Times"/>
          <w:color w:val="000000" w:themeColor="text1"/>
          <w:sz w:val="22"/>
          <w:szCs w:val="22"/>
        </w:rPr>
      </w:pPr>
      <w:r w:rsidRPr="00FA674B">
        <w:rPr>
          <w:rFonts w:ascii="Times" w:eastAsia="Times New Roman" w:hAnsi="Times"/>
          <w:color w:val="000000" w:themeColor="text1"/>
          <w:sz w:val="22"/>
          <w:szCs w:val="22"/>
        </w:rPr>
        <w:t>Thank you. This point has been addressed above.</w:t>
      </w:r>
      <w:r>
        <w:rPr>
          <w:rFonts w:ascii="Times" w:eastAsia="Times New Roman" w:hAnsi="Times"/>
          <w:color w:val="000000" w:themeColor="text1"/>
          <w:sz w:val="22"/>
          <w:szCs w:val="22"/>
        </w:rPr>
        <w:t xml:space="preserve"> </w:t>
      </w:r>
    </w:p>
    <w:p w14:paraId="7308728C" w14:textId="77777777" w:rsidR="00FA674B" w:rsidRDefault="00FA674B" w:rsidP="009D6F9F">
      <w:pPr>
        <w:ind w:firstLine="0"/>
        <w:rPr>
          <w:rFonts w:ascii="Times" w:eastAsia="Times New Roman" w:hAnsi="Times"/>
          <w:color w:val="0031E6"/>
          <w:sz w:val="22"/>
          <w:szCs w:val="22"/>
        </w:rPr>
      </w:pPr>
    </w:p>
    <w:p w14:paraId="7CF4EF76"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t>Additionally, there are *a lot* of variables for the reader to keep track of throughout the manuscript. I'd strongly encourage the authors to provide a glossary in a Table, where one can quickly look up what, for instance, ,0 refers to. To further aid the reader, it might be useful to use short descriptors prior to the variable names when referring to them (e.g., in figure captions). For instance, in the caption for Figure 9 (p. 26), the authors could precede ,0 and ,0 with a brief descriptor such as "strength-of-belief parameters." By making similar changes throughout the manuscript, readers will be more easily able to follow along with the authors' approach.</w:t>
      </w:r>
    </w:p>
    <w:p w14:paraId="2A8F82F1" w14:textId="7904831C" w:rsidR="00DD14F8" w:rsidRPr="00DD14F8" w:rsidRDefault="00DD14F8" w:rsidP="009D6F9F">
      <w:pPr>
        <w:ind w:firstLine="0"/>
        <w:rPr>
          <w:rFonts w:ascii="Times" w:eastAsia="Times New Roman" w:hAnsi="Times"/>
          <w:color w:val="000000" w:themeColor="text1"/>
          <w:sz w:val="22"/>
          <w:szCs w:val="22"/>
        </w:rPr>
      </w:pPr>
      <w:r w:rsidRPr="00DD14F8">
        <w:rPr>
          <w:rFonts w:ascii="Times" w:eastAsia="Times New Roman" w:hAnsi="Times"/>
          <w:color w:val="000000" w:themeColor="text1"/>
          <w:sz w:val="22"/>
          <w:szCs w:val="22"/>
        </w:rPr>
        <w:t xml:space="preserve">We appreciate this comment. </w:t>
      </w:r>
      <w:commentRangeStart w:id="196"/>
      <w:r w:rsidRPr="00DD14F8">
        <w:rPr>
          <w:rFonts w:ascii="Times" w:eastAsia="Times New Roman" w:hAnsi="Times"/>
          <w:b/>
          <w:bCs/>
          <w:color w:val="000000" w:themeColor="text1"/>
          <w:sz w:val="22"/>
          <w:szCs w:val="22"/>
        </w:rPr>
        <w:t>As suggested by the reviewer, we now spell out the variable names in more places throughout the manuscript.</w:t>
      </w:r>
      <w:r w:rsidRPr="00DD14F8">
        <w:rPr>
          <w:rFonts w:ascii="Times" w:eastAsia="Times New Roman" w:hAnsi="Times"/>
          <w:color w:val="000000" w:themeColor="text1"/>
          <w:sz w:val="22"/>
          <w:szCs w:val="22"/>
        </w:rPr>
        <w:t xml:space="preserve"> </w:t>
      </w:r>
      <w:commentRangeEnd w:id="196"/>
      <w:r>
        <w:rPr>
          <w:rStyle w:val="CommentReference"/>
        </w:rPr>
        <w:commentReference w:id="196"/>
      </w:r>
      <w:r w:rsidRPr="00DD14F8">
        <w:rPr>
          <w:rFonts w:ascii="Times" w:eastAsia="Times New Roman" w:hAnsi="Times"/>
          <w:color w:val="000000" w:themeColor="text1"/>
          <w:sz w:val="22"/>
          <w:szCs w:val="22"/>
        </w:rPr>
        <w:t xml:space="preserve">Doing so for each mention of the variable would further lengthen the manuscript. We also considered adding a table with all variables but we’re not quite sure how that would go beyond Figures 8, 10, and 13. </w:t>
      </w:r>
      <w:commentRangeStart w:id="197"/>
      <w:r w:rsidRPr="00DD14F8">
        <w:rPr>
          <w:rFonts w:ascii="Times" w:eastAsia="Times New Roman" w:hAnsi="Times"/>
          <w:color w:val="000000" w:themeColor="text1"/>
          <w:sz w:val="22"/>
          <w:szCs w:val="22"/>
        </w:rPr>
        <w:t>Would a figure that consolidates all three of these figures into one perhaps help?</w:t>
      </w:r>
      <w:commentRangeEnd w:id="197"/>
      <w:r>
        <w:rPr>
          <w:rStyle w:val="CommentReference"/>
        </w:rPr>
        <w:commentReference w:id="197"/>
      </w:r>
    </w:p>
    <w:p w14:paraId="641951DE" w14:textId="00D925FC"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Minor Comments</w:t>
      </w:r>
    </w:p>
    <w:p w14:paraId="11D30939" w14:textId="77777777" w:rsidR="00DD14F8"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 lines 178-179 — It might be unfair to equate Zheng and Samuel (2020) with perceptual retuning, given that those authors do describe how "criteria relaxation" differs from recalibration. (I also wonder if, given that criteria relaxation involves a change in a listener's *decision* about what qualifies as an acceptable exemplar of a category, why this example doesn't refer to the third stage of the hierarchy. As discussed in Major Comment 2, some clarification as to what specifically is meant by post-perceptual decision-level changes would help me here.)</w:t>
      </w:r>
    </w:p>
    <w:p w14:paraId="356B937B" w14:textId="77777777" w:rsidR="00DD14F8" w:rsidRDefault="00DD14F8" w:rsidP="009D6F9F">
      <w:pPr>
        <w:ind w:firstLine="0"/>
        <w:rPr>
          <w:rFonts w:ascii="Times" w:eastAsia="Times New Roman" w:hAnsi="Times"/>
          <w:color w:val="0031E6"/>
          <w:sz w:val="22"/>
          <w:szCs w:val="22"/>
        </w:rPr>
      </w:pPr>
    </w:p>
    <w:p w14:paraId="0B1AAF9F" w14:textId="7111B755" w:rsidR="00DD14F8"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b/>
          <w:bCs/>
          <w:color w:val="000000" w:themeColor="text1"/>
          <w:sz w:val="22"/>
          <w:szCs w:val="22"/>
        </w:rPr>
        <w:lastRenderedPageBreak/>
        <w:t>To avoid confusion, we have removed this part.</w:t>
      </w:r>
      <w:r>
        <w:rPr>
          <w:rFonts w:ascii="Times" w:eastAsia="Times New Roman" w:hAnsi="Times"/>
          <w:color w:val="000000" w:themeColor="text1"/>
          <w:sz w:val="22"/>
          <w:szCs w:val="22"/>
        </w:rPr>
        <w:t xml:space="preserve"> </w:t>
      </w:r>
      <w:r w:rsidR="00DD14F8" w:rsidRPr="00AA49F3">
        <w:rPr>
          <w:rFonts w:ascii="Times" w:eastAsia="Times New Roman" w:hAnsi="Times"/>
          <w:color w:val="000000" w:themeColor="text1"/>
          <w:sz w:val="22"/>
          <w:szCs w:val="22"/>
        </w:rPr>
        <w:t xml:space="preserve">The issue with terms like “criterion relaxation” is precisely that they are vague and atheoretical (and yet commonly used!).  At least some of us, </w:t>
      </w:r>
      <w:r>
        <w:rPr>
          <w:rFonts w:ascii="Times" w:eastAsia="Times New Roman" w:hAnsi="Times"/>
          <w:color w:val="000000" w:themeColor="text1"/>
          <w:sz w:val="22"/>
          <w:szCs w:val="22"/>
        </w:rPr>
        <w:t xml:space="preserve">initially </w:t>
      </w:r>
      <w:r w:rsidR="00DD14F8" w:rsidRPr="00AA49F3">
        <w:rPr>
          <w:rFonts w:ascii="Times" w:eastAsia="Times New Roman" w:hAnsi="Times"/>
          <w:color w:val="000000" w:themeColor="text1"/>
          <w:sz w:val="22"/>
          <w:szCs w:val="22"/>
        </w:rPr>
        <w:t xml:space="preserve">interpreted Zheng &amp; Samuel’s (2020) reference to “criteria relaxation” exactly as the reviewer </w:t>
      </w:r>
      <w:r>
        <w:rPr>
          <w:rFonts w:ascii="Times" w:eastAsia="Times New Roman" w:hAnsi="Times"/>
          <w:color w:val="000000" w:themeColor="text1"/>
          <w:sz w:val="22"/>
          <w:szCs w:val="22"/>
        </w:rPr>
        <w:t>seems to do (as referring to decision-making)</w:t>
      </w:r>
      <w:r w:rsidR="00DD14F8" w:rsidRPr="00AA49F3">
        <w:rPr>
          <w:rFonts w:ascii="Times" w:eastAsia="Times New Roman" w:hAnsi="Times"/>
          <w:color w:val="000000" w:themeColor="text1"/>
          <w:sz w:val="22"/>
          <w:szCs w:val="22"/>
        </w:rPr>
        <w:t>. However, when we had reached out to Arty Samuel</w:t>
      </w:r>
      <w:r>
        <w:rPr>
          <w:rFonts w:ascii="Times" w:eastAsia="Times New Roman" w:hAnsi="Times"/>
          <w:color w:val="000000" w:themeColor="text1"/>
          <w:sz w:val="22"/>
          <w:szCs w:val="22"/>
        </w:rPr>
        <w:t xml:space="preserve"> about this paper</w:t>
      </w:r>
      <w:r w:rsidR="00DD14F8" w:rsidRPr="00AA49F3">
        <w:rPr>
          <w:rFonts w:ascii="Times" w:eastAsia="Times New Roman" w:hAnsi="Times"/>
          <w:color w:val="000000" w:themeColor="text1"/>
          <w:sz w:val="22"/>
          <w:szCs w:val="22"/>
        </w:rPr>
        <w:t>, h</w:t>
      </w:r>
      <w:r w:rsidRPr="00AA49F3">
        <w:rPr>
          <w:rFonts w:ascii="Times" w:eastAsia="Times New Roman" w:hAnsi="Times"/>
          <w:color w:val="000000" w:themeColor="text1"/>
          <w:sz w:val="22"/>
          <w:szCs w:val="22"/>
        </w:rPr>
        <w:t>is description of the idea he had in mind seemed to be more akin to “widening of the category variance”</w:t>
      </w:r>
      <w:r>
        <w:rPr>
          <w:rFonts w:ascii="Times" w:eastAsia="Times New Roman" w:hAnsi="Times"/>
          <w:color w:val="000000" w:themeColor="text1"/>
          <w:sz w:val="22"/>
          <w:szCs w:val="22"/>
        </w:rPr>
        <w:t>, though he didn’t seem to commit to any particular view</w:t>
      </w:r>
      <w:r w:rsidRPr="00AA49F3">
        <w:rPr>
          <w:rFonts w:ascii="Times" w:eastAsia="Times New Roman" w:hAnsi="Times"/>
          <w:color w:val="000000" w:themeColor="text1"/>
          <w:sz w:val="22"/>
          <w:szCs w:val="22"/>
        </w:rPr>
        <w:t>.</w:t>
      </w:r>
      <w:r>
        <w:rPr>
          <w:rFonts w:ascii="Times" w:eastAsia="Times New Roman" w:hAnsi="Times"/>
          <w:color w:val="000000" w:themeColor="text1"/>
          <w:sz w:val="22"/>
          <w:szCs w:val="22"/>
        </w:rPr>
        <w:t xml:space="preserve"> </w:t>
      </w:r>
      <w:commentRangeStart w:id="198"/>
      <w:commentRangeStart w:id="199"/>
      <w:r>
        <w:rPr>
          <w:rFonts w:ascii="Times" w:eastAsia="Times New Roman" w:hAnsi="Times"/>
          <w:color w:val="000000" w:themeColor="text1"/>
          <w:sz w:val="22"/>
          <w:szCs w:val="22"/>
        </w:rPr>
        <w:t xml:space="preserve">Elsewhere, we have seen </w:t>
      </w:r>
      <w:ins w:id="200" w:author="Kurumada, Chigusa" w:date="2023-03-20T13:28:00Z">
        <w:r w:rsidR="009F7E28">
          <w:rPr>
            <w:rFonts w:ascii="Times" w:eastAsia="Times New Roman" w:hAnsi="Times"/>
            <w:color w:val="000000" w:themeColor="text1"/>
            <w:sz w:val="22"/>
            <w:szCs w:val="22"/>
          </w:rPr>
          <w:t xml:space="preserve">the notion of </w:t>
        </w:r>
      </w:ins>
      <w:del w:id="201" w:author="Kurumada, Chigusa" w:date="2023-03-20T13:28:00Z">
        <w:r w:rsidRPr="009F7E28" w:rsidDel="009F7E28">
          <w:rPr>
            <w:rFonts w:ascii="Times" w:eastAsia="Times New Roman" w:hAnsi="Times"/>
            <w:i/>
            <w:iCs/>
            <w:color w:val="000000" w:themeColor="text1"/>
            <w:sz w:val="22"/>
            <w:szCs w:val="22"/>
            <w:rPrChange w:id="202" w:author="Kurumada, Chigusa" w:date="2023-03-20T13:28:00Z">
              <w:rPr>
                <w:rFonts w:ascii="Times" w:eastAsia="Times New Roman" w:hAnsi="Times"/>
                <w:color w:val="000000" w:themeColor="text1"/>
                <w:sz w:val="22"/>
                <w:szCs w:val="22"/>
              </w:rPr>
            </w:rPrChange>
          </w:rPr>
          <w:delText>“</w:delText>
        </w:r>
      </w:del>
      <w:ins w:id="203" w:author="Kurumada, Chigusa" w:date="2023-03-20T13:28:00Z">
        <w:r w:rsidR="009F7E28" w:rsidRPr="009F7E28">
          <w:rPr>
            <w:rFonts w:ascii="Times" w:eastAsia="Times New Roman" w:hAnsi="Times"/>
            <w:i/>
            <w:iCs/>
            <w:color w:val="000000" w:themeColor="text1"/>
            <w:sz w:val="22"/>
            <w:szCs w:val="22"/>
            <w:rPrChange w:id="204" w:author="Kurumada, Chigusa" w:date="2023-03-20T13:28:00Z">
              <w:rPr>
                <w:rFonts w:ascii="Times" w:eastAsia="Times New Roman" w:hAnsi="Times"/>
                <w:color w:val="000000" w:themeColor="text1"/>
                <w:sz w:val="22"/>
                <w:szCs w:val="22"/>
              </w:rPr>
            </w:rPrChange>
          </w:rPr>
          <w:t>category</w:t>
        </w:r>
        <w:r w:rsidR="009F7E28">
          <w:rPr>
            <w:rFonts w:ascii="Times" w:eastAsia="Times New Roman" w:hAnsi="Times"/>
            <w:color w:val="000000" w:themeColor="text1"/>
            <w:sz w:val="22"/>
            <w:szCs w:val="22"/>
          </w:rPr>
          <w:t xml:space="preserve"> (not </w:t>
        </w:r>
      </w:ins>
      <w:r>
        <w:rPr>
          <w:rFonts w:ascii="Times" w:eastAsia="Times New Roman" w:hAnsi="Times"/>
          <w:color w:val="000000" w:themeColor="text1"/>
          <w:sz w:val="22"/>
          <w:szCs w:val="22"/>
        </w:rPr>
        <w:t>criteria</w:t>
      </w:r>
      <w:ins w:id="205" w:author="Kurumada, Chigusa" w:date="2023-03-20T13:28:00Z">
        <w:r w:rsidR="009F7E28">
          <w:rPr>
            <w:rFonts w:ascii="Times" w:eastAsia="Times New Roman" w:hAnsi="Times"/>
            <w:color w:val="000000" w:themeColor="text1"/>
            <w:sz w:val="22"/>
            <w:szCs w:val="22"/>
          </w:rPr>
          <w:t>)</w:t>
        </w:r>
      </w:ins>
      <w:r>
        <w:rPr>
          <w:rFonts w:ascii="Times" w:eastAsia="Times New Roman" w:hAnsi="Times"/>
          <w:color w:val="000000" w:themeColor="text1"/>
          <w:sz w:val="22"/>
          <w:szCs w:val="22"/>
        </w:rPr>
        <w:t xml:space="preserve"> relaxation</w:t>
      </w:r>
      <w:del w:id="206" w:author="Kurumada, Chigusa" w:date="2023-03-20T13:29:00Z">
        <w:r w:rsidDel="009F7E28">
          <w:rPr>
            <w:rFonts w:ascii="Times" w:eastAsia="Times New Roman" w:hAnsi="Times"/>
            <w:color w:val="000000" w:themeColor="text1"/>
            <w:sz w:val="22"/>
            <w:szCs w:val="22"/>
          </w:rPr>
          <w:delText>”</w:delText>
        </w:r>
      </w:del>
      <w:r>
        <w:rPr>
          <w:rFonts w:ascii="Times" w:eastAsia="Times New Roman" w:hAnsi="Times"/>
          <w:color w:val="000000" w:themeColor="text1"/>
          <w:sz w:val="22"/>
          <w:szCs w:val="22"/>
        </w:rPr>
        <w:t xml:space="preserve"> also used to refer to increases in variance (Hitzcenko &amp; Feldman, 2016).</w:t>
      </w:r>
      <w:r w:rsidR="00DD14F8" w:rsidRPr="00AA49F3">
        <w:rPr>
          <w:rFonts w:ascii="Times" w:eastAsia="Times New Roman" w:hAnsi="Times"/>
          <w:color w:val="000000" w:themeColor="text1"/>
          <w:sz w:val="22"/>
          <w:szCs w:val="22"/>
        </w:rPr>
        <w:t xml:space="preserve"> </w:t>
      </w:r>
      <w:commentRangeEnd w:id="198"/>
      <w:r>
        <w:rPr>
          <w:rStyle w:val="CommentReference"/>
        </w:rPr>
        <w:commentReference w:id="198"/>
      </w:r>
      <w:commentRangeEnd w:id="199"/>
      <w:r w:rsidR="00DF73EF">
        <w:rPr>
          <w:rStyle w:val="CommentReference"/>
        </w:rPr>
        <w:commentReference w:id="199"/>
      </w:r>
      <w:r>
        <w:rPr>
          <w:rFonts w:ascii="Times" w:eastAsia="Times New Roman" w:hAnsi="Times"/>
          <w:color w:val="000000" w:themeColor="text1"/>
          <w:sz w:val="22"/>
          <w:szCs w:val="22"/>
        </w:rPr>
        <w:t xml:space="preserve"> </w:t>
      </w:r>
      <w:ins w:id="207" w:author="Kurumada, Chigusa" w:date="2023-03-20T13:29:00Z">
        <w:r w:rsidR="009F7E28">
          <w:rPr>
            <w:rFonts w:ascii="Times" w:eastAsia="Times New Roman" w:hAnsi="Times"/>
            <w:color w:val="000000" w:themeColor="text1"/>
            <w:sz w:val="22"/>
            <w:szCs w:val="22"/>
          </w:rPr>
          <w:t xml:space="preserve">We hope the isolation of the decision-making process as a separate mechanism of adaptation will help resolve this conceptual confusion </w:t>
        </w:r>
      </w:ins>
      <w:ins w:id="208" w:author="Kurumada, Chigusa" w:date="2023-03-20T13:30:00Z">
        <w:r w:rsidR="009F7E28">
          <w:rPr>
            <w:rFonts w:ascii="Times" w:eastAsia="Times New Roman" w:hAnsi="Times"/>
            <w:color w:val="000000" w:themeColor="text1"/>
            <w:sz w:val="22"/>
            <w:szCs w:val="22"/>
          </w:rPr>
          <w:t>in the field.</w:t>
        </w:r>
      </w:ins>
    </w:p>
    <w:p w14:paraId="0E3465FF" w14:textId="3A9089C3"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7, lines 211-216 — I'd recommend citing </w:t>
      </w:r>
      <w:commentRangeStart w:id="209"/>
      <w:r w:rsidRPr="009A5273">
        <w:rPr>
          <w:rFonts w:ascii="Times" w:eastAsia="Times New Roman" w:hAnsi="Times"/>
          <w:color w:val="0031E6"/>
          <w:sz w:val="22"/>
          <w:szCs w:val="22"/>
        </w:rPr>
        <w:t xml:space="preserve">Magnuson and Nusbaum (2007) for an alternative conception of normalization </w:t>
      </w:r>
      <w:commentRangeEnd w:id="209"/>
      <w:r w:rsidR="00AA49F3">
        <w:rPr>
          <w:rStyle w:val="CommentReference"/>
        </w:rPr>
        <w:commentReference w:id="209"/>
      </w:r>
      <w:r w:rsidRPr="009A5273">
        <w:rPr>
          <w:rFonts w:ascii="Times" w:eastAsia="Times New Roman" w:hAnsi="Times"/>
          <w:color w:val="0031E6"/>
          <w:sz w:val="22"/>
          <w:szCs w:val="22"/>
        </w:rPr>
        <w:t>— specifically because their view holds (a) that normalization is not automatic and (b) that talker information is not discarded. Pisoni (1997) also offers a useful perspective on normalization.</w:t>
      </w:r>
    </w:p>
    <w:p w14:paraId="5601CDA3" w14:textId="1E3AD137" w:rsidR="00AA49F3" w:rsidRDefault="00AA49F3" w:rsidP="009D6F9F">
      <w:pPr>
        <w:ind w:firstLine="0"/>
        <w:rPr>
          <w:rFonts w:ascii="Times" w:eastAsia="Times New Roman" w:hAnsi="Times"/>
          <w:color w:val="0031E6"/>
          <w:sz w:val="22"/>
          <w:szCs w:val="22"/>
        </w:rPr>
      </w:pPr>
    </w:p>
    <w:p w14:paraId="5178ED24" w14:textId="158B9B73" w:rsidR="00AA49F3" w:rsidRPr="00AA49F3" w:rsidRDefault="00AA49F3" w:rsidP="009D6F9F">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235B2286"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8, line 222 — Maybe the question is whether normalization can *fully* explain talker-specific adaptation. As discussed elsewhere in the manuscript, there's some good work suggesting that while normalization helps, it only gets the listener so far, and it can be useful to condition category identity on other acoustic cues even after applying a normalization mechanism (</w:t>
      </w:r>
      <w:commentRangeStart w:id="210"/>
      <w:r w:rsidRPr="009A5273">
        <w:rPr>
          <w:rFonts w:ascii="Times" w:eastAsia="Times New Roman" w:hAnsi="Times"/>
          <w:color w:val="0031E6"/>
          <w:sz w:val="22"/>
          <w:szCs w:val="22"/>
        </w:rPr>
        <w:t>Crinnion et al., 2020</w:t>
      </w:r>
      <w:commentRangeEnd w:id="210"/>
      <w:r w:rsidR="00AA49F3">
        <w:rPr>
          <w:rStyle w:val="CommentReference"/>
        </w:rPr>
        <w:commentReference w:id="210"/>
      </w:r>
      <w:r w:rsidRPr="009A5273">
        <w:rPr>
          <w:rFonts w:ascii="Times" w:eastAsia="Times New Roman" w:hAnsi="Times"/>
          <w:color w:val="0031E6"/>
          <w:sz w:val="22"/>
          <w:szCs w:val="22"/>
        </w:rPr>
        <w:t>; Kleinschmidt, 2019).</w:t>
      </w:r>
    </w:p>
    <w:p w14:paraId="3E783181" w14:textId="77777777" w:rsidR="00AA49F3" w:rsidRDefault="00AA49F3" w:rsidP="009D6F9F">
      <w:pPr>
        <w:ind w:firstLine="0"/>
        <w:rPr>
          <w:rFonts w:ascii="Times" w:eastAsia="Times New Roman" w:hAnsi="Times"/>
          <w:color w:val="0031E6"/>
          <w:sz w:val="22"/>
          <w:szCs w:val="22"/>
        </w:rPr>
      </w:pPr>
    </w:p>
    <w:p w14:paraId="3643083B" w14:textId="77777777" w:rsidR="00AA49F3" w:rsidRPr="00AA49F3" w:rsidRDefault="00AA49F3" w:rsidP="00AA49F3">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FC95912"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11"/>
      <w:r w:rsidRPr="009A5273">
        <w:rPr>
          <w:rFonts w:ascii="Times" w:eastAsia="Times New Roman" w:hAnsi="Times"/>
          <w:color w:val="0031E6"/>
          <w:sz w:val="22"/>
          <w:szCs w:val="22"/>
        </w:rPr>
        <w:t>p. 9, lines 250-253 — The Myers and Mesite example is a striking one here because an additional analysis with the same dataset (Luthra et al., 2020) shows how these adaptive changes are tied to the activity of relatively early (temporoparietal) brain regions, potentially suggesting multiple mechanisms underlying talker adaptation and not just decision-level ones.</w:t>
      </w:r>
      <w:commentRangeEnd w:id="211"/>
      <w:r w:rsidR="00AA49F3">
        <w:rPr>
          <w:rStyle w:val="CommentReference"/>
        </w:rPr>
        <w:commentReference w:id="211"/>
      </w:r>
    </w:p>
    <w:p w14:paraId="6F6F4DC3" w14:textId="77777777" w:rsidR="00AA49F3" w:rsidRDefault="00AA49F3" w:rsidP="009D6F9F">
      <w:pPr>
        <w:ind w:firstLine="0"/>
        <w:rPr>
          <w:rFonts w:ascii="Times" w:eastAsia="Times New Roman" w:hAnsi="Times"/>
          <w:color w:val="0031E6"/>
          <w:sz w:val="22"/>
          <w:szCs w:val="22"/>
        </w:rPr>
      </w:pPr>
    </w:p>
    <w:p w14:paraId="4BA118D4" w14:textId="6A01EE8B" w:rsidR="00AA49F3" w:rsidRPr="00AA49F3" w:rsidRDefault="00AA49F3" w:rsidP="009D6F9F">
      <w:pPr>
        <w:ind w:firstLine="0"/>
        <w:rPr>
          <w:rFonts w:ascii="Times" w:eastAsia="Times New Roman" w:hAnsi="Times"/>
          <w:b/>
          <w:bCs/>
          <w:color w:val="000000" w:themeColor="text1"/>
          <w:sz w:val="22"/>
          <w:szCs w:val="22"/>
        </w:rPr>
      </w:pPr>
      <w:r>
        <w:rPr>
          <w:rFonts w:ascii="Times" w:eastAsia="Times New Roman" w:hAnsi="Times"/>
          <w:color w:val="000000" w:themeColor="text1"/>
          <w:sz w:val="22"/>
          <w:szCs w:val="22"/>
          <w:highlight w:val="yellow"/>
        </w:rPr>
        <w:t xml:space="preserve">Thank you for </w:t>
      </w:r>
      <w:del w:id="212" w:author="Kurumada, Chigusa" w:date="2023-03-20T13:33:00Z">
        <w:r w:rsidDel="00EF11F4">
          <w:rPr>
            <w:rFonts w:ascii="Times" w:eastAsia="Times New Roman" w:hAnsi="Times"/>
            <w:color w:val="000000" w:themeColor="text1"/>
            <w:sz w:val="22"/>
            <w:szCs w:val="22"/>
            <w:highlight w:val="yellow"/>
          </w:rPr>
          <w:delText>making us aware/reminding us of this work</w:delText>
        </w:r>
      </w:del>
      <w:ins w:id="213" w:author="Kurumada, Chigusa" w:date="2023-03-20T13:33:00Z">
        <w:r w:rsidR="00EF11F4">
          <w:rPr>
            <w:rFonts w:ascii="Times" w:eastAsia="Times New Roman" w:hAnsi="Times"/>
            <w:color w:val="000000" w:themeColor="text1"/>
            <w:sz w:val="22"/>
            <w:szCs w:val="22"/>
            <w:highlight w:val="yellow"/>
          </w:rPr>
          <w:t>raising this important point</w:t>
        </w:r>
      </w:ins>
      <w:r>
        <w:rPr>
          <w:rFonts w:ascii="Times" w:eastAsia="Times New Roman" w:hAnsi="Times"/>
          <w:color w:val="000000" w:themeColor="text1"/>
          <w:sz w:val="22"/>
          <w:szCs w:val="22"/>
          <w:highlight w:val="yellow"/>
        </w:rPr>
        <w:t xml:space="preserve">. </w:t>
      </w:r>
      <w:commentRangeStart w:id="214"/>
      <w:r w:rsidRPr="00AA49F3">
        <w:rPr>
          <w:rFonts w:ascii="Times" w:eastAsia="Times New Roman" w:hAnsi="Times"/>
          <w:b/>
          <w:bCs/>
          <w:color w:val="000000" w:themeColor="text1"/>
          <w:sz w:val="22"/>
          <w:szCs w:val="22"/>
          <w:highlight w:val="yellow"/>
        </w:rPr>
        <w:t>We now</w:t>
      </w:r>
      <w:ins w:id="215" w:author="Kurumada, Chigusa" w:date="2023-03-20T13:34:00Z">
        <w:r w:rsidR="00EF11F4">
          <w:rPr>
            <w:rFonts w:ascii="Times" w:eastAsia="Times New Roman" w:hAnsi="Times"/>
            <w:b/>
            <w:bCs/>
            <w:color w:val="000000" w:themeColor="text1"/>
            <w:sz w:val="22"/>
            <w:szCs w:val="22"/>
            <w:highlight w:val="yellow"/>
          </w:rPr>
          <w:t xml:space="preserve"> discuss</w:t>
        </w:r>
      </w:ins>
      <w:del w:id="216" w:author="Kurumada, Chigusa" w:date="2023-03-20T13:34:00Z">
        <w:r w:rsidRPr="00AA49F3" w:rsidDel="00EF11F4">
          <w:rPr>
            <w:rFonts w:ascii="Times" w:eastAsia="Times New Roman" w:hAnsi="Times"/>
            <w:b/>
            <w:bCs/>
            <w:color w:val="000000" w:themeColor="text1"/>
            <w:sz w:val="22"/>
            <w:szCs w:val="22"/>
            <w:highlight w:val="yellow"/>
          </w:rPr>
          <w:delText xml:space="preserve"> mention</w:delText>
        </w:r>
      </w:del>
      <w:ins w:id="217" w:author="Kurumada, Chigusa" w:date="2023-03-20T13:33:00Z">
        <w:r w:rsidR="00EF11F4">
          <w:rPr>
            <w:rFonts w:ascii="Times" w:eastAsia="Times New Roman" w:hAnsi="Times"/>
            <w:b/>
            <w:bCs/>
            <w:color w:val="000000" w:themeColor="text1"/>
            <w:sz w:val="22"/>
            <w:szCs w:val="22"/>
            <w:highlight w:val="yellow"/>
          </w:rPr>
          <w:t xml:space="preserve"> </w:t>
        </w:r>
      </w:ins>
      <w:ins w:id="218" w:author="Kurumada, Chigusa" w:date="2023-03-20T13:34:00Z">
        <w:r w:rsidR="00EF11F4">
          <w:rPr>
            <w:rFonts w:ascii="Times" w:eastAsia="Times New Roman" w:hAnsi="Times"/>
            <w:b/>
            <w:bCs/>
            <w:color w:val="000000" w:themeColor="text1"/>
            <w:sz w:val="22"/>
            <w:szCs w:val="22"/>
            <w:highlight w:val="yellow"/>
          </w:rPr>
          <w:t>this (p. 9)</w:t>
        </w:r>
      </w:ins>
      <w:r w:rsidRPr="00AA49F3">
        <w:rPr>
          <w:rFonts w:ascii="Times" w:eastAsia="Times New Roman" w:hAnsi="Times"/>
          <w:b/>
          <w:bCs/>
          <w:color w:val="000000" w:themeColor="text1"/>
          <w:sz w:val="22"/>
          <w:szCs w:val="22"/>
          <w:highlight w:val="yellow"/>
        </w:rPr>
        <w:t xml:space="preserve"> </w:t>
      </w:r>
      <w:commentRangeEnd w:id="214"/>
      <w:r w:rsidR="009172B5">
        <w:rPr>
          <w:rStyle w:val="CommentReference"/>
        </w:rPr>
        <w:commentReference w:id="214"/>
      </w:r>
      <w:ins w:id="219" w:author="Kurumada, Chigusa" w:date="2023-03-20T13:34:00Z">
        <w:r w:rsidR="00EF11F4">
          <w:rPr>
            <w:rFonts w:ascii="Times" w:eastAsia="Times New Roman" w:hAnsi="Times"/>
            <w:b/>
            <w:bCs/>
            <w:color w:val="000000" w:themeColor="text1"/>
            <w:sz w:val="22"/>
            <w:szCs w:val="22"/>
            <w:highlight w:val="yellow"/>
          </w:rPr>
          <w:t xml:space="preserve">and </w:t>
        </w:r>
      </w:ins>
      <w:ins w:id="220" w:author="Kurumada, Chigusa" w:date="2023-03-20T13:35:00Z">
        <w:r w:rsidR="00EF11F4">
          <w:rPr>
            <w:rFonts w:ascii="Times" w:eastAsia="Times New Roman" w:hAnsi="Times"/>
            <w:b/>
            <w:bCs/>
            <w:color w:val="000000" w:themeColor="text1"/>
            <w:sz w:val="22"/>
            <w:szCs w:val="22"/>
            <w:highlight w:val="yellow"/>
          </w:rPr>
          <w:t xml:space="preserve">also </w:t>
        </w:r>
      </w:ins>
      <w:del w:id="221" w:author="Kurumada, Chigusa" w:date="2023-03-20T13:35:00Z">
        <w:r w:rsidDel="00EF11F4">
          <w:rPr>
            <w:rFonts w:ascii="Times" w:eastAsia="Times New Roman" w:hAnsi="Times"/>
            <w:b/>
            <w:bCs/>
            <w:color w:val="000000" w:themeColor="text1"/>
            <w:sz w:val="22"/>
            <w:szCs w:val="22"/>
            <w:highlight w:val="yellow"/>
          </w:rPr>
          <w:delText>Luthra et al. (2020)</w:delText>
        </w:r>
        <w:r w:rsidRPr="00AA49F3" w:rsidDel="00EF11F4">
          <w:rPr>
            <w:rFonts w:ascii="Times" w:eastAsia="Times New Roman" w:hAnsi="Times"/>
            <w:b/>
            <w:bCs/>
            <w:color w:val="000000" w:themeColor="text1"/>
            <w:sz w:val="22"/>
            <w:szCs w:val="22"/>
            <w:highlight w:val="yellow"/>
          </w:rPr>
          <w:delText xml:space="preserve"> as part of our discussion, which </w:delText>
        </w:r>
      </w:del>
      <w:r w:rsidRPr="00AA49F3">
        <w:rPr>
          <w:rFonts w:ascii="Times" w:eastAsia="Times New Roman" w:hAnsi="Times"/>
          <w:b/>
          <w:bCs/>
          <w:color w:val="000000" w:themeColor="text1"/>
          <w:sz w:val="22"/>
          <w:szCs w:val="22"/>
          <w:highlight w:val="yellow"/>
        </w:rPr>
        <w:t>return</w:t>
      </w:r>
      <w:del w:id="222" w:author="Kurumada, Chigusa" w:date="2023-03-20T13:35:00Z">
        <w:r w:rsidRPr="00AA49F3" w:rsidDel="00EF11F4">
          <w:rPr>
            <w:rFonts w:ascii="Times" w:eastAsia="Times New Roman" w:hAnsi="Times"/>
            <w:b/>
            <w:bCs/>
            <w:color w:val="000000" w:themeColor="text1"/>
            <w:sz w:val="22"/>
            <w:szCs w:val="22"/>
            <w:highlight w:val="yellow"/>
          </w:rPr>
          <w:delText>s</w:delText>
        </w:r>
      </w:del>
      <w:r w:rsidRPr="00AA49F3">
        <w:rPr>
          <w:rFonts w:ascii="Times" w:eastAsia="Times New Roman" w:hAnsi="Times"/>
          <w:b/>
          <w:bCs/>
          <w:color w:val="000000" w:themeColor="text1"/>
          <w:sz w:val="22"/>
          <w:szCs w:val="22"/>
          <w:highlight w:val="yellow"/>
        </w:rPr>
        <w:t xml:space="preserve"> to this point </w:t>
      </w:r>
      <w:ins w:id="223" w:author="Kurumada, Chigusa" w:date="2023-03-20T13:35:00Z">
        <w:r w:rsidR="00EF11F4">
          <w:rPr>
            <w:rFonts w:ascii="Times" w:eastAsia="Times New Roman" w:hAnsi="Times"/>
            <w:b/>
            <w:bCs/>
            <w:color w:val="000000" w:themeColor="text1"/>
            <w:sz w:val="22"/>
            <w:szCs w:val="22"/>
          </w:rPr>
          <w:t xml:space="preserve">in the discussion </w:t>
        </w:r>
      </w:ins>
      <w:r w:rsidRPr="00AA49F3">
        <w:rPr>
          <w:rFonts w:ascii="Times" w:eastAsia="Times New Roman" w:hAnsi="Times"/>
          <w:b/>
          <w:bCs/>
          <w:color w:val="000000" w:themeColor="text1"/>
          <w:sz w:val="22"/>
          <w:szCs w:val="22"/>
        </w:rPr>
        <w:t xml:space="preserve">(p. </w:t>
      </w:r>
      <w:commentRangeStart w:id="224"/>
      <w:commentRangeStart w:id="225"/>
      <w:r w:rsidRPr="00AA49F3">
        <w:rPr>
          <w:rFonts w:ascii="Times" w:eastAsia="Times New Roman" w:hAnsi="Times"/>
          <w:b/>
          <w:bCs/>
          <w:color w:val="000000" w:themeColor="text1"/>
          <w:sz w:val="22"/>
          <w:szCs w:val="22"/>
        </w:rPr>
        <w:t>XXX</w:t>
      </w:r>
      <w:commentRangeEnd w:id="224"/>
      <w:r>
        <w:rPr>
          <w:rStyle w:val="CommentReference"/>
        </w:rPr>
        <w:commentReference w:id="224"/>
      </w:r>
      <w:commentRangeEnd w:id="225"/>
      <w:r w:rsidR="009172B5">
        <w:rPr>
          <w:rStyle w:val="CommentReference"/>
        </w:rPr>
        <w:commentReference w:id="225"/>
      </w:r>
      <w:r w:rsidRPr="00AA49F3">
        <w:rPr>
          <w:rFonts w:ascii="Times" w:eastAsia="Times New Roman" w:hAnsi="Times"/>
          <w:b/>
          <w:bCs/>
          <w:color w:val="000000" w:themeColor="text1"/>
          <w:sz w:val="22"/>
          <w:szCs w:val="22"/>
        </w:rPr>
        <w:t>).</w:t>
      </w:r>
    </w:p>
    <w:p w14:paraId="41CFAE85" w14:textId="77777777" w:rsidR="00AA49F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10, lines 279-281 — The authors write, "The general conclusions and recommendations we arrive at in the present study are unlikely to be affected by these choices." However, this strikes me as a rather bold assertion to make without having tested a variety of implementations, especially for normalization and decision-level mechanisms — I'd omit it.</w:t>
      </w:r>
    </w:p>
    <w:p w14:paraId="241A42C0" w14:textId="77777777" w:rsidR="00AA49F3" w:rsidRDefault="00AA49F3" w:rsidP="009D6F9F">
      <w:pPr>
        <w:ind w:firstLine="0"/>
        <w:rPr>
          <w:rFonts w:ascii="Times" w:eastAsia="Times New Roman" w:hAnsi="Times"/>
          <w:color w:val="0031E6"/>
          <w:sz w:val="22"/>
          <w:szCs w:val="22"/>
        </w:rPr>
      </w:pPr>
    </w:p>
    <w:p w14:paraId="10022B3F" w14:textId="0DFE5F50" w:rsidR="00D047DD" w:rsidRPr="00D047DD" w:rsidRDefault="00D047DD" w:rsidP="009D6F9F">
      <w:pPr>
        <w:ind w:firstLine="0"/>
        <w:rPr>
          <w:rFonts w:ascii="Times" w:eastAsia="Times New Roman" w:hAnsi="Times"/>
          <w:color w:val="000000" w:themeColor="text1"/>
          <w:sz w:val="22"/>
          <w:szCs w:val="22"/>
        </w:rPr>
      </w:pPr>
      <w:r w:rsidRPr="00D047DD">
        <w:rPr>
          <w:rFonts w:ascii="Times" w:eastAsia="Times New Roman" w:hAnsi="Times"/>
          <w:b/>
          <w:bCs/>
          <w:color w:val="000000" w:themeColor="text1"/>
          <w:sz w:val="22"/>
          <w:szCs w:val="22"/>
        </w:rPr>
        <w:t>Good point. We have removed it.</w:t>
      </w:r>
      <w:r>
        <w:rPr>
          <w:rFonts w:ascii="Times" w:eastAsia="Times New Roman" w:hAnsi="Times"/>
          <w:color w:val="000000" w:themeColor="text1"/>
          <w:sz w:val="22"/>
          <w:szCs w:val="22"/>
        </w:rPr>
        <w:t xml:space="preserve"> </w:t>
      </w:r>
      <w:r w:rsidRPr="00D047DD">
        <w:rPr>
          <w:rFonts w:ascii="Times" w:eastAsia="Times New Roman" w:hAnsi="Times"/>
          <w:color w:val="000000" w:themeColor="text1"/>
          <w:sz w:val="22"/>
          <w:szCs w:val="22"/>
        </w:rPr>
        <w:t>We actually have tested a variety of implementations (considerably more than reported, including slightly different versions of change models, etc.) but we agree there’s no need for such a bold statement.</w:t>
      </w:r>
    </w:p>
    <w:p w14:paraId="6D10334C" w14:textId="77777777" w:rsidR="00D047DD"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 xml:space="preserve">p. 14 -16, lines 353-355 — There are several other prominent examples of how the same acoustic stimulus can be perceived differently from moment to moment. For instance, the authors might consider citing </w:t>
      </w:r>
      <w:commentRangeStart w:id="226"/>
      <w:r w:rsidRPr="009A5273">
        <w:rPr>
          <w:rFonts w:ascii="Times" w:eastAsia="Times New Roman" w:hAnsi="Times"/>
          <w:color w:val="0031E6"/>
          <w:sz w:val="22"/>
          <w:szCs w:val="22"/>
        </w:rPr>
        <w:t>Billig et al. (2013), Leonard et al. (2016), and/or Schuerman et al. (2022).</w:t>
      </w:r>
      <w:r w:rsidRPr="009A5273">
        <w:rPr>
          <w:rFonts w:ascii="Times" w:eastAsia="Times New Roman" w:hAnsi="Times"/>
          <w:color w:val="0031E6"/>
          <w:sz w:val="22"/>
          <w:szCs w:val="22"/>
        </w:rPr>
        <w:br/>
      </w:r>
      <w:commentRangeEnd w:id="226"/>
      <w:r w:rsidR="00D047DD">
        <w:rPr>
          <w:rStyle w:val="CommentReference"/>
        </w:rPr>
        <w:commentReference w:id="226"/>
      </w:r>
    </w:p>
    <w:p w14:paraId="218CE20C" w14:textId="77777777" w:rsidR="00D047DD" w:rsidRPr="00AA49F3" w:rsidRDefault="00D047DD" w:rsidP="00D047DD">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4196D23D" w14:textId="77777777" w:rsidR="00125E8E" w:rsidRDefault="009A5273" w:rsidP="00125E8E">
      <w:pPr>
        <w:ind w:firstLine="0"/>
        <w:rPr>
          <w:rFonts w:ascii="Times" w:eastAsia="Times New Roman" w:hAnsi="Times"/>
          <w:color w:val="000000" w:themeColor="text1"/>
          <w:sz w:val="22"/>
          <w:szCs w:val="22"/>
          <w:highlight w:val="yellow"/>
        </w:rPr>
      </w:pPr>
      <w:r w:rsidRPr="009A5273">
        <w:rPr>
          <w:rFonts w:ascii="Times" w:eastAsia="Times New Roman" w:hAnsi="Times"/>
          <w:color w:val="0031E6"/>
          <w:sz w:val="22"/>
          <w:szCs w:val="22"/>
        </w:rPr>
        <w:br/>
      </w:r>
      <w:commentRangeStart w:id="227"/>
      <w:r w:rsidRPr="009A5273">
        <w:rPr>
          <w:rFonts w:ascii="Times" w:eastAsia="Times New Roman" w:hAnsi="Times"/>
          <w:color w:val="0031E6"/>
          <w:sz w:val="22"/>
          <w:szCs w:val="22"/>
        </w:rPr>
        <w:t xml:space="preserve">p. 22-23, lines 469-472 — N appears in lowercase in this sentence and when it appears in subscripts (see Figure 8 / Equation 3) but is in uppercase otherwise. Is there a distinction to be made between </w:t>
      </w:r>
      <w:r w:rsidRPr="009A5273">
        <w:rPr>
          <w:rFonts w:ascii="Times" w:eastAsia="Times New Roman" w:hAnsi="Times"/>
          <w:color w:val="0031E6"/>
          <w:sz w:val="22"/>
          <w:szCs w:val="22"/>
        </w:rPr>
        <w:lastRenderedPageBreak/>
        <w:t>the upper and lowercase forms of N/n? If so, what's the difference? (If not, please use just one case!)</w:t>
      </w:r>
      <w:commentRangeEnd w:id="227"/>
      <w:r w:rsidR="00125E8E">
        <w:rPr>
          <w:rStyle w:val="CommentReference"/>
        </w:rPr>
        <w:commentReference w:id="227"/>
      </w:r>
      <w:r w:rsidRPr="009A5273">
        <w:rPr>
          <w:rFonts w:ascii="Times" w:eastAsia="Times New Roman" w:hAnsi="Times"/>
          <w:color w:val="0031E6"/>
          <w:sz w:val="22"/>
          <w:szCs w:val="22"/>
        </w:rPr>
        <w:br/>
      </w:r>
    </w:p>
    <w:p w14:paraId="1AC757BD" w14:textId="2E530295" w:rsidR="00125E8E" w:rsidRPr="00AA49F3" w:rsidRDefault="00125E8E" w:rsidP="00125E8E">
      <w:pPr>
        <w:ind w:firstLine="0"/>
        <w:rPr>
          <w:rFonts w:ascii="Times" w:eastAsia="Times New Roman" w:hAnsi="Times"/>
          <w:color w:val="000000" w:themeColor="text1"/>
          <w:sz w:val="22"/>
          <w:szCs w:val="22"/>
        </w:rPr>
      </w:pPr>
      <w:r w:rsidRPr="00AA49F3">
        <w:rPr>
          <w:rFonts w:ascii="Times" w:eastAsia="Times New Roman" w:hAnsi="Times"/>
          <w:color w:val="000000" w:themeColor="text1"/>
          <w:sz w:val="22"/>
          <w:szCs w:val="22"/>
          <w:highlight w:val="yellow"/>
        </w:rPr>
        <w:t>XXX</w:t>
      </w:r>
    </w:p>
    <w:p w14:paraId="6D022334" w14:textId="77777777" w:rsidR="00125E8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24 — I do not believe the term , which appears in Equation 4, is defined in the manuscript.</w:t>
      </w:r>
    </w:p>
    <w:p w14:paraId="4E982C39" w14:textId="77777777" w:rsidR="00125E8E" w:rsidRDefault="00125E8E" w:rsidP="009D6F9F">
      <w:pPr>
        <w:ind w:firstLine="0"/>
        <w:rPr>
          <w:rFonts w:ascii="Times" w:eastAsia="Times New Roman" w:hAnsi="Times"/>
          <w:color w:val="0031E6"/>
          <w:sz w:val="22"/>
          <w:szCs w:val="22"/>
        </w:rPr>
      </w:pPr>
    </w:p>
    <w:p w14:paraId="00D5ADCA" w14:textId="62A58328" w:rsidR="00125E8E" w:rsidRPr="006B40E4" w:rsidRDefault="00125E8E" w:rsidP="009D6F9F">
      <w:pPr>
        <w:ind w:firstLine="0"/>
        <w:rPr>
          <w:rFonts w:ascii="Times" w:eastAsia="Times New Roman" w:hAnsi="Times"/>
          <w:color w:val="000000" w:themeColor="text1"/>
          <w:sz w:val="22"/>
          <w:szCs w:val="22"/>
        </w:rPr>
      </w:pPr>
      <w:r w:rsidRPr="006B40E4">
        <w:rPr>
          <w:rFonts w:ascii="Times" w:eastAsia="Times New Roman" w:hAnsi="Times"/>
          <w:color w:val="000000" w:themeColor="text1"/>
          <w:sz w:val="22"/>
          <w:szCs w:val="22"/>
        </w:rPr>
        <w:t xml:space="preserve">Unfortunately, the symbol did not transfer to the review. </w:t>
      </w:r>
      <w:r w:rsidR="00B140A6">
        <w:rPr>
          <w:rFonts w:ascii="Times" w:eastAsia="Times New Roman" w:hAnsi="Times"/>
          <w:color w:val="000000" w:themeColor="text1"/>
          <w:sz w:val="22"/>
          <w:szCs w:val="22"/>
        </w:rPr>
        <w:t>I</w:t>
      </w:r>
      <w:r w:rsidRPr="006B40E4">
        <w:rPr>
          <w:rFonts w:ascii="Times" w:eastAsia="Times New Roman" w:hAnsi="Times"/>
          <w:color w:val="000000" w:themeColor="text1"/>
          <w:sz w:val="22"/>
          <w:szCs w:val="22"/>
        </w:rPr>
        <w:t xml:space="preserve">t would seem that Gothic D is the only symbol that is not mentioned in the text? That is the notation used to refer to “the data” in statistics. </w:t>
      </w:r>
      <w:r w:rsidRPr="006B40E4">
        <w:rPr>
          <w:rFonts w:ascii="Times" w:eastAsia="Times New Roman" w:hAnsi="Times"/>
          <w:b/>
          <w:bCs/>
          <w:color w:val="000000" w:themeColor="text1"/>
          <w:sz w:val="22"/>
          <w:szCs w:val="22"/>
        </w:rPr>
        <w:t xml:space="preserve">As we now clarify, </w:t>
      </w:r>
      <w:r w:rsidR="00B140A6">
        <w:rPr>
          <w:rFonts w:ascii="Times" w:eastAsia="Times New Roman" w:hAnsi="Times"/>
          <w:b/>
          <w:bCs/>
          <w:color w:val="000000" w:themeColor="text1"/>
          <w:sz w:val="22"/>
          <w:szCs w:val="22"/>
        </w:rPr>
        <w:t xml:space="preserve">here </w:t>
      </w:r>
      <w:r w:rsidRPr="006B40E4">
        <w:rPr>
          <w:rFonts w:ascii="Times" w:eastAsia="Times New Roman" w:hAnsi="Times"/>
          <w:b/>
          <w:bCs/>
          <w:color w:val="000000" w:themeColor="text1"/>
          <w:sz w:val="22"/>
          <w:szCs w:val="22"/>
        </w:rPr>
        <w:t>it refers to previously experienced inputs.</w:t>
      </w:r>
    </w:p>
    <w:p w14:paraId="4D587771" w14:textId="77777777" w:rsidR="00B140A6"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commentRangeStart w:id="228"/>
      <w:r w:rsidRPr="009A5273">
        <w:rPr>
          <w:rFonts w:ascii="Times" w:eastAsia="Times New Roman" w:hAnsi="Times"/>
          <w:color w:val="0031E6"/>
          <w:sz w:val="22"/>
          <w:szCs w:val="22"/>
        </w:rPr>
        <w:t>p. 28 — This section appeals to studies of adaptation to accented L2 speech (e.g., Xie et al., 2017) to explain why results might emerge through a change in bias for the labeled category. Given that a major point of Xie et al. (2017) is that adaptation to Mandarin-accented English involves "more than a boundary shift," it might be helpful to foreshadow here that changes in response biases can capture these effects if the lapse rate is greater than 0 (Figure 15).</w:t>
      </w:r>
      <w:commentRangeEnd w:id="228"/>
      <w:r w:rsidR="00B140A6">
        <w:rPr>
          <w:rStyle w:val="CommentReference"/>
        </w:rPr>
        <w:commentReference w:id="228"/>
      </w:r>
    </w:p>
    <w:p w14:paraId="3841843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34 — While it's certainly the case that most phonetic recalibration studies have manipulated lexical bias between participants (e.g., whether participants hear ambiguous sounds in /s/- or /∫/-biased contexts), it's noteworthy that a number of studies have successfully manipulated this factor within participants (e.g., Saltzman &amp; Myers, 2021; Heffner et al., 2022).</w:t>
      </w:r>
    </w:p>
    <w:p w14:paraId="38F97A53" w14:textId="77777777" w:rsidR="004570EE" w:rsidRDefault="004570EE" w:rsidP="009D6F9F">
      <w:pPr>
        <w:ind w:firstLine="0"/>
        <w:rPr>
          <w:rFonts w:ascii="Times" w:eastAsia="Times New Roman" w:hAnsi="Times"/>
          <w:color w:val="0031E6"/>
          <w:sz w:val="22"/>
          <w:szCs w:val="22"/>
        </w:rPr>
      </w:pPr>
    </w:p>
    <w:p w14:paraId="684D1162" w14:textId="401475EB"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Thank you</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This point seems orthogonal to our discussion. Given that the manuscript is already very long, we have opted not to mention these works.</w:t>
      </w:r>
    </w:p>
    <w:p w14:paraId="525CC07B" w14:textId="77777777" w:rsidR="004570EE" w:rsidRDefault="004570EE" w:rsidP="009D6F9F">
      <w:pPr>
        <w:ind w:firstLine="0"/>
        <w:rPr>
          <w:rFonts w:ascii="Times" w:eastAsia="Times New Roman" w:hAnsi="Times"/>
          <w:color w:val="0031E6"/>
          <w:sz w:val="22"/>
          <w:szCs w:val="22"/>
        </w:rPr>
      </w:pPr>
      <w:r w:rsidRPr="004570EE">
        <w:rPr>
          <w:rFonts w:ascii="Times" w:eastAsia="Times New Roman" w:hAnsi="Times"/>
          <w:color w:val="000000" w:themeColor="text1"/>
          <w:sz w:val="22"/>
          <w:szCs w:val="22"/>
        </w:rPr>
        <w:t xml:space="preserve"> </w:t>
      </w:r>
      <w:r w:rsidR="009A5273" w:rsidRPr="009A5273">
        <w:rPr>
          <w:rFonts w:ascii="Times" w:eastAsia="Times New Roman" w:hAnsi="Times"/>
          <w:color w:val="0031E6"/>
          <w:sz w:val="22"/>
          <w:szCs w:val="22"/>
        </w:rPr>
        <w:br/>
        <w:t xml:space="preserve">p. 35, lines 693-697 — It might be more straightforward to list all the locations implicated and then provide the citations at the end — that is, something like "which range from primary auditory cortex and superior temporal cortices to more frontal and parietal areas (Bonte et al., 2017; Kilian-Hütten et al., 2011; Luthra et al., 2020; Myers &amp; Mesite, 2014; Ullas, 2020; for review, see Guediche et al., 2014)." I suggest this because many of the studies referenced here don't simply implicate one set of regions (i.e., just frontoparietal or just temporal). Additionally, while it is true that the Killian-Hütten et al. paper referenced here did implicate temporal regions, </w:t>
      </w:r>
      <w:commentRangeStart w:id="229"/>
      <w:commentRangeStart w:id="230"/>
      <w:r w:rsidR="009A5273" w:rsidRPr="009A5273">
        <w:rPr>
          <w:rFonts w:ascii="Times" w:eastAsia="Times New Roman" w:hAnsi="Times"/>
          <w:color w:val="0031E6"/>
          <w:sz w:val="22"/>
          <w:szCs w:val="22"/>
        </w:rPr>
        <w:t xml:space="preserve">those authors also published a paper that same year in Neuroimage, </w:t>
      </w:r>
      <w:commentRangeEnd w:id="229"/>
      <w:r>
        <w:rPr>
          <w:rStyle w:val="CommentReference"/>
        </w:rPr>
        <w:commentReference w:id="229"/>
      </w:r>
      <w:commentRangeEnd w:id="230"/>
      <w:r w:rsidR="002C1C0C">
        <w:rPr>
          <w:rStyle w:val="CommentReference"/>
        </w:rPr>
        <w:commentReference w:id="230"/>
      </w:r>
      <w:r w:rsidR="009A5273" w:rsidRPr="009A5273">
        <w:rPr>
          <w:rFonts w:ascii="Times" w:eastAsia="Times New Roman" w:hAnsi="Times"/>
          <w:color w:val="0031E6"/>
          <w:sz w:val="22"/>
          <w:szCs w:val="22"/>
        </w:rPr>
        <w:t>which used different analysis techniques and implicated frontoparietal cortex.</w:t>
      </w:r>
    </w:p>
    <w:p w14:paraId="7E7051F8" w14:textId="77777777" w:rsidR="004570EE" w:rsidRDefault="004570EE" w:rsidP="009D6F9F">
      <w:pPr>
        <w:ind w:firstLine="0"/>
        <w:rPr>
          <w:rFonts w:ascii="Times" w:eastAsia="Times New Roman" w:hAnsi="Times"/>
          <w:color w:val="0031E6"/>
          <w:sz w:val="22"/>
          <w:szCs w:val="22"/>
        </w:rPr>
      </w:pPr>
    </w:p>
    <w:p w14:paraId="3E005162" w14:textId="64E92221" w:rsidR="004570EE" w:rsidRPr="004570EE" w:rsidRDefault="004570EE" w:rsidP="009D6F9F">
      <w:pPr>
        <w:ind w:firstLine="0"/>
        <w:rPr>
          <w:rFonts w:ascii="Times" w:eastAsia="Times New Roman" w:hAnsi="Times"/>
          <w:color w:val="000000" w:themeColor="text1"/>
          <w:sz w:val="22"/>
          <w:szCs w:val="22"/>
        </w:rPr>
      </w:pPr>
      <w:r w:rsidRPr="004570EE">
        <w:rPr>
          <w:rFonts w:ascii="Times" w:eastAsia="Times New Roman" w:hAnsi="Times"/>
          <w:color w:val="000000" w:themeColor="text1"/>
          <w:sz w:val="22"/>
          <w:szCs w:val="22"/>
        </w:rPr>
        <w:t xml:space="preserve">Great point. </w:t>
      </w:r>
      <w:r w:rsidRPr="004570EE">
        <w:rPr>
          <w:rFonts w:ascii="Times" w:eastAsia="Times New Roman" w:hAnsi="Times"/>
          <w:b/>
          <w:bCs/>
          <w:color w:val="000000" w:themeColor="text1"/>
          <w:sz w:val="22"/>
          <w:szCs w:val="22"/>
        </w:rPr>
        <w:t>Adopted.</w:t>
      </w:r>
      <w:r>
        <w:rPr>
          <w:rFonts w:ascii="Times" w:eastAsia="Times New Roman" w:hAnsi="Times"/>
          <w:color w:val="000000" w:themeColor="text1"/>
          <w:sz w:val="22"/>
          <w:szCs w:val="22"/>
        </w:rPr>
        <w:t xml:space="preserve"> </w:t>
      </w:r>
      <w:r w:rsidRPr="004570EE">
        <w:rPr>
          <w:rFonts w:ascii="Times" w:eastAsia="Times New Roman" w:hAnsi="Times"/>
          <w:color w:val="000000" w:themeColor="text1"/>
          <w:sz w:val="22"/>
          <w:szCs w:val="22"/>
        </w:rPr>
        <w:t>Thank you!</w:t>
      </w:r>
    </w:p>
    <w:p w14:paraId="50D04F4D" w14:textId="77777777" w:rsidR="004570EE"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r>
      <w:r w:rsidRPr="009A5273">
        <w:rPr>
          <w:rFonts w:ascii="Times" w:eastAsia="Times New Roman" w:hAnsi="Times"/>
          <w:color w:val="0031E6"/>
          <w:sz w:val="22"/>
          <w:szCs w:val="22"/>
        </w:rPr>
        <w:br/>
        <w:t>p. 36, lines 723-726 — In introducing Figure 18, the authors write that "the conventional way of visualizing the results of perceptual recalibration experiments wrongly suggests…". I find this a bit misleading, though, since Figure 18 shows the characteristics of the stimuli; it does not visualize the results.</w:t>
      </w:r>
    </w:p>
    <w:p w14:paraId="417B3126" w14:textId="77777777" w:rsidR="004570EE" w:rsidRDefault="004570EE" w:rsidP="009D6F9F">
      <w:pPr>
        <w:ind w:firstLine="0"/>
        <w:rPr>
          <w:rFonts w:ascii="Times" w:eastAsia="Times New Roman" w:hAnsi="Times"/>
          <w:color w:val="0031E6"/>
          <w:sz w:val="22"/>
          <w:szCs w:val="22"/>
        </w:rPr>
      </w:pPr>
    </w:p>
    <w:p w14:paraId="24030FF4" w14:textId="5F4F08F7" w:rsidR="00273D2D" w:rsidRPr="00273D2D" w:rsidRDefault="00273D2D" w:rsidP="009D6F9F">
      <w:pPr>
        <w:ind w:firstLine="0"/>
        <w:rPr>
          <w:rFonts w:ascii="Times" w:eastAsia="Times New Roman" w:hAnsi="Times"/>
          <w:color w:val="000000" w:themeColor="text1"/>
          <w:sz w:val="22"/>
          <w:szCs w:val="22"/>
        </w:rPr>
      </w:pPr>
      <w:commentRangeStart w:id="231"/>
      <w:r>
        <w:rPr>
          <w:rFonts w:ascii="Times" w:eastAsia="Times New Roman" w:hAnsi="Times"/>
          <w:b/>
          <w:bCs/>
          <w:color w:val="000000" w:themeColor="text1"/>
          <w:sz w:val="22"/>
          <w:szCs w:val="22"/>
        </w:rPr>
        <w:t xml:space="preserve">We have removed this point, </w:t>
      </w:r>
      <w:commentRangeEnd w:id="231"/>
      <w:r w:rsidR="00AE0DD2">
        <w:rPr>
          <w:rStyle w:val="CommentReference"/>
        </w:rPr>
        <w:commentReference w:id="231"/>
      </w:r>
      <w:r>
        <w:rPr>
          <w:rFonts w:ascii="Times" w:eastAsia="Times New Roman" w:hAnsi="Times"/>
          <w:b/>
          <w:bCs/>
          <w:color w:val="000000" w:themeColor="text1"/>
          <w:sz w:val="22"/>
          <w:szCs w:val="22"/>
        </w:rPr>
        <w:t xml:space="preserve">as it was an aside and one of the few place we felt we could cut without much loss of information. </w:t>
      </w:r>
      <w:r>
        <w:rPr>
          <w:rFonts w:ascii="Times" w:eastAsia="Times New Roman" w:hAnsi="Times"/>
          <w:color w:val="000000" w:themeColor="text1"/>
          <w:sz w:val="22"/>
          <w:szCs w:val="22"/>
        </w:rPr>
        <w:t>We note that o</w:t>
      </w:r>
      <w:r w:rsidRPr="00273D2D">
        <w:rPr>
          <w:rFonts w:ascii="Times" w:eastAsia="Times New Roman" w:hAnsi="Times"/>
          <w:color w:val="000000" w:themeColor="text1"/>
          <w:sz w:val="22"/>
          <w:szCs w:val="22"/>
        </w:rPr>
        <w:t xml:space="preserve">ur point here is not that </w:t>
      </w:r>
      <w:r w:rsidRPr="00273D2D">
        <w:rPr>
          <w:rFonts w:ascii="Times" w:eastAsia="Times New Roman" w:hAnsi="Times"/>
          <w:i/>
          <w:iCs/>
          <w:color w:val="000000" w:themeColor="text1"/>
          <w:sz w:val="22"/>
          <w:szCs w:val="22"/>
        </w:rPr>
        <w:t xml:space="preserve">we </w:t>
      </w:r>
      <w:r w:rsidRPr="00273D2D">
        <w:rPr>
          <w:rFonts w:ascii="Times" w:eastAsia="Times New Roman" w:hAnsi="Times"/>
          <w:color w:val="000000" w:themeColor="text1"/>
          <w:sz w:val="22"/>
          <w:szCs w:val="22"/>
        </w:rPr>
        <w:t xml:space="preserve">are visualizing results differently (we’re not; we’re intentionally following the standard of the field when we present the results). Rather, we’re making a point about how thinking about PR studies in terms of a single continuum is misleading. Regardless of whether experimenters plot their results along a single cue dimension, listeners might use all available cues, and that can really change how one ought to interpret the result (e.g., in a separate paper we are finding that evidence that would appear as </w:t>
      </w:r>
      <w:r w:rsidRPr="00273D2D">
        <w:rPr>
          <w:rFonts w:ascii="Times" w:eastAsia="Times New Roman" w:hAnsi="Times"/>
          <w:color w:val="000000" w:themeColor="text1"/>
          <w:sz w:val="22"/>
          <w:szCs w:val="22"/>
        </w:rPr>
        <w:lastRenderedPageBreak/>
        <w:t xml:space="preserve">rejecting changes in decision-making if one falsely assumes a single cue dimension is actually </w:t>
      </w:r>
      <w:r w:rsidRPr="00273D2D">
        <w:rPr>
          <w:rFonts w:ascii="Times" w:eastAsia="Times New Roman" w:hAnsi="Times"/>
          <w:i/>
          <w:iCs/>
          <w:color w:val="000000" w:themeColor="text1"/>
          <w:sz w:val="22"/>
          <w:szCs w:val="22"/>
        </w:rPr>
        <w:t>not</w:t>
      </w:r>
      <w:r w:rsidRPr="00273D2D">
        <w:rPr>
          <w:rFonts w:ascii="Times" w:eastAsia="Times New Roman" w:hAnsi="Times"/>
          <w:color w:val="000000" w:themeColor="text1"/>
          <w:sz w:val="22"/>
          <w:szCs w:val="22"/>
        </w:rPr>
        <w:t xml:space="preserve"> evidence against decision-making if one correctly recognizes that listeners draw on multiple cues.</w:t>
      </w:r>
    </w:p>
    <w:p w14:paraId="1AD7B47D" w14:textId="77777777" w:rsidR="00561C03" w:rsidRDefault="009A5273" w:rsidP="009D6F9F">
      <w:pPr>
        <w:ind w:firstLine="0"/>
        <w:rPr>
          <w:rFonts w:ascii="Times" w:eastAsia="Times New Roman" w:hAnsi="Times"/>
          <w:color w:val="0031E6"/>
          <w:sz w:val="22"/>
          <w:szCs w:val="22"/>
        </w:rPr>
      </w:pPr>
      <w:r w:rsidRPr="009A5273">
        <w:rPr>
          <w:rFonts w:ascii="Times" w:eastAsia="Times New Roman" w:hAnsi="Times"/>
          <w:color w:val="0031E6"/>
          <w:sz w:val="22"/>
          <w:szCs w:val="22"/>
        </w:rPr>
        <w:br/>
        <w:t>p. 62, lines 1203-1204 — The authors write that "existing findings [suggest] that no single change mechanisms can explain the full variety of adaptive responses that humans exhibit." I don't think this has been shown, though; the current manuscript just argues that any one of three mechanisms can explain shifts in phonetic category boundaries. I'd encourage the authors to provide some references for this claim.</w:t>
      </w:r>
    </w:p>
    <w:p w14:paraId="404D9334" w14:textId="77777777" w:rsidR="00561C03" w:rsidRDefault="00561C03" w:rsidP="009D6F9F">
      <w:pPr>
        <w:ind w:firstLine="0"/>
        <w:rPr>
          <w:rFonts w:ascii="Times" w:eastAsia="Times New Roman" w:hAnsi="Times"/>
          <w:color w:val="0031E6"/>
          <w:sz w:val="22"/>
          <w:szCs w:val="22"/>
        </w:rPr>
      </w:pPr>
    </w:p>
    <w:p w14:paraId="2295EDEE" w14:textId="7C1EDFDF" w:rsidR="00561C03"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This sentence refers to an entire chapter in the SI, in which we summarize that evidence. The next sentence reads “</w:t>
      </w:r>
      <w:r w:rsidRPr="00561C03">
        <w:rPr>
          <w:rFonts w:ascii="Times" w:eastAsia="Times New Roman" w:hAnsi="Times"/>
          <w:i/>
          <w:iCs/>
          <w:color w:val="000000" w:themeColor="text1"/>
          <w:sz w:val="22"/>
          <w:szCs w:val="22"/>
        </w:rPr>
        <w:t xml:space="preserve">We summarize this evidence in more depth in the SI (§7)”. </w:t>
      </w:r>
      <w:r>
        <w:rPr>
          <w:rFonts w:ascii="Times" w:eastAsia="Times New Roman" w:hAnsi="Times"/>
          <w:color w:val="000000" w:themeColor="text1"/>
          <w:sz w:val="22"/>
          <w:szCs w:val="22"/>
        </w:rPr>
        <w:t>We then continue with some brief examples from that section that constitute such evidence.</w:t>
      </w:r>
    </w:p>
    <w:p w14:paraId="58C432DF" w14:textId="77777777" w:rsidR="00561C03" w:rsidRDefault="00561C03" w:rsidP="00561C03">
      <w:pPr>
        <w:ind w:firstLine="0"/>
        <w:rPr>
          <w:rFonts w:ascii="Times" w:eastAsia="Times New Roman" w:hAnsi="Times"/>
          <w:i/>
          <w:iCs/>
          <w:color w:val="000000" w:themeColor="text1"/>
          <w:sz w:val="22"/>
          <w:szCs w:val="22"/>
        </w:rPr>
      </w:pPr>
    </w:p>
    <w:p w14:paraId="44767674" w14:textId="2F3C2472" w:rsidR="00561C03" w:rsidRDefault="00561C03" w:rsidP="00561C03">
      <w:pPr>
        <w:ind w:firstLine="0"/>
        <w:rPr>
          <w:rFonts w:ascii="Times" w:eastAsia="Times New Roman" w:hAnsi="Times"/>
          <w:color w:val="000000" w:themeColor="text1"/>
          <w:sz w:val="22"/>
          <w:szCs w:val="22"/>
        </w:rPr>
      </w:pPr>
      <w:r>
        <w:rPr>
          <w:rFonts w:ascii="Times" w:eastAsia="Times New Roman" w:hAnsi="Times"/>
          <w:b/>
          <w:bCs/>
          <w:color w:val="000000" w:themeColor="text1"/>
          <w:sz w:val="22"/>
          <w:szCs w:val="22"/>
        </w:rPr>
        <w:t xml:space="preserve">We have slightly reworded this paragraph. </w:t>
      </w:r>
      <w:r w:rsidRPr="00561C03">
        <w:rPr>
          <w:rFonts w:ascii="Times" w:eastAsia="Times New Roman" w:hAnsi="Times"/>
          <w:color w:val="000000" w:themeColor="text1"/>
          <w:sz w:val="22"/>
          <w:szCs w:val="22"/>
        </w:rPr>
        <w:t xml:space="preserve">We would be grateful for feedback from the reviewer as to whether this is </w:t>
      </w:r>
      <w:r>
        <w:rPr>
          <w:rFonts w:ascii="Times" w:eastAsia="Times New Roman" w:hAnsi="Times"/>
          <w:color w:val="000000" w:themeColor="text1"/>
          <w:sz w:val="22"/>
          <w:szCs w:val="22"/>
        </w:rPr>
        <w:t xml:space="preserve">still </w:t>
      </w:r>
      <w:r w:rsidRPr="00561C03">
        <w:rPr>
          <w:rFonts w:ascii="Times" w:eastAsia="Times New Roman" w:hAnsi="Times"/>
          <w:color w:val="000000" w:themeColor="text1"/>
          <w:sz w:val="22"/>
          <w:szCs w:val="22"/>
        </w:rPr>
        <w:t>ambiguous, and what we could do to clarify it.</w:t>
      </w:r>
    </w:p>
    <w:p w14:paraId="24C779F4" w14:textId="77777777" w:rsidR="00561C03" w:rsidRDefault="009A5273" w:rsidP="00561C03">
      <w:pPr>
        <w:ind w:firstLine="0"/>
        <w:rPr>
          <w:rFonts w:ascii="Times" w:eastAsia="Times New Roman" w:hAnsi="Times"/>
          <w:color w:val="0031E6"/>
          <w:sz w:val="22"/>
          <w:szCs w:val="22"/>
        </w:rPr>
      </w:pPr>
      <w:r w:rsidRPr="009A5273">
        <w:rPr>
          <w:rFonts w:ascii="Times" w:eastAsia="Times New Roman" w:hAnsi="Times"/>
          <w:color w:val="0031E6"/>
          <w:sz w:val="22"/>
          <w:szCs w:val="22"/>
        </w:rPr>
        <w:br/>
        <w:t>p. 64, lines 1256-1257 — I'd add the excellent work of Guest and Martin (2021) to this list.</w:t>
      </w:r>
    </w:p>
    <w:p w14:paraId="3D0F96E0" w14:textId="77777777" w:rsidR="00561C03" w:rsidRDefault="00561C03" w:rsidP="00561C03">
      <w:pPr>
        <w:ind w:firstLine="0"/>
        <w:rPr>
          <w:rFonts w:ascii="Times" w:eastAsia="Times New Roman" w:hAnsi="Times"/>
          <w:color w:val="0031E6"/>
          <w:sz w:val="22"/>
          <w:szCs w:val="22"/>
        </w:rPr>
      </w:pPr>
    </w:p>
    <w:p w14:paraId="7F4B2DE6" w14:textId="7FF7A059" w:rsidR="006930A8" w:rsidRPr="00561C03" w:rsidRDefault="00561C03" w:rsidP="00561C03">
      <w:pPr>
        <w:ind w:firstLine="0"/>
        <w:rPr>
          <w:rFonts w:ascii="Times" w:eastAsia="Times New Roman" w:hAnsi="Times"/>
          <w:color w:val="000000" w:themeColor="text1"/>
          <w:sz w:val="22"/>
          <w:szCs w:val="22"/>
        </w:rPr>
      </w:pPr>
      <w:r w:rsidRPr="00561C03">
        <w:rPr>
          <w:rFonts w:ascii="Times" w:eastAsia="Times New Roman" w:hAnsi="Times"/>
          <w:color w:val="000000" w:themeColor="text1"/>
          <w:sz w:val="22"/>
          <w:szCs w:val="22"/>
        </w:rPr>
        <w:t xml:space="preserve">That does look like a really nice paper. Thank you (and </w:t>
      </w:r>
      <w:commentRangeStart w:id="232"/>
      <w:commentRangeStart w:id="233"/>
      <w:r w:rsidRPr="00561C03">
        <w:rPr>
          <w:rFonts w:ascii="Times" w:eastAsia="Times New Roman" w:hAnsi="Times"/>
          <w:color w:val="000000" w:themeColor="text1"/>
          <w:sz w:val="22"/>
          <w:szCs w:val="22"/>
        </w:rPr>
        <w:t>added</w:t>
      </w:r>
      <w:commentRangeEnd w:id="232"/>
      <w:r>
        <w:rPr>
          <w:rStyle w:val="CommentReference"/>
        </w:rPr>
        <w:commentReference w:id="232"/>
      </w:r>
      <w:commentRangeEnd w:id="233"/>
      <w:r w:rsidR="00F87402">
        <w:rPr>
          <w:rStyle w:val="CommentReference"/>
        </w:rPr>
        <w:commentReference w:id="233"/>
      </w:r>
      <w:r w:rsidRPr="00561C03">
        <w:rPr>
          <w:rFonts w:ascii="Times" w:eastAsia="Times New Roman" w:hAnsi="Times"/>
          <w:color w:val="000000" w:themeColor="text1"/>
          <w:sz w:val="22"/>
          <w:szCs w:val="22"/>
        </w:rPr>
        <w:t>)!</w:t>
      </w:r>
    </w:p>
    <w:p w14:paraId="4206A1BB" w14:textId="1822CCF4" w:rsidR="00151E1C" w:rsidRPr="009A5273" w:rsidRDefault="00151E1C" w:rsidP="00792B8E">
      <w:pPr>
        <w:ind w:firstLine="0"/>
        <w:rPr>
          <w:rFonts w:ascii="Times" w:eastAsia="Times New Roman" w:hAnsi="Times"/>
          <w:color w:val="0031E6"/>
          <w:sz w:val="22"/>
          <w:szCs w:val="22"/>
        </w:rPr>
      </w:pPr>
    </w:p>
    <w:p w14:paraId="0A1D771F" w14:textId="3CDD76D1" w:rsidR="00151E1C" w:rsidRPr="009A5273" w:rsidRDefault="00151E1C" w:rsidP="00151E1C">
      <w:pPr>
        <w:ind w:firstLine="0"/>
        <w:rPr>
          <w:rFonts w:ascii="Times" w:eastAsia="Times New Roman" w:hAnsi="Times"/>
          <w:color w:val="0031E6"/>
          <w:sz w:val="22"/>
          <w:szCs w:val="22"/>
        </w:rPr>
      </w:pPr>
    </w:p>
    <w:sectPr w:rsidR="00151E1C" w:rsidRPr="009A5273" w:rsidSect="00A70529">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eger, Florian" w:date="2023-02-19T12:34:00Z" w:initials="JF">
    <w:p w14:paraId="744DCAAD" w14:textId="28B328F7" w:rsidR="00C26CC1" w:rsidRDefault="00C26CC1">
      <w:pPr>
        <w:pStyle w:val="CommentText"/>
      </w:pPr>
      <w:r>
        <w:rPr>
          <w:rStyle w:val="CommentReference"/>
        </w:rPr>
        <w:annotationRef/>
      </w:r>
      <w:r>
        <w:t>I note that there are some TO DO comments in the Rmds that have not been addressed prior to submission. Xin, can you search for “TO DO” and make sure that those comments are addressed? (and then deleted or discussed if it’s not clear how to address them)</w:t>
      </w:r>
    </w:p>
  </w:comment>
  <w:comment w:id="4" w:author="Jaeger, Florian" w:date="2023-02-18T15:27:00Z" w:initials="JF">
    <w:p w14:paraId="165E2B2B" w14:textId="2CBCE8EA" w:rsidR="00FA674B" w:rsidRDefault="00FA674B">
      <w:pPr>
        <w:pStyle w:val="CommentText"/>
      </w:pPr>
      <w:r>
        <w:rPr>
          <w:rStyle w:val="CommentReference"/>
        </w:rPr>
        <w:annotationRef/>
      </w:r>
      <w:r>
        <w:t>Check whether that works in PDF.</w:t>
      </w:r>
    </w:p>
  </w:comment>
  <w:comment w:id="5" w:author="Jaeger, Florian" w:date="2023-02-18T16:41:00Z" w:initials="JF">
    <w:p w14:paraId="70C81795" w14:textId="77777777" w:rsidR="00174B73" w:rsidRDefault="00174B73">
      <w:pPr>
        <w:pStyle w:val="CommentText"/>
      </w:pPr>
      <w:r>
        <w:rPr>
          <w:rStyle w:val="CommentReference"/>
        </w:rPr>
        <w:annotationRef/>
      </w:r>
      <w:r>
        <w:t>There’s one comment in the editorial letter that confused me:</w:t>
      </w:r>
    </w:p>
    <w:p w14:paraId="24230590" w14:textId="77777777" w:rsidR="00174B73" w:rsidRDefault="00174B73">
      <w:pPr>
        <w:pStyle w:val="CommentText"/>
      </w:pPr>
    </w:p>
    <w:p w14:paraId="60309CBB" w14:textId="77777777" w:rsidR="00174B73" w:rsidRDefault="00174B73">
      <w:pPr>
        <w:pStyle w:val="CommentText"/>
        <w:rPr>
          <w:rFonts w:ascii="Segoe UI" w:hAnsi="Segoe UI" w:cs="Segoe UI"/>
          <w:color w:val="424242"/>
          <w:sz w:val="23"/>
          <w:szCs w:val="23"/>
          <w:shd w:val="clear" w:color="auto" w:fill="FFFFFF"/>
        </w:rPr>
      </w:pPr>
      <w:r w:rsidRPr="00174B73">
        <w:rPr>
          <w:rFonts w:ascii="Segoe UI" w:hAnsi="Segoe UI" w:cs="Segoe UI"/>
          <w:color w:val="424242"/>
          <w:sz w:val="23"/>
          <w:szCs w:val="23"/>
          <w:highlight w:val="yellow"/>
          <w:shd w:val="clear" w:color="auto" w:fill="FFFFFF"/>
        </w:rPr>
        <w:t>R1 brings up the possibility that adaptation could occur at all three levels simultaneously and that the implications for this should be discussed. The authors  do allude to this in terms of the neural mechanisms—a nice addition to the revised manuscript</w:t>
      </w:r>
    </w:p>
    <w:p w14:paraId="5C5F03F5" w14:textId="77777777" w:rsidR="00174B73" w:rsidRDefault="00174B73">
      <w:pPr>
        <w:pStyle w:val="CommentText"/>
        <w:rPr>
          <w:rFonts w:ascii="Segoe UI" w:hAnsi="Segoe UI" w:cs="Segoe UI"/>
          <w:color w:val="424242"/>
          <w:sz w:val="23"/>
          <w:szCs w:val="23"/>
          <w:shd w:val="clear" w:color="auto" w:fill="FFFFFF"/>
        </w:rPr>
      </w:pPr>
    </w:p>
    <w:p w14:paraId="426F7FF1" w14:textId="4630F0D8" w:rsidR="00174B73" w:rsidRDefault="00174B73">
      <w:pPr>
        <w:pStyle w:val="CommentText"/>
      </w:pPr>
      <w:r>
        <w:rPr>
          <w:rFonts w:ascii="Segoe UI" w:hAnsi="Segoe UI" w:cs="Segoe UI"/>
          <w:color w:val="424242"/>
          <w:sz w:val="23"/>
          <w:szCs w:val="23"/>
          <w:shd w:val="clear" w:color="auto" w:fill="FFFFFF"/>
        </w:rPr>
        <w:t>I couldn’t find any mention of that. Where is it? Also, aren’t we now abundantly clear that we agree with this? (is this perhaps a left-over from the previous letter)?</w:t>
      </w:r>
    </w:p>
  </w:comment>
  <w:comment w:id="6" w:author="Kurumada, Chigusa" w:date="2023-03-19T15:45:00Z" w:initials="CK">
    <w:p w14:paraId="62C4D841" w14:textId="77777777" w:rsidR="00DF73EF" w:rsidRDefault="00DF73EF" w:rsidP="009F3AA5">
      <w:pPr>
        <w:jc w:val="left"/>
      </w:pPr>
      <w:r>
        <w:rPr>
          <w:rStyle w:val="CommentReference"/>
        </w:rPr>
        <w:annotationRef/>
      </w:r>
      <w:r>
        <w:rPr>
          <w:color w:val="000000"/>
          <w:sz w:val="20"/>
          <w:szCs w:val="20"/>
        </w:rPr>
        <w:t>Xin’s Slack comment (from Sarah” “"their comment was more about 'how change could be modeled at all three levels simultaneously', in the actual model. So if you can address that in some way in terms of the implications of simultaneously changing parameters in the model for all three levels or how these ideas could speak possible future extensions of this work, that would be great.”</w:t>
      </w:r>
    </w:p>
  </w:comment>
  <w:comment w:id="71" w:author="Kurumada, Chigusa" w:date="2023-03-20T16:42:00Z" w:initials="CK">
    <w:p w14:paraId="6D224F45" w14:textId="77777777" w:rsidR="00A17F0D" w:rsidRDefault="00A17F0D" w:rsidP="003B74FC">
      <w:pPr>
        <w:jc w:val="left"/>
      </w:pPr>
      <w:r>
        <w:rPr>
          <w:rStyle w:val="CommentReference"/>
        </w:rPr>
        <w:annotationRef/>
      </w:r>
      <w:r>
        <w:rPr>
          <w:sz w:val="20"/>
          <w:szCs w:val="20"/>
        </w:rPr>
        <w:t xml:space="preserve">I added (under Rec.#2 in General discussion) </w:t>
      </w:r>
      <w:r>
        <w:rPr>
          <w:sz w:val="20"/>
          <w:szCs w:val="20"/>
        </w:rPr>
        <w:cr/>
      </w:r>
      <w:r>
        <w:rPr>
          <w:sz w:val="20"/>
          <w:szCs w:val="20"/>
        </w:rPr>
        <w:cr/>
        <w:t>“</w:t>
      </w:r>
      <w:r>
        <w:rPr>
          <w:i/>
          <w:iCs/>
          <w:sz w:val="20"/>
          <w:szCs w:val="20"/>
        </w:rPr>
        <w:t>Note that the same logic and approach can be used to examine the scenarios where more than one---and possibly all---mechanisms are engaged, as shown in the lower right panel of Figure \@ref(fig:repeated-sampling). Just as we turned on one of the mechanisms and left the other two off in the case studies above, one can turn on two (or all) of the mechanisms to predict changes of human perception. Dense sampling of human data ensure that these (potentially subtly) distinct models' predictions can be reliably contrasted with one another.</w:t>
      </w:r>
      <w:r>
        <w:rPr>
          <w:sz w:val="20"/>
          <w:szCs w:val="20"/>
        </w:rPr>
        <w:t>”</w:t>
      </w:r>
    </w:p>
  </w:comment>
  <w:comment w:id="115" w:author="Kurumada, Chigusa" w:date="2023-02-19T13:40:00Z" w:initials="CK">
    <w:p w14:paraId="23EE112D" w14:textId="38F56E6B" w:rsidR="00A072B4" w:rsidRDefault="00A072B4" w:rsidP="009C7C50">
      <w:pPr>
        <w:jc w:val="left"/>
      </w:pPr>
      <w:r>
        <w:rPr>
          <w:rStyle w:val="CommentReference"/>
        </w:rPr>
        <w:annotationRef/>
      </w:r>
      <w:r>
        <w:rPr>
          <w:sz w:val="20"/>
          <w:szCs w:val="20"/>
        </w:rPr>
        <w:t>Can we just say “for each cue”?</w:t>
      </w:r>
    </w:p>
  </w:comment>
  <w:comment w:id="109" w:author="Jaeger, Florian" w:date="2023-02-18T13:41:00Z" w:initials="JF">
    <w:p w14:paraId="0F8391B6" w14:textId="60328F64" w:rsidR="00F422A7" w:rsidRDefault="00F422A7">
      <w:pPr>
        <w:pStyle w:val="CommentText"/>
      </w:pPr>
      <w:r>
        <w:rPr>
          <w:rStyle w:val="CommentReference"/>
        </w:rPr>
        <w:annotationRef/>
      </w:r>
      <w:r>
        <w:t>I think that footnote needs more work.</w:t>
      </w:r>
    </w:p>
    <w:p w14:paraId="6909CF18" w14:textId="77777777" w:rsidR="008A7A2F" w:rsidRDefault="008A7A2F">
      <w:pPr>
        <w:pStyle w:val="CommentText"/>
      </w:pPr>
    </w:p>
    <w:p w14:paraId="6260CE47" w14:textId="67803173" w:rsidR="008A7A2F" w:rsidRPr="008A7A2F" w:rsidRDefault="008A7A2F">
      <w:pPr>
        <w:pStyle w:val="CommentText"/>
        <w:rPr>
          <w:b/>
          <w:bCs/>
        </w:rPr>
      </w:pPr>
      <w:r>
        <w:rPr>
          <w:b/>
          <w:bCs/>
        </w:rPr>
        <w:t>Let’s brainstorm about it</w:t>
      </w:r>
      <w:r w:rsidR="00557953">
        <w:rPr>
          <w:b/>
          <w:bCs/>
        </w:rPr>
        <w:t>?</w:t>
      </w:r>
    </w:p>
  </w:comment>
  <w:comment w:id="134" w:author="Kurumada, Chigusa" w:date="2023-02-19T13:41:00Z" w:initials="CK">
    <w:p w14:paraId="4C6C9323" w14:textId="77777777" w:rsidR="00A072B4" w:rsidRDefault="00A072B4" w:rsidP="00354C14">
      <w:pPr>
        <w:jc w:val="left"/>
      </w:pPr>
      <w:r>
        <w:rPr>
          <w:rStyle w:val="CommentReference"/>
        </w:rPr>
        <w:annotationRef/>
      </w:r>
      <w:r>
        <w:rPr>
          <w:sz w:val="20"/>
          <w:szCs w:val="20"/>
        </w:rPr>
        <w:t>Less parsimonious, right?</w:t>
      </w:r>
    </w:p>
  </w:comment>
  <w:comment w:id="137" w:author="Jaeger, Florian" w:date="2023-02-18T14:33:00Z" w:initials="JF">
    <w:p w14:paraId="4E82CF4A" w14:textId="7A7082F9" w:rsidR="00C26D0F" w:rsidRDefault="00C26D0F">
      <w:pPr>
        <w:pStyle w:val="CommentText"/>
      </w:pPr>
      <w:r>
        <w:rPr>
          <w:rStyle w:val="CommentReference"/>
        </w:rPr>
        <w:annotationRef/>
      </w:r>
      <w:r w:rsidRPr="00C26D0F">
        <w:rPr>
          <w:b/>
          <w:bCs/>
        </w:rPr>
        <w:t xml:space="preserve">Let’s discuss this suggestion. </w:t>
      </w:r>
      <w:r>
        <w:t>I think there’s something to be heed the caution the reviewer suggests. But I also would like to avoid that we end up making super-specific, similarly harmless comments.</w:t>
      </w:r>
    </w:p>
    <w:p w14:paraId="2B8BE4A7" w14:textId="77777777" w:rsidR="00C26D0F" w:rsidRDefault="00C26D0F">
      <w:pPr>
        <w:pStyle w:val="CommentText"/>
      </w:pPr>
    </w:p>
    <w:p w14:paraId="1EC4ED9F" w14:textId="2BD860F3" w:rsidR="00C26D0F" w:rsidRDefault="00C26D0F">
      <w:pPr>
        <w:pStyle w:val="CommentText"/>
      </w:pPr>
      <w:r>
        <w:t>Hmm, I feel our sentences are quite clear that we talk about the two paradigms. So I think this point of R3 really mostly comes from the idea that talker-specificity is arguing for changes in representations.</w:t>
      </w:r>
    </w:p>
  </w:comment>
  <w:comment w:id="138" w:author="Kurumada, Chigusa" w:date="2023-03-19T16:22:00Z" w:initials="CK">
    <w:p w14:paraId="6F388F03" w14:textId="77777777" w:rsidR="004F2595" w:rsidRDefault="004F2595" w:rsidP="009B2663">
      <w:pPr>
        <w:jc w:val="left"/>
      </w:pPr>
      <w:r>
        <w:rPr>
          <w:rStyle w:val="CommentReference"/>
        </w:rPr>
        <w:annotationRef/>
      </w:r>
      <w:r>
        <w:rPr>
          <w:color w:val="000000"/>
          <w:sz w:val="20"/>
          <w:szCs w:val="20"/>
        </w:rPr>
        <w:t xml:space="preserve">I read this comment in a slightly different way. </w:t>
      </w:r>
    </w:p>
    <w:p w14:paraId="67D363E4" w14:textId="77777777" w:rsidR="004F2595" w:rsidRDefault="004F2595" w:rsidP="009B2663">
      <w:pPr>
        <w:jc w:val="left"/>
      </w:pPr>
    </w:p>
    <w:p w14:paraId="33AC2122" w14:textId="77777777" w:rsidR="004F2595" w:rsidRDefault="004F2595" w:rsidP="009B2663">
      <w:pPr>
        <w:jc w:val="left"/>
      </w:pPr>
      <w:r>
        <w:rPr>
          <w:color w:val="000000"/>
          <w:sz w:val="20"/>
          <w:szCs w:val="20"/>
        </w:rPr>
        <w:t xml:space="preserve">I thought that all that R3 is saying is that each contrast (or cue) can be different in terms of how talker-specific changes are necessary. If so, it could also be the case that relative involvement of the three mechanisms can be different across contrasts /cues — the point we have been making in the grants. </w:t>
      </w:r>
    </w:p>
    <w:p w14:paraId="6D7FE021" w14:textId="77777777" w:rsidR="004F2595" w:rsidRDefault="004F2595" w:rsidP="009B2663">
      <w:pPr>
        <w:jc w:val="left"/>
      </w:pPr>
    </w:p>
    <w:p w14:paraId="5DC63677" w14:textId="77777777" w:rsidR="004F2595" w:rsidRDefault="004F2595" w:rsidP="009B2663">
      <w:pPr>
        <w:jc w:val="left"/>
      </w:pPr>
      <w:r>
        <w:rPr>
          <w:color w:val="000000"/>
          <w:sz w:val="20"/>
          <w:szCs w:val="20"/>
        </w:rPr>
        <w:t>My response would be:</w:t>
      </w:r>
    </w:p>
    <w:p w14:paraId="18246367" w14:textId="77777777" w:rsidR="004F2595" w:rsidRDefault="004F2595" w:rsidP="009B2663">
      <w:pPr>
        <w:jc w:val="left"/>
      </w:pPr>
    </w:p>
    <w:p w14:paraId="470616AC" w14:textId="77777777" w:rsidR="004F2595" w:rsidRDefault="004F2595" w:rsidP="009B2663">
      <w:pPr>
        <w:jc w:val="left"/>
      </w:pPr>
      <w:r>
        <w:rPr>
          <w:color w:val="000000"/>
          <w:sz w:val="20"/>
          <w:szCs w:val="20"/>
        </w:rPr>
        <w:t>1. We agree that the relative involvement of f the mechanisms can be different across different cues and contrasts. We clarify this point in p.XX.</w:t>
      </w:r>
    </w:p>
    <w:p w14:paraId="4FA09D6C" w14:textId="77777777" w:rsidR="004F2595" w:rsidRDefault="004F2595" w:rsidP="009B2663">
      <w:pPr>
        <w:jc w:val="left"/>
      </w:pPr>
    </w:p>
    <w:p w14:paraId="5FC42960" w14:textId="77777777" w:rsidR="004F2595" w:rsidRDefault="004F2595" w:rsidP="009B2663">
      <w:pPr>
        <w:jc w:val="left"/>
      </w:pPr>
      <w:r>
        <w:rPr>
          <w:color w:val="000000"/>
          <w:sz w:val="20"/>
          <w:szCs w:val="20"/>
        </w:rPr>
        <w:t>2. More generally, we clarified our core argument. We did not mean to say that all empirical results are *always* compatible with the three mechanistic accounts (R3, we believe, is cautioning us against making this exhaustive, sweeping argument.) What we mean is that with any key empirical finding, there is currently no contrastive (non-confirmatory) test that can link it to one mechanism over another. So the claim we are making is stronger than what R3 is suggesting, and we hope the current version clarifies this core argument.</w:t>
      </w:r>
    </w:p>
    <w:p w14:paraId="03742C5C" w14:textId="77777777" w:rsidR="004F2595" w:rsidRDefault="004F2595" w:rsidP="009B2663">
      <w:pPr>
        <w:jc w:val="left"/>
      </w:pPr>
    </w:p>
    <w:p w14:paraId="1AD668CA" w14:textId="77777777" w:rsidR="004F2595" w:rsidRDefault="004F2595" w:rsidP="009B2663">
      <w:pPr>
        <w:jc w:val="left"/>
      </w:pPr>
      <w:r>
        <w:rPr>
          <w:color w:val="000000"/>
          <w:sz w:val="20"/>
          <w:szCs w:val="20"/>
        </w:rPr>
        <w:t>3. In fact, addressing this comment makes us realize another interesting point. Why does R3 think that asymmetric findings for the /t/-/d/ vs. /s/-/sh/ are “problematic” specifically for normalization accounts?  We think that it is because R3 implicitly assumes that talker-specificity can take effect only at the level of representational changes. (In other words, normalization cannot be talker specific). As a result, when adaptation is believed to be talker-specific (e.g., for /s/-/sh/), normalization may not be sufficient. However, quite to the contrary… ((normalization can be talker-specific))</w:t>
      </w:r>
    </w:p>
    <w:p w14:paraId="2E7EDD08" w14:textId="77777777" w:rsidR="004F2595" w:rsidRDefault="004F2595" w:rsidP="009B2663">
      <w:pPr>
        <w:jc w:val="left"/>
      </w:pPr>
      <w:r>
        <w:rPr>
          <w:color w:val="000000"/>
          <w:sz w:val="20"/>
          <w:szCs w:val="20"/>
        </w:rPr>
        <w:t>It is possible that, if we allow *changes of normalization* to be talker specific, we might be able to explain the assywmety between /t/-/d/ and /s/-/sh/ without resorting to changes of representations at all. This type of “implicit” assumptions are common (and certainly we ourselves have fallen victim of them.) And the explicit contrastive tests of the three mechanisms can be an effective cure for them. We incorporated this point in p.XXX.</w:t>
      </w:r>
    </w:p>
    <w:p w14:paraId="5E313C84" w14:textId="77777777" w:rsidR="004F2595" w:rsidRDefault="004F2595" w:rsidP="009B2663">
      <w:pPr>
        <w:jc w:val="left"/>
      </w:pPr>
    </w:p>
  </w:comment>
  <w:comment w:id="141" w:author="Kurumada, Chigusa" w:date="2023-03-19T16:24:00Z" w:initials="CK">
    <w:p w14:paraId="4D2A160F" w14:textId="77777777" w:rsidR="004F2595" w:rsidRDefault="004F2595" w:rsidP="00923CBF">
      <w:pPr>
        <w:jc w:val="left"/>
      </w:pPr>
      <w:r>
        <w:rPr>
          <w:rStyle w:val="CommentReference"/>
        </w:rPr>
        <w:annotationRef/>
      </w:r>
      <w:r>
        <w:rPr>
          <w:color w:val="000000"/>
          <w:sz w:val="20"/>
          <w:szCs w:val="20"/>
        </w:rPr>
        <w:t>I feel we can probably skip this paragraph.</w:t>
      </w:r>
    </w:p>
  </w:comment>
  <w:comment w:id="153" w:author="Kurumada, Chigusa" w:date="2023-02-19T13:49:00Z" w:initials="CK">
    <w:p w14:paraId="730449DB" w14:textId="5CDE34B0" w:rsidR="00AB3927" w:rsidRDefault="00AB3927" w:rsidP="00065061">
      <w:pPr>
        <w:jc w:val="left"/>
      </w:pPr>
      <w:r>
        <w:rPr>
          <w:rStyle w:val="CommentReference"/>
        </w:rPr>
        <w:annotationRef/>
      </w:r>
      <w:r>
        <w:rPr>
          <w:sz w:val="20"/>
          <w:szCs w:val="20"/>
        </w:rPr>
        <w:t>Entails?</w:t>
      </w:r>
    </w:p>
  </w:comment>
  <w:comment w:id="157" w:author="Jaeger, Florian" w:date="2023-02-18T14:40:00Z" w:initials="JF">
    <w:p w14:paraId="5597E081" w14:textId="6AC6D672" w:rsidR="00C26D0F" w:rsidRDefault="00C26D0F">
      <w:pPr>
        <w:pStyle w:val="CommentText"/>
      </w:pPr>
      <w:r>
        <w:rPr>
          <w:rStyle w:val="CommentReference"/>
        </w:rPr>
        <w:annotationRef/>
      </w:r>
      <w:r>
        <w:t>Let’s discuss, we need some action here. Other readers might trip over this. Could be a clarifying footnote somewhere in Section 2 or 4?</w:t>
      </w:r>
    </w:p>
  </w:comment>
  <w:comment w:id="183" w:author="Jaeger, Florian" w:date="2023-02-18T14:43:00Z" w:initials="JF">
    <w:p w14:paraId="41B0F0A1" w14:textId="77777777" w:rsidR="00C26D0F" w:rsidRDefault="00C26D0F">
      <w:pPr>
        <w:pStyle w:val="CommentText"/>
      </w:pPr>
      <w:r>
        <w:rPr>
          <w:rStyle w:val="CommentReference"/>
        </w:rPr>
        <w:annotationRef/>
      </w:r>
      <w:r>
        <w:t>To do.</w:t>
      </w:r>
    </w:p>
    <w:p w14:paraId="3B223A48" w14:textId="77777777" w:rsidR="00B33994" w:rsidRDefault="00B33994">
      <w:pPr>
        <w:pStyle w:val="CommentText"/>
      </w:pPr>
    </w:p>
    <w:p w14:paraId="6EEED3AE" w14:textId="032793B0" w:rsidR="00B33994" w:rsidRPr="00B33994" w:rsidRDefault="00B33994">
      <w:pPr>
        <w:pStyle w:val="CommentText"/>
        <w:rPr>
          <w:b/>
          <w:bCs/>
        </w:rPr>
      </w:pPr>
      <w:r>
        <w:rPr>
          <w:b/>
          <w:bCs/>
        </w:rPr>
        <w:t>And Xin, do you mind contacting Sohoglu to double check whether our passage is representing them well?</w:t>
      </w:r>
    </w:p>
  </w:comment>
  <w:comment w:id="184" w:author="Jaeger, Florian" w:date="2023-02-19T10:33:00Z" w:initials="JF">
    <w:p w14:paraId="6D1DD929" w14:textId="2D912416" w:rsidR="00D10781" w:rsidRPr="00D10781" w:rsidRDefault="00D10781">
      <w:pPr>
        <w:pStyle w:val="CommentText"/>
        <w:rPr>
          <w:b/>
          <w:bCs/>
        </w:rPr>
      </w:pPr>
      <w:r w:rsidRPr="00D10781">
        <w:rPr>
          <w:rStyle w:val="CommentReference"/>
          <w:b/>
          <w:bCs/>
        </w:rPr>
        <w:annotationRef/>
      </w:r>
      <w:r>
        <w:rPr>
          <w:rStyle w:val="CommentReference"/>
          <w:b/>
          <w:bCs/>
        </w:rPr>
        <w:t>I think we should reach out to Sohoglu to see whether there are other papers that describe the model.</w:t>
      </w:r>
    </w:p>
  </w:comment>
  <w:comment w:id="185" w:author="Kurumada, Chigusa" w:date="2023-02-19T13:57:00Z" w:initials="CK">
    <w:p w14:paraId="670C93E4" w14:textId="77777777" w:rsidR="00924F4C" w:rsidRDefault="00924F4C" w:rsidP="00AD4321">
      <w:pPr>
        <w:jc w:val="left"/>
      </w:pPr>
      <w:r>
        <w:rPr>
          <w:rStyle w:val="CommentReference"/>
        </w:rPr>
        <w:annotationRef/>
      </w:r>
      <w:r>
        <w:rPr>
          <w:sz w:val="20"/>
          <w:szCs w:val="20"/>
        </w:rPr>
        <w:t>Do we mean “representations” or “(many levels of) processing”?</w:t>
      </w:r>
    </w:p>
  </w:comment>
  <w:comment w:id="190" w:author="Kurumada, Chigusa" w:date="2023-03-20T13:25:00Z" w:initials="KC">
    <w:p w14:paraId="318FCAAA" w14:textId="77777777" w:rsidR="00B37AAF" w:rsidRDefault="00B37AAF" w:rsidP="00B15502">
      <w:pPr>
        <w:jc w:val="left"/>
      </w:pPr>
      <w:r>
        <w:rPr>
          <w:rStyle w:val="CommentReference"/>
        </w:rPr>
        <w:annotationRef/>
      </w:r>
      <w:r>
        <w:rPr>
          <w:color w:val="000000"/>
          <w:sz w:val="20"/>
          <w:szCs w:val="20"/>
        </w:rPr>
        <w:t>Footnote 2“The present study focuses on the recognition of phonetic categories—be it a phoneme, syllable, or word—out of context. We do not aim to model the well-documented effects of, a.o., phonotactic, prosodic, lexical/semantic, visual and sentential/discourse contexts (for a great concise review, see Winn, 2018). The results we present below are,</w:t>
      </w:r>
      <w:r>
        <w:rPr>
          <w:color w:val="000000"/>
          <w:sz w:val="20"/>
          <w:szCs w:val="20"/>
        </w:rPr>
        <w:cr/>
        <w:t>however, expected to generalize to situations in which such context is taken into account (in ASP, context simply changes the overall response bias). Critically, models of spoken word recognition that capture contextual effects</w:t>
      </w:r>
      <w:r>
        <w:rPr>
          <w:color w:val="000000"/>
          <w:sz w:val="20"/>
          <w:szCs w:val="20"/>
        </w:rPr>
        <w:cr/>
        <w:t xml:space="preserve">share the general assumptions encoded in ASP’s processing model (DIANA, ten Bosch et al., 2015; NAM, P. A. Luce &amp; Pisoni, 1998; TRACE, McClelland &amp; Elman, 1986; EARSHOT, Magnuson et al., 2020). </w:t>
      </w:r>
    </w:p>
    <w:p w14:paraId="745EB179" w14:textId="77777777" w:rsidR="00B37AAF" w:rsidRDefault="00B37AAF" w:rsidP="00B15502">
      <w:pPr>
        <w:jc w:val="left"/>
      </w:pPr>
    </w:p>
    <w:p w14:paraId="5304034A" w14:textId="77777777" w:rsidR="00B37AAF" w:rsidRDefault="00B37AAF" w:rsidP="00B15502">
      <w:pPr>
        <w:jc w:val="left"/>
      </w:pPr>
      <w:r>
        <w:rPr>
          <w:i/>
          <w:iCs/>
          <w:color w:val="000000"/>
          <w:sz w:val="20"/>
          <w:szCs w:val="20"/>
        </w:rPr>
        <w:t>Additionally, we note that the current form of ASP focuses on the outcome of computation and hence is NOT a processing model. Although we emphasize that the three mechanisms are not meant to be discrete, information-encapsulated processes, ASP remains agnostic as to whether and how the three mechanisms may interact with, or provide feedback to, each other during process.”</w:t>
      </w:r>
    </w:p>
  </w:comment>
  <w:comment w:id="191" w:author="Kurumada, Chigusa" w:date="2023-03-20T13:26:00Z" w:initials="KC">
    <w:p w14:paraId="53DAF8FB" w14:textId="77777777" w:rsidR="00B37AAF" w:rsidRDefault="00B37AAF" w:rsidP="00E214D3">
      <w:pPr>
        <w:jc w:val="left"/>
      </w:pPr>
      <w:r>
        <w:rPr>
          <w:rStyle w:val="CommentReference"/>
        </w:rPr>
        <w:annotationRef/>
      </w:r>
      <w:r>
        <w:rPr>
          <w:color w:val="000000"/>
          <w:sz w:val="20"/>
          <w:szCs w:val="20"/>
        </w:rPr>
        <w:t>I added the part in italics. Does this make sense?</w:t>
      </w:r>
    </w:p>
  </w:comment>
  <w:comment w:id="186" w:author="Jaeger, Florian" w:date="2023-02-18T15:24:00Z" w:initials="JF">
    <w:p w14:paraId="7D422B17" w14:textId="350B9650" w:rsidR="0079619B" w:rsidRDefault="0079619B">
      <w:pPr>
        <w:pStyle w:val="CommentText"/>
      </w:pPr>
      <w:r>
        <w:rPr>
          <w:rStyle w:val="CommentReference"/>
        </w:rPr>
        <w:annotationRef/>
      </w:r>
      <w:r>
        <w:t>To do.</w:t>
      </w:r>
    </w:p>
  </w:comment>
  <w:comment w:id="196" w:author="Jaeger, Florian" w:date="2023-02-18T15:32:00Z" w:initials="JF">
    <w:p w14:paraId="3D26D404" w14:textId="1D07F9DC" w:rsidR="00DD14F8" w:rsidRDefault="00DD14F8">
      <w:pPr>
        <w:pStyle w:val="CommentText"/>
      </w:pPr>
      <w:r>
        <w:rPr>
          <w:rStyle w:val="CommentReference"/>
        </w:rPr>
        <w:annotationRef/>
      </w:r>
      <w:r>
        <w:t>To do!</w:t>
      </w:r>
    </w:p>
  </w:comment>
  <w:comment w:id="197" w:author="Jaeger, Florian" w:date="2023-02-18T15:33:00Z" w:initials="JF">
    <w:p w14:paraId="56092E8F" w14:textId="008356CA" w:rsidR="00DD14F8" w:rsidRDefault="00DD14F8">
      <w:pPr>
        <w:pStyle w:val="CommentText"/>
      </w:pPr>
      <w:r>
        <w:rPr>
          <w:rStyle w:val="CommentReference"/>
        </w:rPr>
        <w:annotationRef/>
      </w:r>
      <w:r>
        <w:t>This or a table or none?</w:t>
      </w:r>
    </w:p>
  </w:comment>
  <w:comment w:id="198" w:author="Jaeger, Florian" w:date="2023-02-18T15:38:00Z" w:initials="JF">
    <w:p w14:paraId="6EEA2209" w14:textId="77382551" w:rsidR="00AA49F3" w:rsidRDefault="00AA49F3">
      <w:pPr>
        <w:pStyle w:val="CommentText"/>
      </w:pPr>
      <w:r>
        <w:rPr>
          <w:rStyle w:val="CommentReference"/>
        </w:rPr>
        <w:annotationRef/>
      </w:r>
      <w:r>
        <w:t>Check.</w:t>
      </w:r>
    </w:p>
  </w:comment>
  <w:comment w:id="199" w:author="Kurumada, Chigusa" w:date="2023-03-19T15:39:00Z" w:initials="CK">
    <w:p w14:paraId="60B7498D" w14:textId="77777777" w:rsidR="00DF73EF" w:rsidRDefault="00DF73EF" w:rsidP="009E70AC">
      <w:pPr>
        <w:jc w:val="left"/>
      </w:pPr>
      <w:r>
        <w:rPr>
          <w:rStyle w:val="CommentReference"/>
        </w:rPr>
        <w:annotationRef/>
      </w:r>
      <w:r>
        <w:rPr>
          <w:color w:val="000000"/>
          <w:sz w:val="20"/>
          <w:szCs w:val="20"/>
        </w:rPr>
        <w:t>I did. They do not use this term. What they say is “There are three main hypotheses about how individuals adapt their sound categories in response to accented speech. The Expand hypothesis suggests that individuals relax their categories, allowing more flexibility in how a particular category is produced.” They do not use “criteria” relaxation. They mean “category variance expansion”.</w:t>
      </w:r>
    </w:p>
    <w:p w14:paraId="40E7AD65" w14:textId="77777777" w:rsidR="00DF73EF" w:rsidRDefault="00DF73EF" w:rsidP="009E70AC">
      <w:pPr>
        <w:jc w:val="left"/>
      </w:pPr>
    </w:p>
  </w:comment>
  <w:comment w:id="209" w:author="Jaeger, Florian" w:date="2023-02-18T15:41:00Z" w:initials="JF">
    <w:p w14:paraId="691B4E80" w14:textId="3DD4E52D" w:rsidR="00AA49F3" w:rsidRDefault="00AA49F3">
      <w:pPr>
        <w:pStyle w:val="CommentText"/>
      </w:pPr>
      <w:r>
        <w:rPr>
          <w:rStyle w:val="CommentReference"/>
        </w:rPr>
        <w:annotationRef/>
      </w:r>
      <w:r>
        <w:t>Check whether they actually mean “normalization” in the narrow sense.</w:t>
      </w:r>
    </w:p>
    <w:p w14:paraId="186E9BB8" w14:textId="77777777" w:rsidR="00AA49F3" w:rsidRDefault="00AA49F3">
      <w:pPr>
        <w:pStyle w:val="CommentText"/>
      </w:pPr>
    </w:p>
    <w:p w14:paraId="199B6624" w14:textId="13771642" w:rsidR="00AA49F3" w:rsidRDefault="00AA49F3">
      <w:pPr>
        <w:pStyle w:val="CommentText"/>
      </w:pPr>
      <w:r>
        <w:t>If they do, we should also mention it above in replying to the point about talker-specificit.</w:t>
      </w:r>
    </w:p>
  </w:comment>
  <w:comment w:id="210" w:author="Jaeger, Florian" w:date="2023-02-18T15:43:00Z" w:initials="JF">
    <w:p w14:paraId="2D494804" w14:textId="77777777" w:rsidR="00AA49F3" w:rsidRDefault="00AA49F3">
      <w:pPr>
        <w:pStyle w:val="CommentText"/>
      </w:pPr>
      <w:r>
        <w:rPr>
          <w:rStyle w:val="CommentReference"/>
        </w:rPr>
        <w:annotationRef/>
      </w:r>
      <w:r>
        <w:t>Read.</w:t>
      </w:r>
    </w:p>
    <w:p w14:paraId="4BD01FAC" w14:textId="77777777" w:rsidR="00AA49F3" w:rsidRDefault="00AA49F3">
      <w:pPr>
        <w:pStyle w:val="CommentText"/>
      </w:pPr>
    </w:p>
    <w:p w14:paraId="38B9B042" w14:textId="736AEE3B" w:rsidR="00AA49F3" w:rsidRDefault="00AA49F3">
      <w:pPr>
        <w:pStyle w:val="CommentText"/>
      </w:pPr>
      <w:r>
        <w:t>If it’s just Kleinschmidt mention that this is just showing that normalization can only go so far. Which, of course, we say in our manuscript, too (the simpler mechanisms are limited). It does not show that listeners actually do use more than normalization.</w:t>
      </w:r>
    </w:p>
  </w:comment>
  <w:comment w:id="211" w:author="Jaeger, Florian" w:date="2023-02-18T15:44:00Z" w:initials="JF">
    <w:p w14:paraId="14FF724B" w14:textId="2B25BCB3" w:rsidR="00AA49F3" w:rsidRPr="00AA49F3" w:rsidRDefault="00AA49F3">
      <w:pPr>
        <w:pStyle w:val="CommentText"/>
        <w:rPr>
          <w:b/>
          <w:bCs/>
        </w:rPr>
      </w:pPr>
      <w:r w:rsidRPr="00AA49F3">
        <w:rPr>
          <w:rStyle w:val="CommentReference"/>
          <w:b/>
          <w:bCs/>
        </w:rPr>
        <w:annotationRef/>
      </w:r>
      <w:r w:rsidRPr="00AA49F3">
        <w:rPr>
          <w:b/>
          <w:bCs/>
        </w:rPr>
        <w:t>Integrate!</w:t>
      </w:r>
    </w:p>
  </w:comment>
  <w:comment w:id="214" w:author="Kurumada, Chigusa" w:date="2023-03-20T13:45:00Z" w:initials="KC">
    <w:p w14:paraId="624186BD" w14:textId="77777777" w:rsidR="009172B5" w:rsidRDefault="009172B5" w:rsidP="00D3530E">
      <w:pPr>
        <w:jc w:val="left"/>
      </w:pPr>
      <w:r>
        <w:rPr>
          <w:rStyle w:val="CommentReference"/>
        </w:rPr>
        <w:annotationRef/>
      </w:r>
      <w:r>
        <w:rPr>
          <w:color w:val="000000"/>
          <w:sz w:val="20"/>
          <w:szCs w:val="20"/>
        </w:rPr>
        <w:t xml:space="preserve">I added this </w:t>
      </w:r>
    </w:p>
    <w:p w14:paraId="06DAF51A" w14:textId="77777777" w:rsidR="009172B5" w:rsidRDefault="009172B5" w:rsidP="00D3530E">
      <w:pPr>
        <w:jc w:val="left"/>
      </w:pPr>
    </w:p>
    <w:p w14:paraId="4BC45E23" w14:textId="77777777" w:rsidR="009172B5" w:rsidRDefault="009172B5" w:rsidP="00D3530E">
      <w:pPr>
        <w:jc w:val="left"/>
      </w:pPr>
      <w:r>
        <w:rPr>
          <w:color w:val="000000"/>
          <w:sz w:val="20"/>
          <w:szCs w:val="20"/>
        </w:rPr>
        <w:t>“</w:t>
      </w:r>
      <w:r>
        <w:rPr>
          <w:i/>
          <w:iCs/>
          <w:color w:val="000000"/>
          <w:sz w:val="20"/>
          <w:szCs w:val="20"/>
        </w:rPr>
        <w:t>A recent examination of the same data using multivoxel pattern analysis, however, suggests the activity of relatively early (temporoparietal) brain regions, potentially suggesting multiple mechanisms underlying talker adaptation and not just decision-level ones. Thus, current results are mixed, both in behavioral and neuroimaging studies</w:t>
      </w:r>
      <w:r>
        <w:rPr>
          <w:color w:val="000000"/>
          <w:sz w:val="20"/>
          <w:szCs w:val="20"/>
        </w:rPr>
        <w:t>.”</w:t>
      </w:r>
    </w:p>
  </w:comment>
  <w:comment w:id="224" w:author="Jaeger, Florian" w:date="2023-02-18T15:46:00Z" w:initials="JF">
    <w:p w14:paraId="4AF271D8" w14:textId="3C1F728F" w:rsidR="00AA49F3" w:rsidRDefault="00AA49F3">
      <w:pPr>
        <w:pStyle w:val="CommentText"/>
      </w:pPr>
      <w:r>
        <w:rPr>
          <w:rStyle w:val="CommentReference"/>
        </w:rPr>
        <w:annotationRef/>
      </w:r>
      <w:r>
        <w:t>To do.</w:t>
      </w:r>
    </w:p>
  </w:comment>
  <w:comment w:id="225" w:author="Kurumada, Chigusa" w:date="2023-03-20T13:48:00Z" w:initials="KC">
    <w:p w14:paraId="17EF49A3" w14:textId="77777777" w:rsidR="009172B5" w:rsidRDefault="009172B5" w:rsidP="00991AD8">
      <w:pPr>
        <w:jc w:val="left"/>
      </w:pPr>
      <w:r>
        <w:rPr>
          <w:rStyle w:val="CommentReference"/>
        </w:rPr>
        <w:annotationRef/>
      </w:r>
      <w:r>
        <w:rPr>
          <w:color w:val="000000"/>
          <w:sz w:val="20"/>
          <w:szCs w:val="20"/>
        </w:rPr>
        <w:t xml:space="preserve">“ </w:t>
      </w:r>
      <w:r>
        <w:rPr>
          <w:i/>
          <w:iCs/>
          <w:color w:val="000000"/>
          <w:sz w:val="20"/>
          <w:szCs w:val="20"/>
        </w:rPr>
        <w:t>Adaptive changes in speech perception have been found to involve several different brain regions [@luthra2020a]</w:t>
      </w:r>
      <w:r>
        <w:rPr>
          <w:color w:val="000000"/>
          <w:sz w:val="20"/>
          <w:szCs w:val="20"/>
        </w:rPr>
        <w:t>.”</w:t>
      </w:r>
    </w:p>
  </w:comment>
  <w:comment w:id="226" w:author="Jaeger, Florian" w:date="2023-02-18T15:54:00Z" w:initials="JF">
    <w:p w14:paraId="729B44B2" w14:textId="5E6A9247" w:rsidR="00D047DD" w:rsidRPr="00D047DD" w:rsidRDefault="00D047DD">
      <w:pPr>
        <w:pStyle w:val="CommentText"/>
        <w:rPr>
          <w:b/>
          <w:bCs/>
        </w:rPr>
      </w:pPr>
      <w:r w:rsidRPr="00D047DD">
        <w:rPr>
          <w:rStyle w:val="CommentReference"/>
          <w:b/>
          <w:bCs/>
        </w:rPr>
        <w:annotationRef/>
      </w:r>
      <w:r w:rsidRPr="00D047DD">
        <w:rPr>
          <w:b/>
          <w:bCs/>
        </w:rPr>
        <w:t>Read and potentially cite. Could substitute for the two refs we currently have. (feldman is more of a review).</w:t>
      </w:r>
    </w:p>
  </w:comment>
  <w:comment w:id="227" w:author="Jaeger, Florian" w:date="2023-02-18T15:59:00Z" w:initials="JF">
    <w:p w14:paraId="520C4C45" w14:textId="5FB5E90D" w:rsidR="00125E8E" w:rsidRDefault="00125E8E">
      <w:pPr>
        <w:pStyle w:val="CommentText"/>
      </w:pPr>
      <w:r>
        <w:rPr>
          <w:rStyle w:val="CommentReference"/>
        </w:rPr>
        <w:annotationRef/>
      </w:r>
      <w:r>
        <w:t>Compare to murphy 2012. I mean N could be total number of observations of a certain type and n is an index that might actually be larger than N. but perhaps it’s worth clarifying tht.</w:t>
      </w:r>
    </w:p>
  </w:comment>
  <w:comment w:id="228" w:author="Jaeger, Florian" w:date="2023-02-18T16:11:00Z" w:initials="JF">
    <w:p w14:paraId="55EB01C1" w14:textId="2DF4CF76" w:rsidR="00B140A6" w:rsidRDefault="00B140A6">
      <w:pPr>
        <w:pStyle w:val="CommentText"/>
      </w:pPr>
      <w:r>
        <w:rPr>
          <w:rStyle w:val="CommentReference"/>
        </w:rPr>
        <w:annotationRef/>
      </w:r>
      <w:r>
        <w:t>Xin, not sure that we should foreshadow. But I think it might be good to re-read whether we’re clear enough that the paper’s conclusions would still be valid if one can show that lapse rates were small/0?</w:t>
      </w:r>
    </w:p>
  </w:comment>
  <w:comment w:id="229" w:author="Jaeger, Florian" w:date="2023-02-18T16:17:00Z" w:initials="JF">
    <w:p w14:paraId="17A75C4F" w14:textId="02529FF7" w:rsidR="004570EE" w:rsidRDefault="004570EE">
      <w:pPr>
        <w:pStyle w:val="CommentText"/>
      </w:pPr>
      <w:r>
        <w:rPr>
          <w:rStyle w:val="CommentReference"/>
        </w:rPr>
        <w:annotationRef/>
      </w:r>
      <w:r>
        <w:t>Xin, can you find that one?</w:t>
      </w:r>
    </w:p>
  </w:comment>
  <w:comment w:id="230" w:author="Kurumada, Chigusa" w:date="2023-02-19T14:17:00Z" w:initials="CK">
    <w:p w14:paraId="372524CB" w14:textId="77777777" w:rsidR="002C1C0C" w:rsidRDefault="002C1C0C" w:rsidP="00652AFC">
      <w:pPr>
        <w:jc w:val="left"/>
      </w:pPr>
      <w:r>
        <w:rPr>
          <w:rStyle w:val="CommentReference"/>
        </w:rPr>
        <w:annotationRef/>
      </w:r>
      <w:r>
        <w:rPr>
          <w:sz w:val="20"/>
          <w:szCs w:val="20"/>
        </w:rPr>
        <w:t>I have included in the new folder “Papers to read” in our  Round 3 folder.</w:t>
      </w:r>
    </w:p>
  </w:comment>
  <w:comment w:id="231" w:author="Kurumada, Chigusa" w:date="2023-03-19T16:47:00Z" w:initials="KC">
    <w:p w14:paraId="2AC8061F" w14:textId="77777777" w:rsidR="00AE0DD2" w:rsidRDefault="00AE0DD2" w:rsidP="003E5557">
      <w:pPr>
        <w:jc w:val="left"/>
      </w:pPr>
      <w:r>
        <w:rPr>
          <w:rStyle w:val="CommentReference"/>
        </w:rPr>
        <w:annotationRef/>
      </w:r>
      <w:r>
        <w:rPr>
          <w:color w:val="000000"/>
          <w:sz w:val="20"/>
          <w:szCs w:val="20"/>
        </w:rPr>
        <w:t>Doublecheck</w:t>
      </w:r>
    </w:p>
  </w:comment>
  <w:comment w:id="232" w:author="Jaeger, Florian" w:date="2023-02-18T16:36:00Z" w:initials="JF">
    <w:p w14:paraId="399BD81F" w14:textId="301FEC1A" w:rsidR="00561C03" w:rsidRDefault="00561C03">
      <w:pPr>
        <w:pStyle w:val="CommentText"/>
      </w:pPr>
      <w:r>
        <w:rPr>
          <w:rStyle w:val="CommentReference"/>
        </w:rPr>
        <w:annotationRef/>
      </w:r>
      <w:r>
        <w:t>Refs stored for now:</w:t>
      </w:r>
    </w:p>
    <w:p w14:paraId="785A31CD" w14:textId="77777777" w:rsidR="00561C03" w:rsidRDefault="00561C03">
      <w:pPr>
        <w:pStyle w:val="CommentText"/>
      </w:pPr>
    </w:p>
    <w:p w14:paraId="59CF745C" w14:textId="37356B14" w:rsidR="00561C03" w:rsidRDefault="00561C03">
      <w:pPr>
        <w:pStyle w:val="CommentText"/>
      </w:pPr>
      <w:r w:rsidRPr="009A5273">
        <w:rPr>
          <w:rFonts w:ascii="Times" w:eastAsia="Times New Roman" w:hAnsi="Times"/>
          <w:color w:val="0031E6"/>
          <w:sz w:val="22"/>
          <w:szCs w:val="22"/>
        </w:rPr>
        <w:t>Additional References:</w:t>
      </w:r>
      <w:r w:rsidRPr="009A5273">
        <w:rPr>
          <w:rFonts w:ascii="Times" w:eastAsia="Times New Roman" w:hAnsi="Times"/>
          <w:color w:val="0031E6"/>
          <w:sz w:val="22"/>
          <w:szCs w:val="22"/>
        </w:rPr>
        <w:br/>
        <w:t>Billig, A. J., Davis, M. H., &amp; Carlyon, R. P. (2018). Neural decoding of bistable sounds reveals an effect of intention on perceptual organization. Journal of Neuroscience, 38(11), 2844-2853.</w:t>
      </w:r>
      <w:r w:rsidRPr="009A5273">
        <w:rPr>
          <w:rFonts w:ascii="Times" w:eastAsia="Times New Roman" w:hAnsi="Times"/>
          <w:color w:val="0031E6"/>
          <w:sz w:val="22"/>
          <w:szCs w:val="22"/>
        </w:rPr>
        <w:br/>
        <w:t>Davis, M. H., &amp; Sohoglu, E. (2020). Three functions of prediction error for Bayesian inference in speech perception. The Cognitive Neurosciences, 177-189.</w:t>
      </w:r>
      <w:r w:rsidRPr="009A5273">
        <w:rPr>
          <w:rFonts w:ascii="Times" w:eastAsia="Times New Roman" w:hAnsi="Times"/>
          <w:color w:val="0031E6"/>
          <w:sz w:val="22"/>
          <w:szCs w:val="22"/>
        </w:rPr>
        <w:br/>
        <w:t>Goldstone, R. L. (1998). Perceptual learning. Annual Review of Psychology, 49(1), 585-612.</w:t>
      </w:r>
      <w:r w:rsidRPr="009A5273">
        <w:rPr>
          <w:rFonts w:ascii="Times" w:eastAsia="Times New Roman" w:hAnsi="Times"/>
          <w:color w:val="0031E6"/>
          <w:sz w:val="22"/>
          <w:szCs w:val="22"/>
        </w:rPr>
        <w:br/>
        <w:t>Guest, O., &amp; Martin, A. E. (2021). How computational modeling can force theory building in psychological science. Perspectives on Psychological Science, 16(4), 789-802.</w:t>
      </w:r>
      <w:r w:rsidRPr="009A5273">
        <w:rPr>
          <w:rFonts w:ascii="Times" w:eastAsia="Times New Roman" w:hAnsi="Times"/>
          <w:color w:val="0031E6"/>
          <w:sz w:val="22"/>
          <w:szCs w:val="22"/>
        </w:rPr>
        <w:br/>
        <w:t>Heffner, C. C., Fuhrmeister, P., Luthra, S., Mechtenberg, H., Saltzman, D., &amp; Myers, E. B. (2022). Reliability and validity for perceptual flexibility in speech. Brain and Language, 226, 105070.</w:t>
      </w:r>
      <w:r w:rsidRPr="009A5273">
        <w:rPr>
          <w:rFonts w:ascii="Times" w:eastAsia="Times New Roman" w:hAnsi="Times"/>
          <w:color w:val="0031E6"/>
          <w:sz w:val="22"/>
          <w:szCs w:val="22"/>
        </w:rPr>
        <w:br/>
        <w:t>Kilian-Hütten, N., Vroomen, J., &amp; Formisano, E. (2011). Brain activation during audiovisual exposure anticipates future perception of ambiguous speech. Neuroimage, 57(4), 1601-1607.</w:t>
      </w:r>
      <w:r w:rsidRPr="009A5273">
        <w:rPr>
          <w:rFonts w:ascii="Times" w:eastAsia="Times New Roman" w:hAnsi="Times"/>
          <w:color w:val="0031E6"/>
          <w:sz w:val="22"/>
          <w:szCs w:val="22"/>
        </w:rPr>
        <w:br/>
        <w:t>Leonard, M. K., Baud, M. O., Sjerps, M. J., &amp; Chang, E. F. (2016). Perceptual restoration of masked speech in human cortex. Nature Communications, 7(1), 13619.</w:t>
      </w:r>
      <w:r w:rsidRPr="009A5273">
        <w:rPr>
          <w:rFonts w:ascii="Times" w:eastAsia="Times New Roman" w:hAnsi="Times"/>
          <w:color w:val="0031E6"/>
          <w:sz w:val="22"/>
          <w:szCs w:val="22"/>
        </w:rPr>
        <w:br/>
        <w:t>Luthra, S., Correia, J. M., Kleinschmidt, D. F., Mesite, L., &amp; Myers, E. B. (2020). Lexical information guides retuning of neural patterns in perceptual learning for speech. Journal of Cognitive Neuroscience, 32(10), 2001-2012.</w:t>
      </w:r>
      <w:r w:rsidRPr="009A5273">
        <w:rPr>
          <w:rFonts w:ascii="Times" w:eastAsia="Times New Roman" w:hAnsi="Times"/>
          <w:color w:val="0031E6"/>
          <w:sz w:val="22"/>
          <w:szCs w:val="22"/>
        </w:rPr>
        <w:br/>
        <w:t>Luthra, S., Li, M. Y., You, H., Brodbeck, C., &amp; Magnuson, J. S. (2021). Does signal reduction imply predictive coding in models of spoken word recognition? Psychonomic Bulletin &amp; Review, 28(4), 1381-1389.</w:t>
      </w:r>
      <w:r w:rsidRPr="009A5273">
        <w:rPr>
          <w:rFonts w:ascii="Times" w:eastAsia="Times New Roman" w:hAnsi="Times"/>
          <w:color w:val="0031E6"/>
          <w:sz w:val="22"/>
          <w:szCs w:val="22"/>
        </w:rPr>
        <w:br/>
        <w:t>Luthra, S., Peraza‐Santiago, G., Beeson, K. N., Saltzman, D., Crinnion, A. M., &amp; Magnuson, J. S. (2021). Robust lexically mediated compensation for coarticulation: Christmash time is here again. Cognitive Science, 45(4).</w:t>
      </w:r>
      <w:r w:rsidRPr="009A5273">
        <w:rPr>
          <w:rFonts w:ascii="Times" w:eastAsia="Times New Roman" w:hAnsi="Times"/>
          <w:color w:val="0031E6"/>
          <w:sz w:val="22"/>
          <w:szCs w:val="22"/>
        </w:rPr>
        <w:br/>
        <w:t>Magnuson, J. S., McMurray, B., Tanenhaus, M. K., &amp; Aslin, R. N. (2003). Lexical effects on compensation for coarticulation: The ghost of Christmash past. Cognitive Science, 27(2), 285-298.</w:t>
      </w:r>
      <w:r w:rsidRPr="009A5273">
        <w:rPr>
          <w:rFonts w:ascii="Times" w:eastAsia="Times New Roman" w:hAnsi="Times"/>
          <w:color w:val="0031E6"/>
          <w:sz w:val="22"/>
          <w:szCs w:val="22"/>
        </w:rPr>
        <w:br/>
        <w:t>Norris, D., McQueen, J. M., &amp; Cutler, A. (2003). Perceptual learning in speech. Cognitive Psychology, 47(2), 204-238.</w:t>
      </w:r>
      <w:r w:rsidRPr="009A5273">
        <w:rPr>
          <w:rFonts w:ascii="Times" w:eastAsia="Times New Roman" w:hAnsi="Times"/>
          <w:color w:val="0031E6"/>
          <w:sz w:val="22"/>
          <w:szCs w:val="22"/>
        </w:rPr>
        <w:br/>
        <w:t>Norris, D., McQueen, J. M., &amp; Cutler, A. (2016). Prediction, Bayesian inference and feedback in speech recognition. Language, Cognition and Neuroscience, 31(1), 4-18.</w:t>
      </w:r>
      <w:r w:rsidRPr="009A5273">
        <w:rPr>
          <w:rFonts w:ascii="Times" w:eastAsia="Times New Roman" w:hAnsi="Times"/>
          <w:color w:val="0031E6"/>
          <w:sz w:val="22"/>
          <w:szCs w:val="22"/>
        </w:rPr>
        <w:br/>
        <w:t>Pisoni, D. B. (1997). Some thoughts on "normalization" in speech perception. Talker Variability in Speech Processing, 6(2), 9-32.</w:t>
      </w:r>
      <w:r w:rsidRPr="009A5273">
        <w:rPr>
          <w:rFonts w:ascii="Times" w:eastAsia="Times New Roman" w:hAnsi="Times"/>
          <w:color w:val="0031E6"/>
          <w:sz w:val="22"/>
          <w:szCs w:val="22"/>
        </w:rPr>
        <w:br/>
        <w:t>Saltzman, D., &amp; Myers, E. (2021). Listeners are initially flexible in updating phonetic beliefs over time. Psychonomic Bulletin &amp; Review, 28, 1354-1364.</w:t>
      </w:r>
      <w:r w:rsidRPr="009A5273">
        <w:rPr>
          <w:rFonts w:ascii="Times" w:eastAsia="Times New Roman" w:hAnsi="Times"/>
          <w:color w:val="0031E6"/>
          <w:sz w:val="22"/>
          <w:szCs w:val="22"/>
        </w:rPr>
        <w:br/>
        <w:t>Schuerman, W. L., Chandrasekaran, B., &amp; Leonard, M. K. (2022). Arousal states as a key source of variability in speech perception and learning. Languages, 7(1), 19.</w:t>
      </w:r>
      <w:r w:rsidRPr="009A5273">
        <w:rPr>
          <w:rFonts w:ascii="Times" w:eastAsia="Times New Roman" w:hAnsi="Times"/>
          <w:color w:val="0031E6"/>
          <w:sz w:val="22"/>
          <w:szCs w:val="22"/>
        </w:rPr>
        <w:br/>
        <w:t>Sohoglu, E., Peelle, J. E., Carlyon, R. P., &amp; Davis, M. H. (2014). Top-down influences of written text on perceived clarity of degraded speech. Journal of Experimental Psychology: Human Perception and Performance, 40(1), 186-199.</w:t>
      </w:r>
    </w:p>
  </w:comment>
  <w:comment w:id="233" w:author="Kurumada, Chigusa" w:date="2023-02-19T14:56:00Z" w:initials="KC">
    <w:p w14:paraId="52C9CE36" w14:textId="77777777" w:rsidR="00F87402" w:rsidRDefault="00F87402" w:rsidP="00B673C3">
      <w:pPr>
        <w:jc w:val="left"/>
      </w:pPr>
      <w:r>
        <w:rPr>
          <w:rStyle w:val="CommentReference"/>
        </w:rPr>
        <w:annotationRef/>
      </w:r>
      <w:r>
        <w:rPr>
          <w:sz w:val="20"/>
          <w:szCs w:val="20"/>
        </w:rPr>
        <w:t>I have added pdfs to our folder and added these entries to our bibtex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4DCAAD" w15:done="0"/>
  <w15:commentEx w15:paraId="165E2B2B" w15:done="0"/>
  <w15:commentEx w15:paraId="426F7FF1" w15:done="0"/>
  <w15:commentEx w15:paraId="62C4D841" w15:paraIdParent="426F7FF1" w15:done="0"/>
  <w15:commentEx w15:paraId="6D224F45" w15:done="0"/>
  <w15:commentEx w15:paraId="23EE112D" w15:done="0"/>
  <w15:commentEx w15:paraId="6260CE47" w15:done="0"/>
  <w15:commentEx w15:paraId="4C6C9323" w15:done="0"/>
  <w15:commentEx w15:paraId="1EC4ED9F" w15:done="0"/>
  <w15:commentEx w15:paraId="5E313C84" w15:paraIdParent="1EC4ED9F" w15:done="0"/>
  <w15:commentEx w15:paraId="4D2A160F" w15:done="0"/>
  <w15:commentEx w15:paraId="730449DB" w15:done="0"/>
  <w15:commentEx w15:paraId="5597E081" w15:done="0"/>
  <w15:commentEx w15:paraId="6EEED3AE" w15:done="0"/>
  <w15:commentEx w15:paraId="6D1DD929" w15:done="0"/>
  <w15:commentEx w15:paraId="670C93E4" w15:done="0"/>
  <w15:commentEx w15:paraId="5304034A" w15:done="0"/>
  <w15:commentEx w15:paraId="53DAF8FB" w15:paraIdParent="5304034A" w15:done="0"/>
  <w15:commentEx w15:paraId="7D422B17" w15:done="0"/>
  <w15:commentEx w15:paraId="3D26D404" w15:done="0"/>
  <w15:commentEx w15:paraId="56092E8F" w15:done="0"/>
  <w15:commentEx w15:paraId="6EEA2209" w15:done="0"/>
  <w15:commentEx w15:paraId="40E7AD65" w15:paraIdParent="6EEA2209" w15:done="0"/>
  <w15:commentEx w15:paraId="199B6624" w15:done="0"/>
  <w15:commentEx w15:paraId="38B9B042" w15:done="0"/>
  <w15:commentEx w15:paraId="14FF724B" w15:done="0"/>
  <w15:commentEx w15:paraId="4BC45E23" w15:done="0"/>
  <w15:commentEx w15:paraId="4AF271D8" w15:done="0"/>
  <w15:commentEx w15:paraId="17EF49A3" w15:done="0"/>
  <w15:commentEx w15:paraId="729B44B2" w15:done="0"/>
  <w15:commentEx w15:paraId="520C4C45" w15:done="0"/>
  <w15:commentEx w15:paraId="55EB01C1" w15:done="0"/>
  <w15:commentEx w15:paraId="17A75C4F" w15:done="0"/>
  <w15:commentEx w15:paraId="372524CB" w15:paraIdParent="17A75C4F" w15:done="0"/>
  <w15:commentEx w15:paraId="2AC8061F" w15:done="0"/>
  <w15:commentEx w15:paraId="59CF745C" w15:done="0"/>
  <w15:commentEx w15:paraId="52C9CE36" w15:paraIdParent="59CF74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95D9" w16cex:dateUtc="2023-02-19T19:34:00Z"/>
  <w16cex:commentExtensible w16cex:durableId="279B6CE5" w16cex:dateUtc="2023-02-18T22:27:00Z"/>
  <w16cex:commentExtensible w16cex:durableId="279B7E27" w16cex:dateUtc="2023-02-18T23:41:00Z"/>
  <w16cex:commentExtensible w16cex:durableId="27C1AC9D" w16cex:dateUtc="2023-03-19T18:45:00Z"/>
  <w16cex:commentExtensible w16cex:durableId="27C30B5F" w16cex:dateUtc="2023-03-20T19:42:00Z"/>
  <w16cex:commentExtensible w16cex:durableId="279CA53A" w16cex:dateUtc="2023-02-19T20:40:00Z"/>
  <w16cex:commentExtensible w16cex:durableId="279B5426" w16cex:dateUtc="2023-02-18T20:41:00Z"/>
  <w16cex:commentExtensible w16cex:durableId="279CA56C" w16cex:dateUtc="2023-02-19T20:41:00Z"/>
  <w16cex:commentExtensible w16cex:durableId="279B6054" w16cex:dateUtc="2023-02-18T21:33:00Z"/>
  <w16cex:commentExtensible w16cex:durableId="27C1B55E" w16cex:dateUtc="2023-03-19T19:22:00Z"/>
  <w16cex:commentExtensible w16cex:durableId="27C1B5BE" w16cex:dateUtc="2023-03-19T19:24:00Z"/>
  <w16cex:commentExtensible w16cex:durableId="279CA775" w16cex:dateUtc="2023-02-19T20:49:00Z"/>
  <w16cex:commentExtensible w16cex:durableId="279B61C3" w16cex:dateUtc="2023-02-18T21:40:00Z"/>
  <w16cex:commentExtensible w16cex:durableId="279B62AE" w16cex:dateUtc="2023-02-18T21:43:00Z"/>
  <w16cex:commentExtensible w16cex:durableId="279C7997" w16cex:dateUtc="2023-02-19T17:33:00Z"/>
  <w16cex:commentExtensible w16cex:durableId="279CA93E" w16cex:dateUtc="2023-02-19T20:57:00Z"/>
  <w16cex:commentExtensible w16cex:durableId="27C2DD5F" w16cex:dateUtc="2023-03-20T16:25:00Z"/>
  <w16cex:commentExtensible w16cex:durableId="27C2DD77" w16cex:dateUtc="2023-03-20T16:26:00Z"/>
  <w16cex:commentExtensible w16cex:durableId="279B6C2A" w16cex:dateUtc="2023-02-18T22:24:00Z"/>
  <w16cex:commentExtensible w16cex:durableId="279B6E26" w16cex:dateUtc="2023-02-18T22:32:00Z"/>
  <w16cex:commentExtensible w16cex:durableId="279B6E32" w16cex:dateUtc="2023-02-18T22:33:00Z"/>
  <w16cex:commentExtensible w16cex:durableId="279B6F6C" w16cex:dateUtc="2023-02-18T22:38:00Z"/>
  <w16cex:commentExtensible w16cex:durableId="27C1AB37" w16cex:dateUtc="2023-03-19T18:39:00Z"/>
  <w16cex:commentExtensible w16cex:durableId="279B703E" w16cex:dateUtc="2023-02-18T22:41:00Z"/>
  <w16cex:commentExtensible w16cex:durableId="279B70A4" w16cex:dateUtc="2023-02-18T22:43:00Z"/>
  <w16cex:commentExtensible w16cex:durableId="279B70F9" w16cex:dateUtc="2023-02-18T22:44:00Z"/>
  <w16cex:commentExtensible w16cex:durableId="27C2E1E3" w16cex:dateUtc="2023-03-20T16:45:00Z"/>
  <w16cex:commentExtensible w16cex:durableId="279B7144" w16cex:dateUtc="2023-02-18T22:46:00Z"/>
  <w16cex:commentExtensible w16cex:durableId="27C2E2BB" w16cex:dateUtc="2023-03-20T16:48:00Z"/>
  <w16cex:commentExtensible w16cex:durableId="279B732B" w16cex:dateUtc="2023-02-18T22:54:00Z"/>
  <w16cex:commentExtensible w16cex:durableId="279B7474" w16cex:dateUtc="2023-02-18T22:59:00Z"/>
  <w16cex:commentExtensible w16cex:durableId="279B771A" w16cex:dateUtc="2023-02-18T23:11:00Z"/>
  <w16cex:commentExtensible w16cex:durableId="279B78A0" w16cex:dateUtc="2023-02-18T23:17:00Z"/>
  <w16cex:commentExtensible w16cex:durableId="279CADF6" w16cex:dateUtc="2023-02-19T21:17:00Z"/>
  <w16cex:commentExtensible w16cex:durableId="27C1BB0D" w16cex:dateUtc="2023-03-19T19:47:00Z"/>
  <w16cex:commentExtensible w16cex:durableId="279B7D04" w16cex:dateUtc="2023-02-18T23:36:00Z"/>
  <w16cex:commentExtensible w16cex:durableId="279CB712" w16cex:dateUtc="2023-02-19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4DCAAD" w16cid:durableId="279C95D9"/>
  <w16cid:commentId w16cid:paraId="165E2B2B" w16cid:durableId="279B6CE5"/>
  <w16cid:commentId w16cid:paraId="426F7FF1" w16cid:durableId="279B7E27"/>
  <w16cid:commentId w16cid:paraId="62C4D841" w16cid:durableId="27C1AC9D"/>
  <w16cid:commentId w16cid:paraId="6D224F45" w16cid:durableId="27C30B5F"/>
  <w16cid:commentId w16cid:paraId="23EE112D" w16cid:durableId="279CA53A"/>
  <w16cid:commentId w16cid:paraId="6260CE47" w16cid:durableId="279B5426"/>
  <w16cid:commentId w16cid:paraId="4C6C9323" w16cid:durableId="279CA56C"/>
  <w16cid:commentId w16cid:paraId="1EC4ED9F" w16cid:durableId="279B6054"/>
  <w16cid:commentId w16cid:paraId="5E313C84" w16cid:durableId="27C1B55E"/>
  <w16cid:commentId w16cid:paraId="4D2A160F" w16cid:durableId="27C1B5BE"/>
  <w16cid:commentId w16cid:paraId="730449DB" w16cid:durableId="279CA775"/>
  <w16cid:commentId w16cid:paraId="5597E081" w16cid:durableId="279B61C3"/>
  <w16cid:commentId w16cid:paraId="6EEED3AE" w16cid:durableId="279B62AE"/>
  <w16cid:commentId w16cid:paraId="6D1DD929" w16cid:durableId="279C7997"/>
  <w16cid:commentId w16cid:paraId="670C93E4" w16cid:durableId="279CA93E"/>
  <w16cid:commentId w16cid:paraId="5304034A" w16cid:durableId="27C2DD5F"/>
  <w16cid:commentId w16cid:paraId="53DAF8FB" w16cid:durableId="27C2DD77"/>
  <w16cid:commentId w16cid:paraId="7D422B17" w16cid:durableId="279B6C2A"/>
  <w16cid:commentId w16cid:paraId="3D26D404" w16cid:durableId="279B6E26"/>
  <w16cid:commentId w16cid:paraId="56092E8F" w16cid:durableId="279B6E32"/>
  <w16cid:commentId w16cid:paraId="6EEA2209" w16cid:durableId="279B6F6C"/>
  <w16cid:commentId w16cid:paraId="40E7AD65" w16cid:durableId="27C1AB37"/>
  <w16cid:commentId w16cid:paraId="199B6624" w16cid:durableId="279B703E"/>
  <w16cid:commentId w16cid:paraId="38B9B042" w16cid:durableId="279B70A4"/>
  <w16cid:commentId w16cid:paraId="14FF724B" w16cid:durableId="279B70F9"/>
  <w16cid:commentId w16cid:paraId="4BC45E23" w16cid:durableId="27C2E1E3"/>
  <w16cid:commentId w16cid:paraId="4AF271D8" w16cid:durableId="279B7144"/>
  <w16cid:commentId w16cid:paraId="17EF49A3" w16cid:durableId="27C2E2BB"/>
  <w16cid:commentId w16cid:paraId="729B44B2" w16cid:durableId="279B732B"/>
  <w16cid:commentId w16cid:paraId="520C4C45" w16cid:durableId="279B7474"/>
  <w16cid:commentId w16cid:paraId="55EB01C1" w16cid:durableId="279B771A"/>
  <w16cid:commentId w16cid:paraId="17A75C4F" w16cid:durableId="279B78A0"/>
  <w16cid:commentId w16cid:paraId="372524CB" w16cid:durableId="279CADF6"/>
  <w16cid:commentId w16cid:paraId="2AC8061F" w16cid:durableId="27C1BB0D"/>
  <w16cid:commentId w16cid:paraId="59CF745C" w16cid:durableId="279B7D04"/>
  <w16cid:commentId w16cid:paraId="52C9CE36" w16cid:durableId="279CB7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8A9A0" w14:textId="77777777" w:rsidR="000011FE" w:rsidRDefault="000011FE" w:rsidP="00A70529">
      <w:r>
        <w:separator/>
      </w:r>
    </w:p>
  </w:endnote>
  <w:endnote w:type="continuationSeparator" w:id="0">
    <w:p w14:paraId="3E972002" w14:textId="77777777" w:rsidR="000011FE" w:rsidRDefault="000011FE"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Sans Unicode">
    <w:panose1 w:val="020B0602030504020204"/>
    <w:charset w:val="00"/>
    <w:family w:val="swiss"/>
    <w:pitch w:val="variable"/>
    <w:sig w:usb0="80000AFF" w:usb1="0000396B" w:usb2="00000000" w:usb3="00000000" w:csb0="000000BF" w:csb1="00000000"/>
  </w:font>
  <w:font w:name="Palatino">
    <w:panose1 w:val="00000000000000000000"/>
    <w:charset w:val="4D"/>
    <w:family w:val="auto"/>
    <w:pitch w:val="variable"/>
    <w:sig w:usb0="A00002FF" w:usb1="7800205A" w:usb2="14600000" w:usb3="00000000" w:csb0="00000193"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Cambria"/>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6648445"/>
      <w:docPartObj>
        <w:docPartGallery w:val="Page Numbers (Bottom of Page)"/>
        <w:docPartUnique/>
      </w:docPartObj>
    </w:sdtPr>
    <w:sdtContent>
      <w:p w14:paraId="5EC4DCDC" w14:textId="2F4F7FC8" w:rsidR="00076AA3" w:rsidRDefault="00076AA3" w:rsidP="001A40F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D0C092" w14:textId="77777777" w:rsidR="00076AA3" w:rsidRDefault="00076A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608815"/>
      <w:docPartObj>
        <w:docPartGallery w:val="Page Numbers (Bottom of Page)"/>
        <w:docPartUnique/>
      </w:docPartObj>
    </w:sdtPr>
    <w:sdtEndPr>
      <w:rPr>
        <w:rStyle w:val="PageNumber"/>
        <w:rFonts w:ascii="Times" w:hAnsi="Times"/>
        <w:sz w:val="20"/>
        <w:szCs w:val="20"/>
      </w:rPr>
    </w:sdtEndPr>
    <w:sdtContent>
      <w:p w14:paraId="728BC7AE" w14:textId="13BC8827" w:rsidR="00076AA3" w:rsidRPr="00076AA3" w:rsidRDefault="00076AA3" w:rsidP="001A40F2">
        <w:pPr>
          <w:pStyle w:val="Footer"/>
          <w:framePr w:wrap="none" w:vAnchor="text" w:hAnchor="margin" w:xAlign="center" w:y="1"/>
          <w:rPr>
            <w:rStyle w:val="PageNumber"/>
            <w:rFonts w:ascii="Times" w:hAnsi="Times"/>
            <w:sz w:val="20"/>
            <w:szCs w:val="20"/>
          </w:rPr>
        </w:pPr>
        <w:r w:rsidRPr="00076AA3">
          <w:rPr>
            <w:rStyle w:val="PageNumber"/>
            <w:rFonts w:ascii="Times" w:hAnsi="Times"/>
            <w:sz w:val="20"/>
            <w:szCs w:val="20"/>
          </w:rPr>
          <w:t>[</w:t>
        </w:r>
        <w:r w:rsidRPr="00076AA3">
          <w:rPr>
            <w:rStyle w:val="PageNumber"/>
            <w:rFonts w:ascii="Times" w:hAnsi="Times"/>
            <w:sz w:val="20"/>
            <w:szCs w:val="20"/>
          </w:rPr>
          <w:fldChar w:fldCharType="begin"/>
        </w:r>
        <w:r w:rsidRPr="00076AA3">
          <w:rPr>
            <w:rStyle w:val="PageNumber"/>
            <w:rFonts w:ascii="Times" w:hAnsi="Times"/>
            <w:sz w:val="20"/>
            <w:szCs w:val="20"/>
          </w:rPr>
          <w:instrText xml:space="preserve"> PAGE </w:instrText>
        </w:r>
        <w:r w:rsidRPr="00076AA3">
          <w:rPr>
            <w:rStyle w:val="PageNumber"/>
            <w:rFonts w:ascii="Times" w:hAnsi="Times"/>
            <w:sz w:val="20"/>
            <w:szCs w:val="20"/>
          </w:rPr>
          <w:fldChar w:fldCharType="separate"/>
        </w:r>
        <w:r w:rsidRPr="00076AA3">
          <w:rPr>
            <w:rStyle w:val="PageNumber"/>
            <w:rFonts w:ascii="Times" w:hAnsi="Times"/>
            <w:noProof/>
            <w:sz w:val="20"/>
            <w:szCs w:val="20"/>
          </w:rPr>
          <w:t>2</w:t>
        </w:r>
        <w:r w:rsidRPr="00076AA3">
          <w:rPr>
            <w:rStyle w:val="PageNumber"/>
            <w:rFonts w:ascii="Times" w:hAnsi="Times"/>
            <w:sz w:val="20"/>
            <w:szCs w:val="20"/>
          </w:rPr>
          <w:fldChar w:fldCharType="end"/>
        </w:r>
        <w:r w:rsidRPr="00076AA3">
          <w:rPr>
            <w:rStyle w:val="PageNumber"/>
            <w:rFonts w:ascii="Times" w:hAnsi="Times"/>
            <w:sz w:val="20"/>
            <w:szCs w:val="20"/>
          </w:rPr>
          <w:t>]</w:t>
        </w:r>
      </w:p>
    </w:sdtContent>
  </w:sdt>
  <w:p w14:paraId="638212B5" w14:textId="7406B2BA" w:rsidR="00A70529" w:rsidRDefault="00A70529" w:rsidP="00A70529">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6FE" w14:textId="77777777" w:rsidR="00A70529" w:rsidRDefault="00A70529" w:rsidP="00A70529">
    <w:pPr>
      <w:ind w:firstLine="0"/>
    </w:pPr>
  </w:p>
  <w:p w14:paraId="4BA6318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Meliora Hall</w:t>
    </w:r>
  </w:p>
  <w:p w14:paraId="41C7E1EA"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University of Rochester</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t>Phone:</w:t>
    </w:r>
    <w:r w:rsidRPr="007225BF">
      <w:rPr>
        <w:rFonts w:ascii="Georgia" w:hAnsi="Georgia"/>
        <w:color w:val="001534"/>
        <w:sz w:val="18"/>
      </w:rPr>
      <w:tab/>
      <w:t>(585) 276 3611</w:t>
    </w:r>
  </w:p>
  <w:p w14:paraId="2C3292DE" w14:textId="77777777" w:rsidR="00A70529" w:rsidRPr="007225BF" w:rsidRDefault="00A70529" w:rsidP="00A70529">
    <w:pPr>
      <w:ind w:firstLine="0"/>
      <w:rPr>
        <w:rFonts w:ascii="Georgia" w:hAnsi="Georgia"/>
        <w:color w:val="001534"/>
        <w:sz w:val="18"/>
      </w:rPr>
    </w:pPr>
    <w:r w:rsidRPr="007225BF">
      <w:rPr>
        <w:rFonts w:ascii="Georgia" w:hAnsi="Georgia"/>
        <w:color w:val="001534"/>
        <w:sz w:val="18"/>
      </w:rPr>
      <w:t>Rochester NY 14627-0268</w:t>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sidRPr="007225BF">
      <w:rPr>
        <w:rFonts w:ascii="Georgia" w:hAnsi="Georgia"/>
        <w:color w:val="001534"/>
        <w:sz w:val="18"/>
      </w:rPr>
      <w:tab/>
    </w:r>
    <w:r>
      <w:rPr>
        <w:rFonts w:ascii="Georgia" w:hAnsi="Georgia"/>
        <w:color w:val="001534"/>
        <w:sz w:val="18"/>
      </w:rPr>
      <w:tab/>
    </w:r>
    <w:r w:rsidRPr="007225BF">
      <w:rPr>
        <w:rFonts w:ascii="Georgia" w:hAnsi="Georgia"/>
        <w:color w:val="001534"/>
        <w:sz w:val="18"/>
      </w:rPr>
      <w:t xml:space="preserve">Fax: </w:t>
    </w:r>
    <w:r w:rsidRPr="007225BF">
      <w:rPr>
        <w:rFonts w:ascii="Georgia" w:hAnsi="Georgia"/>
        <w:color w:val="001534"/>
        <w:sz w:val="18"/>
      </w:rPr>
      <w:tab/>
      <w:t>(585) 442 9216</w:t>
    </w:r>
  </w:p>
  <w:p w14:paraId="2B3925B7" w14:textId="77777777" w:rsidR="00A70529" w:rsidRPr="00084361" w:rsidRDefault="00A70529" w:rsidP="00A70529">
    <w:pPr>
      <w:ind w:firstLine="0"/>
      <w:rPr>
        <w:rFonts w:ascii="Georgia" w:hAnsi="Georgia"/>
        <w:color w:val="001534"/>
        <w:sz w:val="20"/>
      </w:rPr>
    </w:pPr>
  </w:p>
  <w:p w14:paraId="4A68B9DE" w14:textId="77777777" w:rsidR="00A70529" w:rsidRDefault="00A70529" w:rsidP="00A70529">
    <w:pPr>
      <w:pStyle w:val="Footer"/>
      <w:tabs>
        <w:tab w:val="clear" w:pos="4320"/>
        <w:tab w:val="clear" w:pos="8640"/>
        <w:tab w:val="left" w:pos="145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F2F03" w14:textId="77777777" w:rsidR="000011FE" w:rsidRDefault="000011FE" w:rsidP="00A70529">
      <w:r>
        <w:separator/>
      </w:r>
    </w:p>
  </w:footnote>
  <w:footnote w:type="continuationSeparator" w:id="0">
    <w:p w14:paraId="6C6E4184" w14:textId="77777777" w:rsidR="000011FE" w:rsidRDefault="000011FE" w:rsidP="00A705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3F889" w14:textId="77777777" w:rsidR="00A70529" w:rsidRDefault="00A70529" w:rsidP="00A70529">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2FE2B" w14:textId="77777777" w:rsidR="00A70529" w:rsidRPr="00D250BA" w:rsidRDefault="00A70529" w:rsidP="00A70529">
    <w:pPr>
      <w:rPr>
        <w:rFonts w:ascii="Georgia" w:hAnsi="Georgia"/>
      </w:rPr>
    </w:pPr>
  </w:p>
  <w:p w14:paraId="452DC23D" w14:textId="77777777" w:rsidR="00A70529" w:rsidRPr="004C525A" w:rsidRDefault="000F37BF" w:rsidP="00A70529">
    <w:pPr>
      <w:tabs>
        <w:tab w:val="left" w:pos="9140"/>
      </w:tabs>
      <w:jc w:val="right"/>
      <w:rPr>
        <w:rFonts w:ascii="Garamond" w:hAnsi="Garamond"/>
      </w:rPr>
    </w:pPr>
    <w:r w:rsidRPr="00473DBC">
      <w:rPr>
        <w:rFonts w:ascii="Times New Roman" w:hAnsi="Times New Roman"/>
        <w:noProof/>
      </w:rPr>
      <mc:AlternateContent>
        <mc:Choice Requires="wps">
          <w:drawing>
            <wp:anchor distT="0" distB="0" distL="114300" distR="114300" simplePos="0" relativeHeight="251657216" behindDoc="0" locked="0" layoutInCell="1" allowOverlap="1" wp14:anchorId="7A298718" wp14:editId="26309131">
              <wp:simplePos x="0" y="0"/>
              <wp:positionH relativeFrom="column">
                <wp:posOffset>-12065</wp:posOffset>
              </wp:positionH>
              <wp:positionV relativeFrom="paragraph">
                <wp:posOffset>81280</wp:posOffset>
              </wp:positionV>
              <wp:extent cx="5530850" cy="0"/>
              <wp:effectExtent l="0" t="12700" r="635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530850" cy="0"/>
                      </a:xfrm>
                      <a:prstGeom prst="line">
                        <a:avLst/>
                      </a:prstGeom>
                      <a:noFill/>
                      <a:ln w="28575">
                        <a:solidFill>
                          <a:srgbClr val="001B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8BC8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6.4pt" to="434.55pt,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" strokecolor="#001b60" strokeweight="2.25pt">
              <o:lock v:ext="edit" shapetype="f"/>
            </v:line>
          </w:pict>
        </mc:Fallback>
      </mc:AlternateContent>
    </w:r>
    <w:r>
      <w:rPr>
        <w:noProof/>
      </w:rPr>
      <w:drawing>
        <wp:anchor distT="0" distB="0" distL="114300" distR="114300" simplePos="0" relativeHeight="251658240" behindDoc="1" locked="0" layoutInCell="1" allowOverlap="1" wp14:anchorId="303EC6D0" wp14:editId="735DF45F">
          <wp:simplePos x="0" y="0"/>
          <wp:positionH relativeFrom="column">
            <wp:posOffset>-41910</wp:posOffset>
          </wp:positionH>
          <wp:positionV relativeFrom="paragraph">
            <wp:posOffset>130175</wp:posOffset>
          </wp:positionV>
          <wp:extent cx="2336800" cy="469900"/>
          <wp:effectExtent l="0" t="0" r="0" b="0"/>
          <wp:wrapNone/>
          <wp:docPr id="4" name="Picture 8" descr="urlogo-pri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rlogo-print"/>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68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529" w:rsidRPr="004C525A">
      <w:rPr>
        <w:rFonts w:ascii="Garamond" w:hAnsi="Garamond"/>
      </w:rPr>
      <w:tab/>
    </w:r>
  </w:p>
  <w:p w14:paraId="07817980" w14:textId="77777777" w:rsidR="00A70529" w:rsidRPr="00282DC3" w:rsidRDefault="00A70529" w:rsidP="00A70529">
    <w:pPr>
      <w:ind w:left="2880"/>
      <w:jc w:val="right"/>
      <w:rPr>
        <w:rFonts w:ascii="Georgia" w:hAnsi="Georgia"/>
        <w:color w:val="001534"/>
      </w:rPr>
    </w:pPr>
    <w:r w:rsidRPr="00282DC3">
      <w:rPr>
        <w:rFonts w:ascii="Georgia" w:hAnsi="Georgia"/>
        <w:color w:val="001534"/>
      </w:rPr>
      <w:t>DEPARTMENT OF</w:t>
    </w:r>
  </w:p>
  <w:p w14:paraId="0D1EE717" w14:textId="77777777" w:rsidR="00A70529" w:rsidRDefault="00A70529" w:rsidP="00A70529">
    <w:pPr>
      <w:ind w:left="2880"/>
      <w:jc w:val="right"/>
      <w:rPr>
        <w:rFonts w:ascii="Georgia" w:hAnsi="Georgia"/>
        <w:color w:val="001534"/>
      </w:rPr>
    </w:pPr>
    <w:r w:rsidRPr="00282DC3">
      <w:rPr>
        <w:rFonts w:ascii="Georgia" w:hAnsi="Georgia"/>
        <w:color w:val="001534"/>
      </w:rPr>
      <w:t>BRAIN AND COGNITIVE SCIENCES</w:t>
    </w:r>
  </w:p>
  <w:p w14:paraId="2CC1E62F" w14:textId="77777777" w:rsidR="00A70529" w:rsidRPr="00282DC3" w:rsidRDefault="00A70529" w:rsidP="00A70529">
    <w:pPr>
      <w:pStyle w:val="Header"/>
      <w:rPr>
        <w:color w:val="000080"/>
      </w:rPr>
    </w:pPr>
  </w:p>
  <w:p w14:paraId="25A876F7" w14:textId="77777777" w:rsidR="00A70529" w:rsidRDefault="00A70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 w15:restartNumberingAfterBreak="0">
    <w:nsid w:val="01F37214"/>
    <w:multiLevelType w:val="hybridMultilevel"/>
    <w:tmpl w:val="405EB5E2"/>
    <w:lvl w:ilvl="0" w:tplc="6AE2D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4" w15:restartNumberingAfterBreak="0">
    <w:nsid w:val="08DB77EF"/>
    <w:multiLevelType w:val="hybridMultilevel"/>
    <w:tmpl w:val="CACC8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052671"/>
    <w:multiLevelType w:val="hybridMultilevel"/>
    <w:tmpl w:val="B83C698C"/>
    <w:lvl w:ilvl="0" w:tplc="9D74FB2E">
      <w:start w:val="1"/>
      <w:numFmt w:val="lowerLetter"/>
      <w:lvlText w:val="%1)"/>
      <w:lvlJc w:val="left"/>
      <w:pPr>
        <w:ind w:left="720" w:hanging="360"/>
      </w:pPr>
      <w:rPr>
        <w:rFonts w:ascii="Times New Roman" w:eastAsia="Times New Roman" w:hAnsi="Times New Roman" w:cs="Times New Roman" w:hint="default"/>
        <w:color w:val="000000" w:themeColor="text1"/>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027E83"/>
    <w:multiLevelType w:val="hybridMultilevel"/>
    <w:tmpl w:val="581ED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9" w15:restartNumberingAfterBreak="0">
    <w:nsid w:val="32B34D61"/>
    <w:multiLevelType w:val="hybridMultilevel"/>
    <w:tmpl w:val="891A24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BD7E72"/>
    <w:multiLevelType w:val="hybridMultilevel"/>
    <w:tmpl w:val="7A7C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13"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E982950"/>
    <w:multiLevelType w:val="hybridMultilevel"/>
    <w:tmpl w:val="1248C17E"/>
    <w:lvl w:ilvl="0" w:tplc="AD3E9C3A">
      <w:start w:val="1"/>
      <w:numFmt w:val="decimal"/>
      <w:lvlText w:val="%1)"/>
      <w:lvlJc w:val="left"/>
      <w:pPr>
        <w:ind w:left="1080" w:hanging="360"/>
      </w:pPr>
      <w:rPr>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83794C"/>
    <w:multiLevelType w:val="hybridMultilevel"/>
    <w:tmpl w:val="CDAE3ECE"/>
    <w:lvl w:ilvl="0" w:tplc="154EA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BB4227"/>
    <w:multiLevelType w:val="hybridMultilevel"/>
    <w:tmpl w:val="09EE4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49001F"/>
    <w:multiLevelType w:val="hybridMultilevel"/>
    <w:tmpl w:val="149ADF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6225295">
    <w:abstractNumId w:val="3"/>
  </w:num>
  <w:num w:numId="2" w16cid:durableId="486172098">
    <w:abstractNumId w:val="5"/>
  </w:num>
  <w:num w:numId="3" w16cid:durableId="164439477">
    <w:abstractNumId w:val="2"/>
  </w:num>
  <w:num w:numId="4" w16cid:durableId="267660104">
    <w:abstractNumId w:val="8"/>
  </w:num>
  <w:num w:numId="5" w16cid:durableId="2026662462">
    <w:abstractNumId w:val="12"/>
  </w:num>
  <w:num w:numId="6" w16cid:durableId="407576523">
    <w:abstractNumId w:val="11"/>
  </w:num>
  <w:num w:numId="7" w16cid:durableId="495733130">
    <w:abstractNumId w:val="13"/>
  </w:num>
  <w:num w:numId="8" w16cid:durableId="1329091809">
    <w:abstractNumId w:val="1"/>
  </w:num>
  <w:num w:numId="9" w16cid:durableId="324864642">
    <w:abstractNumId w:val="9"/>
  </w:num>
  <w:num w:numId="10" w16cid:durableId="1574781905">
    <w:abstractNumId w:val="6"/>
  </w:num>
  <w:num w:numId="11" w16cid:durableId="1870753705">
    <w:abstractNumId w:val="17"/>
  </w:num>
  <w:num w:numId="12" w16cid:durableId="759181644">
    <w:abstractNumId w:val="14"/>
  </w:num>
  <w:num w:numId="13" w16cid:durableId="509486338">
    <w:abstractNumId w:val="16"/>
  </w:num>
  <w:num w:numId="14" w16cid:durableId="932931674">
    <w:abstractNumId w:val="15"/>
  </w:num>
  <w:num w:numId="15" w16cid:durableId="1544899483">
    <w:abstractNumId w:val="10"/>
  </w:num>
  <w:num w:numId="16" w16cid:durableId="1161383924">
    <w:abstractNumId w:val="4"/>
  </w:num>
  <w:num w:numId="17" w16cid:durableId="1880164322">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eger, Florian">
    <w15:presenceInfo w15:providerId="AD" w15:userId="S::fjaeger@ur.rochester.edu::0d0acd91-09a2-4ddb-a934-22efc544688e"/>
  </w15:person>
  <w15:person w15:author="Kurumada, Chigusa">
    <w15:presenceInfo w15:providerId="AD" w15:userId="S::ckuruma2@ur.rochester.edu::7075625c-9047-49ce-9ce0-00900efaad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0188"/>
    <w:rsid w:val="000011FE"/>
    <w:rsid w:val="000026D2"/>
    <w:rsid w:val="00025CB4"/>
    <w:rsid w:val="00042C28"/>
    <w:rsid w:val="000461CB"/>
    <w:rsid w:val="0005123A"/>
    <w:rsid w:val="00056B74"/>
    <w:rsid w:val="00061253"/>
    <w:rsid w:val="000661F2"/>
    <w:rsid w:val="000711CF"/>
    <w:rsid w:val="000715AB"/>
    <w:rsid w:val="00071885"/>
    <w:rsid w:val="00076AA3"/>
    <w:rsid w:val="000773AA"/>
    <w:rsid w:val="00085165"/>
    <w:rsid w:val="00085B6C"/>
    <w:rsid w:val="00086B46"/>
    <w:rsid w:val="000950EF"/>
    <w:rsid w:val="000954BC"/>
    <w:rsid w:val="000A170E"/>
    <w:rsid w:val="000A7856"/>
    <w:rsid w:val="000B0B7B"/>
    <w:rsid w:val="000B1BA1"/>
    <w:rsid w:val="000B4A1A"/>
    <w:rsid w:val="000D0802"/>
    <w:rsid w:val="000F37BF"/>
    <w:rsid w:val="000F775D"/>
    <w:rsid w:val="00115C52"/>
    <w:rsid w:val="00122B6B"/>
    <w:rsid w:val="00125E8E"/>
    <w:rsid w:val="00126A5A"/>
    <w:rsid w:val="001275DD"/>
    <w:rsid w:val="0013075F"/>
    <w:rsid w:val="00132AE0"/>
    <w:rsid w:val="00141600"/>
    <w:rsid w:val="00151E1C"/>
    <w:rsid w:val="001646D4"/>
    <w:rsid w:val="00174B73"/>
    <w:rsid w:val="00177F48"/>
    <w:rsid w:val="0019139A"/>
    <w:rsid w:val="001A23AA"/>
    <w:rsid w:val="001A4E8A"/>
    <w:rsid w:val="001B2B9F"/>
    <w:rsid w:val="001B7210"/>
    <w:rsid w:val="001C2A8F"/>
    <w:rsid w:val="001C53CA"/>
    <w:rsid w:val="001C673F"/>
    <w:rsid w:val="001D0DDA"/>
    <w:rsid w:val="001E6E05"/>
    <w:rsid w:val="00202D80"/>
    <w:rsid w:val="00204C00"/>
    <w:rsid w:val="0022121A"/>
    <w:rsid w:val="00226952"/>
    <w:rsid w:val="00232630"/>
    <w:rsid w:val="00242A70"/>
    <w:rsid w:val="002445FE"/>
    <w:rsid w:val="00261408"/>
    <w:rsid w:val="00262A5A"/>
    <w:rsid w:val="002638B3"/>
    <w:rsid w:val="00264EB3"/>
    <w:rsid w:val="00273D2D"/>
    <w:rsid w:val="00274018"/>
    <w:rsid w:val="002748C6"/>
    <w:rsid w:val="00276D57"/>
    <w:rsid w:val="0028026A"/>
    <w:rsid w:val="00281A7C"/>
    <w:rsid w:val="002922D0"/>
    <w:rsid w:val="00292F8B"/>
    <w:rsid w:val="002A46F2"/>
    <w:rsid w:val="002A5879"/>
    <w:rsid w:val="002A5EFC"/>
    <w:rsid w:val="002A6EB1"/>
    <w:rsid w:val="002C1C0C"/>
    <w:rsid w:val="002D278E"/>
    <w:rsid w:val="002D62E2"/>
    <w:rsid w:val="002E1B8D"/>
    <w:rsid w:val="002E3729"/>
    <w:rsid w:val="002E4BD5"/>
    <w:rsid w:val="002F6D46"/>
    <w:rsid w:val="00300057"/>
    <w:rsid w:val="00300C9B"/>
    <w:rsid w:val="003046D2"/>
    <w:rsid w:val="00311BB3"/>
    <w:rsid w:val="003208E7"/>
    <w:rsid w:val="00327634"/>
    <w:rsid w:val="00340DD0"/>
    <w:rsid w:val="00343EB9"/>
    <w:rsid w:val="00355E29"/>
    <w:rsid w:val="003745AF"/>
    <w:rsid w:val="0037655D"/>
    <w:rsid w:val="00383513"/>
    <w:rsid w:val="003B2C3D"/>
    <w:rsid w:val="003C2893"/>
    <w:rsid w:val="003C3C0F"/>
    <w:rsid w:val="003C3DB2"/>
    <w:rsid w:val="003C5622"/>
    <w:rsid w:val="003C7EE4"/>
    <w:rsid w:val="003D5FCC"/>
    <w:rsid w:val="003E37B9"/>
    <w:rsid w:val="003E7230"/>
    <w:rsid w:val="003F5128"/>
    <w:rsid w:val="00407FCE"/>
    <w:rsid w:val="00420B1F"/>
    <w:rsid w:val="004221BD"/>
    <w:rsid w:val="00424964"/>
    <w:rsid w:val="00424A6F"/>
    <w:rsid w:val="00432479"/>
    <w:rsid w:val="00433F3E"/>
    <w:rsid w:val="004416FD"/>
    <w:rsid w:val="00446592"/>
    <w:rsid w:val="004503FE"/>
    <w:rsid w:val="004570EE"/>
    <w:rsid w:val="00461F8F"/>
    <w:rsid w:val="00473023"/>
    <w:rsid w:val="004758C1"/>
    <w:rsid w:val="00476C7C"/>
    <w:rsid w:val="00482001"/>
    <w:rsid w:val="0048340D"/>
    <w:rsid w:val="00484643"/>
    <w:rsid w:val="004878FA"/>
    <w:rsid w:val="0049633E"/>
    <w:rsid w:val="004A1FA1"/>
    <w:rsid w:val="004A2568"/>
    <w:rsid w:val="004A5B01"/>
    <w:rsid w:val="004C5A78"/>
    <w:rsid w:val="004D6EB8"/>
    <w:rsid w:val="004E0733"/>
    <w:rsid w:val="004E4DD8"/>
    <w:rsid w:val="004E759B"/>
    <w:rsid w:val="004F2595"/>
    <w:rsid w:val="004F32C8"/>
    <w:rsid w:val="004F7B9D"/>
    <w:rsid w:val="00504E1B"/>
    <w:rsid w:val="00512BC5"/>
    <w:rsid w:val="005302E1"/>
    <w:rsid w:val="0053070F"/>
    <w:rsid w:val="00534DFF"/>
    <w:rsid w:val="00540305"/>
    <w:rsid w:val="00540DD0"/>
    <w:rsid w:val="00542304"/>
    <w:rsid w:val="00544C82"/>
    <w:rsid w:val="005536C0"/>
    <w:rsid w:val="00555949"/>
    <w:rsid w:val="00557953"/>
    <w:rsid w:val="00561C03"/>
    <w:rsid w:val="005626C1"/>
    <w:rsid w:val="00562BA5"/>
    <w:rsid w:val="005646D1"/>
    <w:rsid w:val="00565F38"/>
    <w:rsid w:val="005754A7"/>
    <w:rsid w:val="00587511"/>
    <w:rsid w:val="00595EBB"/>
    <w:rsid w:val="005A6AFC"/>
    <w:rsid w:val="005B4807"/>
    <w:rsid w:val="005C1F6D"/>
    <w:rsid w:val="005D47D6"/>
    <w:rsid w:val="005D7C57"/>
    <w:rsid w:val="005E590B"/>
    <w:rsid w:val="005F5085"/>
    <w:rsid w:val="005F5A0D"/>
    <w:rsid w:val="00604144"/>
    <w:rsid w:val="00612F74"/>
    <w:rsid w:val="00614352"/>
    <w:rsid w:val="00616AEC"/>
    <w:rsid w:val="006216F9"/>
    <w:rsid w:val="00632087"/>
    <w:rsid w:val="00632102"/>
    <w:rsid w:val="0063228B"/>
    <w:rsid w:val="00640565"/>
    <w:rsid w:val="006478D9"/>
    <w:rsid w:val="00656C7A"/>
    <w:rsid w:val="00657381"/>
    <w:rsid w:val="006732D4"/>
    <w:rsid w:val="00673BC2"/>
    <w:rsid w:val="00677D00"/>
    <w:rsid w:val="00685699"/>
    <w:rsid w:val="006930A8"/>
    <w:rsid w:val="00696FFF"/>
    <w:rsid w:val="006A6F9E"/>
    <w:rsid w:val="006B40E4"/>
    <w:rsid w:val="006C4063"/>
    <w:rsid w:val="006D4269"/>
    <w:rsid w:val="00704C8A"/>
    <w:rsid w:val="00710D8A"/>
    <w:rsid w:val="0071112F"/>
    <w:rsid w:val="007113EA"/>
    <w:rsid w:val="00711D49"/>
    <w:rsid w:val="00715A89"/>
    <w:rsid w:val="007171AD"/>
    <w:rsid w:val="00732F94"/>
    <w:rsid w:val="00736EC9"/>
    <w:rsid w:val="0073703C"/>
    <w:rsid w:val="007374D6"/>
    <w:rsid w:val="00745944"/>
    <w:rsid w:val="007475AB"/>
    <w:rsid w:val="00760BCD"/>
    <w:rsid w:val="007715F6"/>
    <w:rsid w:val="007763CA"/>
    <w:rsid w:val="00780EE1"/>
    <w:rsid w:val="00786351"/>
    <w:rsid w:val="00790093"/>
    <w:rsid w:val="007923BD"/>
    <w:rsid w:val="00792B8E"/>
    <w:rsid w:val="00795997"/>
    <w:rsid w:val="0079619B"/>
    <w:rsid w:val="007A028B"/>
    <w:rsid w:val="007A1555"/>
    <w:rsid w:val="007A3A36"/>
    <w:rsid w:val="007A65DB"/>
    <w:rsid w:val="007C0F1C"/>
    <w:rsid w:val="007C6BEA"/>
    <w:rsid w:val="007D03FE"/>
    <w:rsid w:val="007E04A2"/>
    <w:rsid w:val="007E2336"/>
    <w:rsid w:val="007E36E7"/>
    <w:rsid w:val="007E7966"/>
    <w:rsid w:val="007F3571"/>
    <w:rsid w:val="00802B07"/>
    <w:rsid w:val="0081228E"/>
    <w:rsid w:val="008168A9"/>
    <w:rsid w:val="008260CD"/>
    <w:rsid w:val="0082687C"/>
    <w:rsid w:val="0082799B"/>
    <w:rsid w:val="00831E24"/>
    <w:rsid w:val="00832C64"/>
    <w:rsid w:val="00842A9A"/>
    <w:rsid w:val="008510F5"/>
    <w:rsid w:val="00866ABB"/>
    <w:rsid w:val="008773BA"/>
    <w:rsid w:val="00880BD4"/>
    <w:rsid w:val="00885352"/>
    <w:rsid w:val="008874D6"/>
    <w:rsid w:val="00890664"/>
    <w:rsid w:val="00895A68"/>
    <w:rsid w:val="008976CE"/>
    <w:rsid w:val="008A1F24"/>
    <w:rsid w:val="008A7A2F"/>
    <w:rsid w:val="008B5C16"/>
    <w:rsid w:val="008C0BCB"/>
    <w:rsid w:val="008D0AE2"/>
    <w:rsid w:val="008D2D8D"/>
    <w:rsid w:val="008D399C"/>
    <w:rsid w:val="008E0A5A"/>
    <w:rsid w:val="008F2D73"/>
    <w:rsid w:val="00902A30"/>
    <w:rsid w:val="00914AA3"/>
    <w:rsid w:val="009172B5"/>
    <w:rsid w:val="00922F58"/>
    <w:rsid w:val="00924F4C"/>
    <w:rsid w:val="00931DBD"/>
    <w:rsid w:val="00941AC0"/>
    <w:rsid w:val="00944B26"/>
    <w:rsid w:val="00952EC0"/>
    <w:rsid w:val="009901EA"/>
    <w:rsid w:val="00994636"/>
    <w:rsid w:val="009A5273"/>
    <w:rsid w:val="009B27BE"/>
    <w:rsid w:val="009B50B9"/>
    <w:rsid w:val="009C2416"/>
    <w:rsid w:val="009D18BB"/>
    <w:rsid w:val="009D6F9F"/>
    <w:rsid w:val="009E3123"/>
    <w:rsid w:val="009E3593"/>
    <w:rsid w:val="009E63F6"/>
    <w:rsid w:val="009F135E"/>
    <w:rsid w:val="009F7E28"/>
    <w:rsid w:val="00A072B4"/>
    <w:rsid w:val="00A12871"/>
    <w:rsid w:val="00A17F0D"/>
    <w:rsid w:val="00A2262B"/>
    <w:rsid w:val="00A251F1"/>
    <w:rsid w:val="00A31E1F"/>
    <w:rsid w:val="00A35173"/>
    <w:rsid w:val="00A426E9"/>
    <w:rsid w:val="00A50F5E"/>
    <w:rsid w:val="00A523F4"/>
    <w:rsid w:val="00A61BD8"/>
    <w:rsid w:val="00A675B7"/>
    <w:rsid w:val="00A70529"/>
    <w:rsid w:val="00A722C4"/>
    <w:rsid w:val="00A7548A"/>
    <w:rsid w:val="00A8368B"/>
    <w:rsid w:val="00A861DA"/>
    <w:rsid w:val="00A862E4"/>
    <w:rsid w:val="00A90244"/>
    <w:rsid w:val="00A92101"/>
    <w:rsid w:val="00AA295E"/>
    <w:rsid w:val="00AA49F3"/>
    <w:rsid w:val="00AB24B3"/>
    <w:rsid w:val="00AB329A"/>
    <w:rsid w:val="00AB3927"/>
    <w:rsid w:val="00AC4CA7"/>
    <w:rsid w:val="00AC5BF2"/>
    <w:rsid w:val="00AD2D0C"/>
    <w:rsid w:val="00AE0DD2"/>
    <w:rsid w:val="00AF0849"/>
    <w:rsid w:val="00B0342E"/>
    <w:rsid w:val="00B140A6"/>
    <w:rsid w:val="00B200DA"/>
    <w:rsid w:val="00B20981"/>
    <w:rsid w:val="00B25AA8"/>
    <w:rsid w:val="00B27792"/>
    <w:rsid w:val="00B33994"/>
    <w:rsid w:val="00B37AAF"/>
    <w:rsid w:val="00B41EA0"/>
    <w:rsid w:val="00B45E0D"/>
    <w:rsid w:val="00B54F9D"/>
    <w:rsid w:val="00B551C0"/>
    <w:rsid w:val="00B71EFA"/>
    <w:rsid w:val="00B76446"/>
    <w:rsid w:val="00BA3D4E"/>
    <w:rsid w:val="00BC384B"/>
    <w:rsid w:val="00BC3CC7"/>
    <w:rsid w:val="00BC5B15"/>
    <w:rsid w:val="00BC6AFA"/>
    <w:rsid w:val="00BD298C"/>
    <w:rsid w:val="00BD5785"/>
    <w:rsid w:val="00BD5ECD"/>
    <w:rsid w:val="00BE0D3B"/>
    <w:rsid w:val="00BE0F6E"/>
    <w:rsid w:val="00BE165B"/>
    <w:rsid w:val="00BF5637"/>
    <w:rsid w:val="00C07A33"/>
    <w:rsid w:val="00C23EAD"/>
    <w:rsid w:val="00C248D3"/>
    <w:rsid w:val="00C24D21"/>
    <w:rsid w:val="00C26CC1"/>
    <w:rsid w:val="00C26D0F"/>
    <w:rsid w:val="00C36217"/>
    <w:rsid w:val="00C445E8"/>
    <w:rsid w:val="00C4475F"/>
    <w:rsid w:val="00C65BC8"/>
    <w:rsid w:val="00C72224"/>
    <w:rsid w:val="00C75E59"/>
    <w:rsid w:val="00C84E65"/>
    <w:rsid w:val="00C85F60"/>
    <w:rsid w:val="00C86AF5"/>
    <w:rsid w:val="00C93CD6"/>
    <w:rsid w:val="00C9630E"/>
    <w:rsid w:val="00CA035F"/>
    <w:rsid w:val="00CA196C"/>
    <w:rsid w:val="00CA5F70"/>
    <w:rsid w:val="00CA70F9"/>
    <w:rsid w:val="00CB5AD6"/>
    <w:rsid w:val="00CC1CC6"/>
    <w:rsid w:val="00CF35D2"/>
    <w:rsid w:val="00CF446C"/>
    <w:rsid w:val="00CF64EF"/>
    <w:rsid w:val="00D047DD"/>
    <w:rsid w:val="00D10781"/>
    <w:rsid w:val="00D14792"/>
    <w:rsid w:val="00D21FE2"/>
    <w:rsid w:val="00D31997"/>
    <w:rsid w:val="00D32672"/>
    <w:rsid w:val="00D361A8"/>
    <w:rsid w:val="00D3779E"/>
    <w:rsid w:val="00D40C73"/>
    <w:rsid w:val="00D60AEB"/>
    <w:rsid w:val="00D62711"/>
    <w:rsid w:val="00D66AE0"/>
    <w:rsid w:val="00D7593C"/>
    <w:rsid w:val="00D80658"/>
    <w:rsid w:val="00D835D5"/>
    <w:rsid w:val="00D85BE9"/>
    <w:rsid w:val="00D85E1F"/>
    <w:rsid w:val="00D90F7C"/>
    <w:rsid w:val="00D90FFD"/>
    <w:rsid w:val="00D926B1"/>
    <w:rsid w:val="00D94FD1"/>
    <w:rsid w:val="00D964BA"/>
    <w:rsid w:val="00DA4676"/>
    <w:rsid w:val="00DB189D"/>
    <w:rsid w:val="00DB32B7"/>
    <w:rsid w:val="00DB46B1"/>
    <w:rsid w:val="00DC1E8A"/>
    <w:rsid w:val="00DD14F8"/>
    <w:rsid w:val="00DE7A7A"/>
    <w:rsid w:val="00DF1E86"/>
    <w:rsid w:val="00DF6D9B"/>
    <w:rsid w:val="00DF73EF"/>
    <w:rsid w:val="00E22B8E"/>
    <w:rsid w:val="00E23C3F"/>
    <w:rsid w:val="00E25B0F"/>
    <w:rsid w:val="00E324D4"/>
    <w:rsid w:val="00E51E5E"/>
    <w:rsid w:val="00E54495"/>
    <w:rsid w:val="00E56BE6"/>
    <w:rsid w:val="00E86587"/>
    <w:rsid w:val="00E94731"/>
    <w:rsid w:val="00EA3043"/>
    <w:rsid w:val="00EB308A"/>
    <w:rsid w:val="00EC4E77"/>
    <w:rsid w:val="00EC5577"/>
    <w:rsid w:val="00EC56AA"/>
    <w:rsid w:val="00EC64A2"/>
    <w:rsid w:val="00ED07CC"/>
    <w:rsid w:val="00ED0BD7"/>
    <w:rsid w:val="00EF11F4"/>
    <w:rsid w:val="00F02157"/>
    <w:rsid w:val="00F03086"/>
    <w:rsid w:val="00F127B8"/>
    <w:rsid w:val="00F1336B"/>
    <w:rsid w:val="00F151CD"/>
    <w:rsid w:val="00F2712C"/>
    <w:rsid w:val="00F422A7"/>
    <w:rsid w:val="00F42C59"/>
    <w:rsid w:val="00F5323E"/>
    <w:rsid w:val="00F54BF6"/>
    <w:rsid w:val="00F62BBF"/>
    <w:rsid w:val="00F76126"/>
    <w:rsid w:val="00F76EE0"/>
    <w:rsid w:val="00F80943"/>
    <w:rsid w:val="00F858D9"/>
    <w:rsid w:val="00F87402"/>
    <w:rsid w:val="00F9025D"/>
    <w:rsid w:val="00F94239"/>
    <w:rsid w:val="00FA5558"/>
    <w:rsid w:val="00FA674B"/>
    <w:rsid w:val="00FB1F88"/>
    <w:rsid w:val="00FB23B1"/>
    <w:rsid w:val="00FB7059"/>
    <w:rsid w:val="00FB7C19"/>
    <w:rsid w:val="00FD3A29"/>
    <w:rsid w:val="00FD6554"/>
    <w:rsid w:val="00FD7755"/>
    <w:rsid w:val="00FE29B9"/>
    <w:rsid w:val="00FF1FA2"/>
    <w:rsid w:val="00FF5D45"/>
    <w:rsid w:val="00FF64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561C03"/>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7"/>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
      </w:numPr>
      <w:spacing w:before="60" w:after="60"/>
    </w:pPr>
  </w:style>
  <w:style w:type="paragraph" w:customStyle="1" w:styleId="Handout-bullet3Florian">
    <w:name w:val="Handout - bullet 3 (Florian)"/>
    <w:rsid w:val="00AF73B2"/>
    <w:pPr>
      <w:numPr>
        <w:ilvl w:val="1"/>
        <w:numId w:val="3"/>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6"/>
      </w:numPr>
      <w:jc w:val="both"/>
    </w:pPr>
    <w:rPr>
      <w:sz w:val="22"/>
      <w:lang w:eastAsia="de-DE"/>
    </w:rPr>
  </w:style>
  <w:style w:type="paragraph" w:customStyle="1" w:styleId="Hypothesis-number-level1-Florian">
    <w:name w:val="Hypothesis - number-level 1 - Florian"/>
    <w:rsid w:val="00AF73B2"/>
    <w:pPr>
      <w:numPr>
        <w:numId w:val="4"/>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uiPriority w:val="99"/>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5"/>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7"/>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C36217"/>
    <w:pPr>
      <w:ind w:left="720"/>
      <w:contextualSpacing/>
    </w:pPr>
  </w:style>
  <w:style w:type="character" w:styleId="UnresolvedMention">
    <w:name w:val="Unresolved Mention"/>
    <w:basedOn w:val="DefaultParagraphFont"/>
    <w:uiPriority w:val="99"/>
    <w:semiHidden/>
    <w:unhideWhenUsed/>
    <w:rsid w:val="00614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11</Pages>
  <Words>5054</Words>
  <Characters>28814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33801</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Kurumada, Chigusa</cp:lastModifiedBy>
  <cp:revision>16</cp:revision>
  <cp:lastPrinted>2013-09-27T05:05:00Z</cp:lastPrinted>
  <dcterms:created xsi:type="dcterms:W3CDTF">2023-02-19T20:22:00Z</dcterms:created>
  <dcterms:modified xsi:type="dcterms:W3CDTF">2023-03-20T19:44:00Z</dcterms:modified>
</cp:coreProperties>
</file>